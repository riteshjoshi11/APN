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2B" w:rsidRDefault="0059322B" w:rsidP="007F3F8C">
      <w:pPr>
        <w:pStyle w:val="Title"/>
        <w:rPr>
          <w:lang w:val="en-IN"/>
        </w:rPr>
      </w:pPr>
      <w:r>
        <w:rPr>
          <w:lang w:val="en-IN"/>
        </w:rPr>
        <w:t xml:space="preserve">Backend Development </w:t>
      </w: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pStyle w:val="Heading1"/>
        <w:rPr>
          <w:lang w:val="en-IN"/>
        </w:rPr>
      </w:pPr>
      <w:r w:rsidRPr="00AE0F38">
        <w:rPr>
          <w:lang w:val="en-IN"/>
        </w:rPr>
        <w:t xml:space="preserve">Customer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Customer ID – Auto Generated By backend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Name  -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Customer City : </w:t>
      </w:r>
      <w:r w:rsidR="00920BB3">
        <w:rPr>
          <w:lang w:val="en-IN"/>
        </w:rPr>
        <w:t xml:space="preserve"> Passed to your method from front end</w:t>
      </w:r>
      <w:r>
        <w:rPr>
          <w:lang w:val="en-IN"/>
        </w:rPr>
        <w:tab/>
      </w:r>
    </w:p>
    <w:p w:rsidR="00BF330F" w:rsidRDefault="00BF330F" w:rsidP="007F3F8C">
      <w:pPr>
        <w:tabs>
          <w:tab w:val="left" w:pos="5306"/>
        </w:tabs>
        <w:rPr>
          <w:ins w:id="0" w:author="Nitesh Yadav" w:date="2019-12-28T11:51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C50A6F" w:rsidRPr="003532DF" w:rsidRDefault="00C50A6F" w:rsidP="00C50A6F">
      <w:pPr>
        <w:rPr>
          <w:ins w:id="1" w:author="Nitesh Yadav" w:date="2019-12-28T11:51:00Z"/>
          <w:lang w:val="en-IN"/>
        </w:rPr>
      </w:pPr>
      <w:ins w:id="2" w:author="Nitesh Yadav" w:date="2019-12-28T11:51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3E691F" w:rsidRDefault="003E691F" w:rsidP="007F3F8C">
      <w:pPr>
        <w:tabs>
          <w:tab w:val="left" w:pos="5306"/>
        </w:tabs>
        <w:rPr>
          <w:ins w:id="3" w:author="Nitesh Yadav" w:date="2019-12-17T11:52:00Z"/>
          <w:lang w:val="en-IN"/>
        </w:rPr>
      </w:pPr>
      <w:ins w:id="4" w:author="Nitesh Yadav" w:date="2019-12-17T11:52:00Z">
        <w:r>
          <w:rPr>
            <w:lang w:val="en-IN"/>
          </w:rPr>
          <w:t>GSTIN</w:t>
        </w:r>
      </w:ins>
      <w:ins w:id="5" w:author="Nitesh Yadav" w:date="2019-12-28T11:57:00Z">
        <w:r w:rsidR="006261DE">
          <w:rPr>
            <w:lang w:val="en-IN"/>
          </w:rPr>
          <w:t xml:space="preserve"> (String: 20) </w:t>
        </w:r>
      </w:ins>
      <w:ins w:id="6" w:author="Nitesh Yadav" w:date="2019-12-17T11:52:00Z">
        <w:r w:rsidR="009E1F52">
          <w:rPr>
            <w:lang w:val="en-IN"/>
          </w:rPr>
          <w:t>:</w:t>
        </w:r>
      </w:ins>
      <w:ins w:id="7" w:author="Nitesh Yadav" w:date="2019-12-28T11:57:00Z">
        <w:r w:rsidR="006261DE">
          <w:rPr>
            <w:lang w:val="en-IN"/>
          </w:rPr>
          <w:t xml:space="preserve"> GST Number of the customer</w:t>
        </w:r>
      </w:ins>
      <w:ins w:id="8" w:author="Nitesh Yadav" w:date="2019-12-17T11:52:00Z">
        <w:r w:rsidR="009E1F52">
          <w:rPr>
            <w:lang w:val="en-IN"/>
          </w:rPr>
          <w:t xml:space="preserve"> </w:t>
        </w:r>
      </w:ins>
    </w:p>
    <w:p w:rsidR="003E691F" w:rsidRDefault="003E691F" w:rsidP="007F3F8C">
      <w:pPr>
        <w:tabs>
          <w:tab w:val="left" w:pos="5306"/>
        </w:tabs>
        <w:rPr>
          <w:lang w:val="en-IN"/>
        </w:rPr>
      </w:pPr>
      <w:ins w:id="9" w:author="Nitesh Yadav" w:date="2019-12-17T11:52:00Z">
        <w:r>
          <w:rPr>
            <w:lang w:val="en-IN"/>
          </w:rPr>
          <w:t>Transporter</w:t>
        </w:r>
      </w:ins>
      <w:ins w:id="10" w:author="Nitesh Yadav" w:date="2019-12-28T11:57:00Z">
        <w:r w:rsidR="00C50A6F">
          <w:rPr>
            <w:lang w:val="en-IN"/>
          </w:rPr>
          <w:t xml:space="preserve"> (String:256) </w:t>
        </w:r>
      </w:ins>
      <w:ins w:id="11" w:author="Nitesh Yadav" w:date="2019-12-17T11:52:00Z">
        <w:r w:rsidR="009E1F52">
          <w:rPr>
            <w:lang w:val="en-IN"/>
          </w:rPr>
          <w:t xml:space="preserve">: </w:t>
        </w:r>
      </w:ins>
      <w:ins w:id="12" w:author="Nitesh Yadav" w:date="2019-12-28T11:57:00Z">
        <w:r w:rsidR="00C50A6F">
          <w:rPr>
            <w:lang w:val="en-IN"/>
          </w:rPr>
          <w:t xml:space="preserve"> name and address of the transport company for the customer.</w:t>
        </w:r>
      </w:ins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Create, Update, Search ( On the basis of Name and City)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>Delivery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>Delivery Date</w:t>
      </w:r>
      <w:r>
        <w:rPr>
          <w:lang w:val="en-IN"/>
        </w:rPr>
        <w:t xml:space="preserve">: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Customer ID:  </w:t>
      </w:r>
      <w:r w:rsidR="00920BB3">
        <w:rPr>
          <w:lang w:val="en-IN"/>
        </w:rPr>
        <w:t>Passed to your method from front end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 xml:space="preserve">Description :  </w:t>
      </w:r>
      <w:r w:rsidR="00920BB3">
        <w:rPr>
          <w:lang w:val="en-IN"/>
        </w:rPr>
        <w:t>Passed to your method from front end</w:t>
      </w:r>
    </w:p>
    <w:p w:rsidR="00BF330F" w:rsidRDefault="00BF330F" w:rsidP="00BF330F">
      <w:pPr>
        <w:tabs>
          <w:tab w:val="left" w:pos="5306"/>
        </w:tabs>
        <w:rPr>
          <w:ins w:id="13" w:author="Nitesh Yadav" w:date="2019-12-17T12:01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7331DD" w:rsidRPr="003532DF" w:rsidRDefault="007331DD" w:rsidP="007331DD">
      <w:pPr>
        <w:rPr>
          <w:ins w:id="14" w:author="Nitesh Yadav" w:date="2019-12-17T12:01:00Z"/>
          <w:lang w:val="en-IN"/>
        </w:rPr>
      </w:pPr>
      <w:ins w:id="15" w:author="Nitesh Yadav" w:date="2019-12-17T12:01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7331DD" w:rsidRDefault="007331DD" w:rsidP="00BF330F">
      <w:pPr>
        <w:tabs>
          <w:tab w:val="left" w:pos="5306"/>
        </w:tabs>
        <w:rPr>
          <w:lang w:val="en-IN"/>
        </w:rPr>
      </w:pPr>
    </w:p>
    <w:p w:rsidR="00BF330F" w:rsidDel="007750F2" w:rsidRDefault="00BF330F" w:rsidP="007F3F8C">
      <w:pPr>
        <w:rPr>
          <w:del w:id="16" w:author="Nitesh Yadav" w:date="2019-12-23T17:51:00Z"/>
          <w:lang w:val="en-IN"/>
        </w:rPr>
      </w:pPr>
    </w:p>
    <w:p w:rsidR="007F3F8C" w:rsidDel="007750F2" w:rsidRDefault="007F3F8C" w:rsidP="007F3F8C">
      <w:pPr>
        <w:rPr>
          <w:del w:id="17" w:author="Nitesh Yadav" w:date="2019-12-23T17:51:00Z"/>
          <w:lang w:val="en-IN"/>
        </w:rPr>
      </w:pPr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 xml:space="preserve">Create  </w:t>
      </w: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Customer Billing </w:t>
      </w:r>
    </w:p>
    <w:p w:rsidR="00F466A1" w:rsidRDefault="007F3F8C" w:rsidP="007F3F8C">
      <w:pPr>
        <w:rPr>
          <w:lang w:val="en-IN"/>
        </w:rPr>
      </w:pPr>
      <w:r>
        <w:rPr>
          <w:lang w:val="en-IN"/>
        </w:rPr>
        <w:t xml:space="preserve">Customer ID: </w:t>
      </w:r>
      <w:r w:rsidR="00920BB3">
        <w:rPr>
          <w:lang w:val="en-IN"/>
        </w:rPr>
        <w:t>Passed to your method from front end</w:t>
      </w:r>
      <w:r w:rsidR="00920BB3" w:rsidRPr="00AE0F38">
        <w:rPr>
          <w:lang w:val="en-IN"/>
        </w:rPr>
        <w:t xml:space="preserve"> </w:t>
      </w:r>
    </w:p>
    <w:p w:rsidR="00F466A1" w:rsidRDefault="007F3F8C" w:rsidP="00F466A1">
      <w:pPr>
        <w:rPr>
          <w:lang w:val="en-IN"/>
        </w:rPr>
      </w:pPr>
      <w:r w:rsidRPr="00AE0F38">
        <w:rPr>
          <w:lang w:val="en-IN"/>
        </w:rPr>
        <w:t>Date</w:t>
      </w:r>
      <w:r>
        <w:rPr>
          <w:lang w:val="en-IN"/>
        </w:rPr>
        <w:t xml:space="preserve">: </w:t>
      </w:r>
      <w:r w:rsidR="00F466A1">
        <w:rPr>
          <w:lang w:val="en-IN"/>
        </w:rPr>
        <w:t xml:space="preserve"> Passed to your method from front end</w:t>
      </w:r>
      <w:r w:rsidR="00F466A1" w:rsidRPr="00AE0F38">
        <w:rPr>
          <w:lang w:val="en-IN"/>
        </w:rPr>
        <w:t xml:space="preserve"> </w:t>
      </w:r>
    </w:p>
    <w:p w:rsidR="007F3F8C" w:rsidRDefault="007F3F8C" w:rsidP="007F3F8C">
      <w:pPr>
        <w:rPr>
          <w:lang w:val="en-IN"/>
        </w:rPr>
      </w:pPr>
      <w:r>
        <w:rPr>
          <w:lang w:val="en-IN"/>
        </w:rPr>
        <w:t>Order Amount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 xml:space="preserve">) </w:t>
      </w:r>
      <w:r>
        <w:rPr>
          <w:lang w:val="en-IN"/>
        </w:rPr>
        <w:t xml:space="preserve">:  </w:t>
      </w:r>
      <w:r w:rsidR="00920BB3">
        <w:rPr>
          <w:lang w:val="en-IN"/>
        </w:rPr>
        <w:t xml:space="preserve"> Passed to your method from front end</w:t>
      </w:r>
    </w:p>
    <w:p w:rsidR="007F3F8C" w:rsidDel="004F128A" w:rsidRDefault="007F3F8C" w:rsidP="007F3F8C">
      <w:pPr>
        <w:rPr>
          <w:del w:id="18" w:author="Nitesh Yadav" w:date="2019-12-22T21:22:00Z"/>
          <w:lang w:val="en-IN"/>
        </w:rPr>
      </w:pPr>
      <w:del w:id="19" w:author="Nitesh Yadav" w:date="2019-12-22T21:22:00Z">
        <w:r w:rsidDel="004F128A">
          <w:rPr>
            <w:lang w:val="en-IN"/>
          </w:rPr>
          <w:delText>Extra Amount (</w:delText>
        </w:r>
        <w:r w:rsidR="006A6655" w:rsidDel="004F128A">
          <w:rPr>
            <w:lang w:val="en-IN"/>
          </w:rPr>
          <w:delText>float</w:delText>
        </w:r>
        <w:r w:rsidDel="004F128A">
          <w:rPr>
            <w:lang w:val="en-IN"/>
          </w:rPr>
          <w:delText xml:space="preserve">): </w:delText>
        </w:r>
        <w:r w:rsidR="00F466A1" w:rsidDel="004F128A">
          <w:rPr>
            <w:lang w:val="en-IN"/>
          </w:rPr>
          <w:delText xml:space="preserve"> Passed to your method from front end.</w:delText>
        </w:r>
        <w:r w:rsidDel="004F128A">
          <w:rPr>
            <w:lang w:val="en-IN"/>
          </w:rPr>
          <w:delText xml:space="preserve"> This will be used for tracking transporting etc.</w:delText>
        </w:r>
      </w:del>
    </w:p>
    <w:p w:rsidR="004F128A" w:rsidRDefault="004F128A" w:rsidP="00F466A1">
      <w:pPr>
        <w:rPr>
          <w:ins w:id="20" w:author="Nitesh Yadav" w:date="2019-12-22T21:22:00Z"/>
          <w:lang w:val="en-IN"/>
        </w:rPr>
      </w:pPr>
      <w:ins w:id="21" w:author="Nitesh Yadav" w:date="2019-12-22T21:22:00Z">
        <w:r>
          <w:rPr>
            <w:lang w:val="en-IN"/>
          </w:rPr>
          <w:t>CGST</w:t>
        </w:r>
      </w:ins>
      <w:ins w:id="22" w:author="Nitesh Yadav" w:date="2019-12-28T11:56:00Z">
        <w:r w:rsidR="00C50A6F">
          <w:rPr>
            <w:lang w:val="en-IN"/>
          </w:rPr>
          <w:t xml:space="preserve"> (float)</w:t>
        </w:r>
      </w:ins>
      <w:ins w:id="23" w:author="Nitesh Yadav" w:date="2019-12-22T21:22:00Z">
        <w:r w:rsidR="00A96FBC">
          <w:rPr>
            <w:lang w:val="en-IN"/>
          </w:rPr>
          <w:t xml:space="preserve">: </w:t>
        </w:r>
      </w:ins>
    </w:p>
    <w:p w:rsidR="004F128A" w:rsidRDefault="004F128A" w:rsidP="00F466A1">
      <w:pPr>
        <w:rPr>
          <w:ins w:id="24" w:author="Nitesh Yadav" w:date="2019-12-22T21:22:00Z"/>
          <w:lang w:val="en-IN"/>
        </w:rPr>
      </w:pPr>
      <w:ins w:id="25" w:author="Nitesh Yadav" w:date="2019-12-22T21:22:00Z">
        <w:r>
          <w:rPr>
            <w:lang w:val="en-IN"/>
          </w:rPr>
          <w:t>SGST</w:t>
        </w:r>
      </w:ins>
      <w:ins w:id="26" w:author="Nitesh Yadav" w:date="2019-12-28T11:56:00Z">
        <w:r w:rsidR="00C50A6F">
          <w:rPr>
            <w:lang w:val="en-IN"/>
          </w:rPr>
          <w:t>(float)</w:t>
        </w:r>
      </w:ins>
      <w:ins w:id="27" w:author="Nitesh Yadav" w:date="2019-12-22T21:22:00Z">
        <w:r w:rsidR="00A96FBC">
          <w:rPr>
            <w:lang w:val="en-IN"/>
          </w:rPr>
          <w:t>:</w:t>
        </w:r>
      </w:ins>
    </w:p>
    <w:p w:rsidR="00A96FBC" w:rsidRDefault="00A96FBC" w:rsidP="00F466A1">
      <w:pPr>
        <w:rPr>
          <w:ins w:id="28" w:author="Nitesh Yadav" w:date="2019-12-22T21:22:00Z"/>
          <w:lang w:val="en-IN"/>
        </w:rPr>
      </w:pPr>
      <w:ins w:id="29" w:author="Nitesh Yadav" w:date="2019-12-22T21:22:00Z">
        <w:r>
          <w:rPr>
            <w:lang w:val="en-IN"/>
          </w:rPr>
          <w:lastRenderedPageBreak/>
          <w:t>IGST</w:t>
        </w:r>
      </w:ins>
      <w:ins w:id="30" w:author="Nitesh Yadav" w:date="2019-12-28T11:56:00Z">
        <w:r w:rsidR="00C50A6F">
          <w:rPr>
            <w:lang w:val="en-IN"/>
          </w:rPr>
          <w:t>(float)</w:t>
        </w:r>
      </w:ins>
      <w:ins w:id="31" w:author="Nitesh Yadav" w:date="2019-12-22T21:22:00Z">
        <w:r>
          <w:rPr>
            <w:lang w:val="en-IN"/>
          </w:rPr>
          <w:t xml:space="preserve">: </w:t>
        </w:r>
      </w:ins>
    </w:p>
    <w:p w:rsidR="00A96FBC" w:rsidRDefault="00A96FBC" w:rsidP="00F466A1">
      <w:pPr>
        <w:rPr>
          <w:ins w:id="32" w:author="Nitesh Yadav" w:date="2019-12-22T21:22:00Z"/>
          <w:lang w:val="en-IN"/>
        </w:rPr>
      </w:pPr>
      <w:ins w:id="33" w:author="Nitesh Yadav" w:date="2019-12-22T21:22:00Z">
        <w:r>
          <w:rPr>
            <w:lang w:val="en-IN"/>
          </w:rPr>
          <w:t>EXTRA</w:t>
        </w:r>
      </w:ins>
      <w:ins w:id="34" w:author="Nitesh Yadav" w:date="2019-12-28T11:56:00Z">
        <w:r w:rsidR="00C50A6F">
          <w:rPr>
            <w:lang w:val="en-IN"/>
          </w:rPr>
          <w:t>(float)</w:t>
        </w:r>
      </w:ins>
      <w:ins w:id="35" w:author="Nitesh Yadav" w:date="2019-12-22T21:22:00Z">
        <w:r>
          <w:rPr>
            <w:lang w:val="en-IN"/>
          </w:rPr>
          <w:t xml:space="preserve">: </w:t>
        </w:r>
      </w:ins>
    </w:p>
    <w:p w:rsidR="00A96FBC" w:rsidRDefault="00A96FBC" w:rsidP="00F466A1">
      <w:pPr>
        <w:rPr>
          <w:ins w:id="36" w:author="Nitesh Yadav" w:date="2019-12-22T21:22:00Z"/>
          <w:lang w:val="en-IN"/>
        </w:rPr>
      </w:pPr>
      <w:ins w:id="37" w:author="Nitesh Yadav" w:date="2019-12-22T21:22:00Z">
        <w:r>
          <w:rPr>
            <w:lang w:val="en-IN"/>
          </w:rPr>
          <w:t xml:space="preserve">IncludeInCalc: </w:t>
        </w:r>
        <w:r w:rsidR="00D0245D">
          <w:rPr>
            <w:lang w:val="en-IN"/>
          </w:rPr>
          <w:t>True/False</w:t>
        </w:r>
      </w:ins>
    </w:p>
    <w:p w:rsidR="00F466A1" w:rsidRDefault="007F3F8C" w:rsidP="00F466A1">
      <w:pPr>
        <w:rPr>
          <w:lang w:val="en-IN"/>
        </w:rPr>
      </w:pPr>
      <w:r>
        <w:rPr>
          <w:lang w:val="en-IN"/>
        </w:rPr>
        <w:t>Total</w:t>
      </w:r>
      <w:r w:rsidR="00920BB3">
        <w:rPr>
          <w:lang w:val="en-IN"/>
        </w:rPr>
        <w:t xml:space="preserve"> (</w:t>
      </w:r>
      <w:r w:rsidR="006A6655">
        <w:rPr>
          <w:lang w:val="en-IN"/>
        </w:rPr>
        <w:t>float</w:t>
      </w:r>
      <w:r w:rsidR="00920BB3">
        <w:rPr>
          <w:lang w:val="en-IN"/>
        </w:rPr>
        <w:t>)</w:t>
      </w:r>
      <w:r>
        <w:rPr>
          <w:lang w:val="en-IN"/>
        </w:rPr>
        <w:t xml:space="preserve">: </w:t>
      </w:r>
      <w:r w:rsidR="00920BB3">
        <w:rPr>
          <w:lang w:val="en-IN"/>
        </w:rPr>
        <w:t xml:space="preserve"> </w:t>
      </w:r>
      <w:r w:rsidR="00F466A1">
        <w:rPr>
          <w:lang w:val="en-IN"/>
        </w:rPr>
        <w:t>Passed to your method from front end</w:t>
      </w:r>
      <w:r w:rsidR="00F466A1" w:rsidRPr="00AE0F38">
        <w:rPr>
          <w:lang w:val="en-IN"/>
        </w:rPr>
        <w:t xml:space="preserve"> </w:t>
      </w:r>
    </w:p>
    <w:p w:rsidR="00BF330F" w:rsidRDefault="00BF330F" w:rsidP="00BF330F">
      <w:pPr>
        <w:tabs>
          <w:tab w:val="left" w:pos="5306"/>
        </w:tabs>
        <w:rPr>
          <w:ins w:id="38" w:author="Nitesh Yadav" w:date="2019-12-17T11:59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F12EEE" w:rsidRPr="003532DF" w:rsidRDefault="00F12EEE" w:rsidP="00F12EEE">
      <w:pPr>
        <w:rPr>
          <w:ins w:id="39" w:author="Nitesh Yadav" w:date="2019-12-17T11:59:00Z"/>
          <w:lang w:val="en-IN"/>
        </w:rPr>
      </w:pPr>
      <w:ins w:id="40" w:author="Nitesh Yadav" w:date="2019-12-17T11:59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F12EEE" w:rsidDel="00461F9F" w:rsidRDefault="00F12EEE" w:rsidP="00BF330F">
      <w:pPr>
        <w:tabs>
          <w:tab w:val="left" w:pos="5306"/>
        </w:tabs>
        <w:rPr>
          <w:del w:id="41" w:author="Nitesh Yadav" w:date="2019-12-17T11:59:00Z"/>
          <w:lang w:val="en-IN"/>
        </w:rPr>
      </w:pPr>
    </w:p>
    <w:p w:rsidR="00BF330F" w:rsidRDefault="009E1F52" w:rsidP="00F466A1">
      <w:pPr>
        <w:rPr>
          <w:lang w:val="en-IN"/>
        </w:rPr>
      </w:pPr>
      <w:ins w:id="42" w:author="Nitesh Yadav" w:date="2019-12-17T11:53:00Z">
        <w:r>
          <w:rPr>
            <w:lang w:val="en-IN"/>
          </w:rPr>
          <w:t>Notes</w:t>
        </w:r>
      </w:ins>
      <w:ins w:id="43" w:author="Nitesh Yadav" w:date="2019-12-28T11:57:00Z">
        <w:r w:rsidR="00C50A6F">
          <w:rPr>
            <w:lang w:val="en-IN"/>
          </w:rPr>
          <w:t xml:space="preserve"> (String:256)</w:t>
        </w:r>
      </w:ins>
      <w:ins w:id="44" w:author="Nitesh Yadav" w:date="2019-12-17T11:53:00Z">
        <w:r>
          <w:rPr>
            <w:lang w:val="en-IN"/>
          </w:rPr>
          <w:t>:</w:t>
        </w:r>
      </w:ins>
      <w:ins w:id="45" w:author="Nitesh Yadav" w:date="2019-12-28T11:58:00Z">
        <w:r w:rsidR="00386776">
          <w:rPr>
            <w:lang w:val="en-IN"/>
          </w:rPr>
          <w:t xml:space="preserve"> General Notes</w:t>
        </w:r>
      </w:ins>
      <w:ins w:id="46" w:author="Nitesh Yadav" w:date="2019-12-17T11:53:00Z">
        <w:r>
          <w:rPr>
            <w:lang w:val="en-IN"/>
          </w:rPr>
          <w:t xml:space="preserve"> </w:t>
        </w:r>
      </w:ins>
    </w:p>
    <w:p w:rsidR="00F466A1" w:rsidRDefault="001F20EC" w:rsidP="00F466A1">
      <w:pPr>
        <w:rPr>
          <w:lang w:val="en-IN"/>
        </w:rPr>
      </w:pPr>
      <w:ins w:id="47" w:author="Nitesh Yadav" w:date="2019-12-22T21:28:00Z">
        <w:r>
          <w:rPr>
            <w:lang w:val="en-IN"/>
          </w:rPr>
          <w:t>IncludeInReport: True / false (flag indicating</w:t>
        </w:r>
      </w:ins>
      <w:ins w:id="48" w:author="Nitesh Yadav" w:date="2019-12-22T21:29:00Z">
        <w:r>
          <w:rPr>
            <w:lang w:val="en-IN"/>
          </w:rPr>
          <w:t xml:space="preserve"> </w:t>
        </w:r>
      </w:ins>
      <w:ins w:id="49" w:author="Nitesh Yadav" w:date="2019-12-22T21:30:00Z">
        <w:r>
          <w:rPr>
            <w:lang w:val="en-IN"/>
          </w:rPr>
          <w:t xml:space="preserve">whether to include in GST report) </w:t>
        </w:r>
      </w:ins>
    </w:p>
    <w:p w:rsidR="007F3F8C" w:rsidRDefault="007F3F8C" w:rsidP="007F3F8C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</w:p>
    <w:p w:rsidR="007F3F8C" w:rsidRDefault="007F3F8C" w:rsidP="007F3F8C">
      <w:pPr>
        <w:tabs>
          <w:tab w:val="left" w:pos="5306"/>
        </w:tabs>
        <w:rPr>
          <w:lang w:val="en-IN"/>
        </w:rPr>
      </w:pPr>
      <w:r>
        <w:rPr>
          <w:lang w:val="en-IN"/>
        </w:rPr>
        <w:t>Create</w:t>
      </w:r>
      <w:ins w:id="50" w:author="Nitesh Yadav" w:date="2019-12-28T11:58:00Z">
        <w:r w:rsidR="00823442">
          <w:rPr>
            <w:lang w:val="en-IN"/>
          </w:rPr>
          <w:t>, Search</w:t>
        </w:r>
      </w:ins>
      <w:del w:id="51" w:author="Nitesh Yadav" w:date="2019-12-28T11:58:00Z">
        <w:r w:rsidDel="00823442">
          <w:rPr>
            <w:lang w:val="en-IN"/>
          </w:rPr>
          <w:delText xml:space="preserve"> </w:delText>
        </w:r>
      </w:del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Expense </w:t>
      </w:r>
    </w:p>
    <w:p w:rsidR="007F3F8C" w:rsidRDefault="007F3F8C" w:rsidP="007F3F8C">
      <w:pPr>
        <w:rPr>
          <w:lang w:val="en-IN"/>
        </w:rPr>
      </w:pPr>
      <w:r w:rsidRPr="00AE0F38">
        <w:rPr>
          <w:lang w:val="en-IN"/>
        </w:rPr>
        <w:t xml:space="preserve">Expense ID: Auto Generated </w:t>
      </w:r>
      <w:r w:rsidR="00F503B4">
        <w:rPr>
          <w:lang w:val="en-IN"/>
        </w:rPr>
        <w:t>by backend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Date: </w:t>
      </w:r>
      <w:r w:rsidR="00F503B4">
        <w:rPr>
          <w:lang w:val="en-IN"/>
        </w:rPr>
        <w:t>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Expense Category: </w:t>
      </w:r>
      <w:r w:rsidR="00F503B4">
        <w:rPr>
          <w:lang w:val="en-IN"/>
        </w:rPr>
        <w:t>Free Text 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Description: Free Text</w:t>
      </w:r>
      <w:r w:rsidR="00F503B4">
        <w:rPr>
          <w:lang w:val="en-IN"/>
        </w:rPr>
        <w:t xml:space="preserve"> ! Passed to your method from front end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>Expense Amount</w:t>
      </w:r>
      <w:r w:rsidR="006A6655">
        <w:rPr>
          <w:lang w:val="en-IN"/>
        </w:rPr>
        <w:t xml:space="preserve"> (float) </w:t>
      </w:r>
      <w:r>
        <w:rPr>
          <w:lang w:val="en-IN"/>
        </w:rPr>
        <w:t xml:space="preserve">:  </w:t>
      </w:r>
      <w:r w:rsidR="00F503B4">
        <w:rPr>
          <w:lang w:val="en-IN"/>
        </w:rPr>
        <w:t xml:space="preserve"> Passed to your method from front end</w:t>
      </w:r>
    </w:p>
    <w:p w:rsidR="00F503B4" w:rsidRDefault="007F3F8C" w:rsidP="00F503B4">
      <w:pPr>
        <w:rPr>
          <w:ins w:id="52" w:author="Nitesh Yadav" w:date="2019-12-22T17:07:00Z"/>
          <w:lang w:val="en-IN"/>
        </w:rPr>
      </w:pPr>
      <w:r>
        <w:rPr>
          <w:lang w:val="en-IN"/>
        </w:rPr>
        <w:t xml:space="preserve">To Party Name: </w:t>
      </w:r>
      <w:r w:rsidR="00F503B4">
        <w:rPr>
          <w:lang w:val="en-IN"/>
        </w:rPr>
        <w:t>Free Text ! Passed to your method from front end</w:t>
      </w:r>
    </w:p>
    <w:p w:rsidR="005C662C" w:rsidDel="005C662C" w:rsidRDefault="005C662C" w:rsidP="00F503B4">
      <w:pPr>
        <w:rPr>
          <w:del w:id="53" w:author="Nitesh Yadav" w:date="2019-12-22T17:08:00Z"/>
          <w:lang w:val="en-IN"/>
        </w:rPr>
      </w:pPr>
    </w:p>
    <w:p w:rsidR="00BF330F" w:rsidRDefault="00BF330F" w:rsidP="00BF330F">
      <w:pPr>
        <w:tabs>
          <w:tab w:val="left" w:pos="5306"/>
        </w:tabs>
        <w:rPr>
          <w:ins w:id="54" w:author="Nitesh Yadav" w:date="2019-12-17T11:54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  <w:ins w:id="55" w:author="Nitesh Yadav" w:date="2019-12-22T17:10:00Z">
        <w:r w:rsidR="00C52594">
          <w:rPr>
            <w:lang w:val="en-IN"/>
          </w:rPr>
          <w:t>.</w:t>
        </w:r>
      </w:ins>
    </w:p>
    <w:p w:rsidR="00BB2549" w:rsidRDefault="00BB2549" w:rsidP="00BF330F">
      <w:pPr>
        <w:tabs>
          <w:tab w:val="left" w:pos="5306"/>
        </w:tabs>
        <w:rPr>
          <w:ins w:id="56" w:author="Nitesh Yadav" w:date="2019-12-17T11:58:00Z"/>
          <w:lang w:val="en-IN"/>
        </w:rPr>
      </w:pPr>
      <w:ins w:id="57" w:author="Nitesh Yadav" w:date="2019-12-17T11:54:00Z">
        <w:r>
          <w:rPr>
            <w:lang w:val="en-IN"/>
          </w:rPr>
          <w:t>Notes</w:t>
        </w:r>
      </w:ins>
      <w:ins w:id="58" w:author="Nitesh Yadav" w:date="2019-12-28T11:59:00Z">
        <w:r w:rsidR="00A22349">
          <w:rPr>
            <w:lang w:val="en-IN"/>
          </w:rPr>
          <w:t xml:space="preserve"> (String:256)</w:t>
        </w:r>
      </w:ins>
      <w:ins w:id="59" w:author="Nitesh Yadav" w:date="2019-12-17T11:54:00Z">
        <w:r>
          <w:rPr>
            <w:lang w:val="en-IN"/>
          </w:rPr>
          <w:t xml:space="preserve">: </w:t>
        </w:r>
      </w:ins>
    </w:p>
    <w:p w:rsidR="00682B83" w:rsidRDefault="00682B83" w:rsidP="00682B83">
      <w:pPr>
        <w:rPr>
          <w:ins w:id="60" w:author="Nitesh Yadav" w:date="2019-12-22T17:09:00Z"/>
          <w:lang w:val="en-IN"/>
        </w:rPr>
      </w:pPr>
      <w:ins w:id="61" w:author="Nitesh Yadav" w:date="2019-12-17T11:58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( This is to track which employee id is used as supervisor id) </w:t>
        </w:r>
      </w:ins>
    </w:p>
    <w:p w:rsidR="008E4A4F" w:rsidRDefault="00D7413C" w:rsidP="00682B83">
      <w:pPr>
        <w:rPr>
          <w:ins w:id="62" w:author="Nitesh Yadav" w:date="2019-12-21T20:09:00Z"/>
          <w:lang w:val="en-IN"/>
        </w:rPr>
      </w:pPr>
      <w:ins w:id="63" w:author="Nitesh Yadav" w:date="2019-12-22T17:10:00Z">
        <w:r>
          <w:rPr>
            <w:lang w:val="en-IN"/>
          </w:rPr>
          <w:t xml:space="preserve">FromAccountID </w:t>
        </w:r>
      </w:ins>
      <w:ins w:id="64" w:author="Nitesh Yadav" w:date="2019-12-28T11:59:00Z">
        <w:r w:rsidR="00A22349">
          <w:rPr>
            <w:lang w:val="en-IN"/>
          </w:rPr>
          <w:t xml:space="preserve">(String:30) </w:t>
        </w:r>
      </w:ins>
      <w:ins w:id="65" w:author="Nitesh Yadav" w:date="2019-12-22T17:10:00Z">
        <w:r>
          <w:rPr>
            <w:lang w:val="en-IN"/>
          </w:rPr>
          <w:t>: ( This will be automatically calculated based on Cr</w:t>
        </w:r>
      </w:ins>
      <w:ins w:id="66" w:author="Nitesh Yadav" w:date="2019-12-28T12:00:00Z">
        <w:r w:rsidR="00F6514C">
          <w:rPr>
            <w:lang w:val="en-IN"/>
          </w:rPr>
          <w:t>eated</w:t>
        </w:r>
      </w:ins>
      <w:ins w:id="67" w:author="Nitesh Yadav" w:date="2019-12-22T17:10:00Z">
        <w:r>
          <w:rPr>
            <w:lang w:val="en-IN"/>
          </w:rPr>
          <w:t xml:space="preserve">ByID) </w:t>
        </w:r>
      </w:ins>
    </w:p>
    <w:p w:rsidR="00D06D5F" w:rsidRDefault="000E757A" w:rsidP="00682B83">
      <w:pPr>
        <w:rPr>
          <w:ins w:id="68" w:author="Nitesh Yadav" w:date="2019-12-22T17:04:00Z"/>
          <w:lang w:val="en-IN"/>
        </w:rPr>
      </w:pPr>
      <w:ins w:id="69" w:author="Nitesh Yadav" w:date="2019-12-22T17:04:00Z">
        <w:r>
          <w:rPr>
            <w:lang w:val="en-IN"/>
          </w:rPr>
          <w:t>To</w:t>
        </w:r>
      </w:ins>
      <w:ins w:id="70" w:author="Nitesh Yadav" w:date="2019-12-21T20:09:00Z">
        <w:r w:rsidR="003F0A72">
          <w:rPr>
            <w:lang w:val="en-IN"/>
          </w:rPr>
          <w:t>Account</w:t>
        </w:r>
      </w:ins>
      <w:ins w:id="71" w:author="Nitesh Yadav" w:date="2019-12-21T20:10:00Z">
        <w:r w:rsidR="009F0D67">
          <w:rPr>
            <w:lang w:val="en-IN"/>
          </w:rPr>
          <w:t>ID</w:t>
        </w:r>
      </w:ins>
      <w:ins w:id="72" w:author="Nitesh Yadav" w:date="2019-12-28T11:59:00Z">
        <w:r w:rsidR="0042040E">
          <w:rPr>
            <w:lang w:val="en-IN"/>
          </w:rPr>
          <w:t xml:space="preserve">(String:30) </w:t>
        </w:r>
      </w:ins>
      <w:ins w:id="73" w:author="Nitesh Yadav" w:date="2019-12-21T20:09:00Z">
        <w:r w:rsidR="00713E32">
          <w:rPr>
            <w:lang w:val="en-IN"/>
          </w:rPr>
          <w:t xml:space="preserve">: </w:t>
        </w:r>
      </w:ins>
      <w:ins w:id="74" w:author="Nitesh Yadav" w:date="2019-12-22T17:04:00Z">
        <w:r w:rsidR="00050907">
          <w:rPr>
            <w:lang w:val="en-IN"/>
          </w:rPr>
          <w:t xml:space="preserve">Reference to Account Table </w:t>
        </w:r>
        <w:r w:rsidR="008D1C98">
          <w:rPr>
            <w:lang w:val="en-IN"/>
          </w:rPr>
          <w:t>(account_id)</w:t>
        </w:r>
      </w:ins>
      <w:ins w:id="75" w:author="Nitesh Yadav" w:date="2019-12-22T17:08:00Z">
        <w:r w:rsidR="005C662C">
          <w:rPr>
            <w:lang w:val="en-IN"/>
          </w:rPr>
          <w:t>. This will be used when “expense category=Deposit”</w:t>
        </w:r>
      </w:ins>
    </w:p>
    <w:p w:rsidR="000E757A" w:rsidRDefault="000E757A" w:rsidP="000E757A">
      <w:pPr>
        <w:rPr>
          <w:ins w:id="76" w:author="Nitesh Yadav" w:date="2019-12-22T17:04:00Z"/>
          <w:lang w:val="en-IN"/>
        </w:rPr>
      </w:pPr>
      <w:ins w:id="77" w:author="Nitesh Yadav" w:date="2019-12-22T17:04:00Z">
        <w:r>
          <w:rPr>
            <w:lang w:val="en-IN"/>
          </w:rPr>
          <w:t>ConsiderInCalc: True/False</w:t>
        </w:r>
      </w:ins>
    </w:p>
    <w:p w:rsidR="000E757A" w:rsidRPr="003532DF" w:rsidRDefault="000E757A" w:rsidP="00682B83">
      <w:pPr>
        <w:rPr>
          <w:ins w:id="78" w:author="Nitesh Yadav" w:date="2019-12-17T11:58:00Z"/>
          <w:lang w:val="en-IN"/>
        </w:rPr>
      </w:pPr>
    </w:p>
    <w:p w:rsidR="00682B83" w:rsidDel="00F12EEE" w:rsidRDefault="00682B83" w:rsidP="00BF330F">
      <w:pPr>
        <w:tabs>
          <w:tab w:val="left" w:pos="5306"/>
        </w:tabs>
        <w:rPr>
          <w:del w:id="79" w:author="Nitesh Yadav" w:date="2019-12-17T11:58:00Z"/>
          <w:lang w:val="en-IN"/>
        </w:rPr>
      </w:pPr>
    </w:p>
    <w:p w:rsidR="0061371B" w:rsidRDefault="0061371B" w:rsidP="0061371B">
      <w:pPr>
        <w:tabs>
          <w:tab w:val="left" w:pos="5306"/>
        </w:tabs>
        <w:rPr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</w:t>
      </w:r>
      <w:r w:rsidR="00A62C28">
        <w:rPr>
          <w:lang w:val="en-IN"/>
        </w:rPr>
        <w:t>Create</w:t>
      </w:r>
    </w:p>
    <w:p w:rsidR="00BF330F" w:rsidRDefault="00BF330F" w:rsidP="00F503B4">
      <w:pPr>
        <w:rPr>
          <w:ins w:id="80" w:author="Nitesh Yadav" w:date="2019-12-21T20:11:00Z"/>
          <w:lang w:val="en-IN"/>
        </w:rPr>
      </w:pPr>
    </w:p>
    <w:p w:rsidR="00C86A38" w:rsidRPr="00483822" w:rsidRDefault="00C86A38" w:rsidP="00C86A38">
      <w:pPr>
        <w:pStyle w:val="Heading1"/>
        <w:rPr>
          <w:ins w:id="81" w:author="Nitesh Yadav" w:date="2019-12-21T20:11:00Z"/>
          <w:lang w:val="en-IN"/>
        </w:rPr>
      </w:pPr>
      <w:ins w:id="82" w:author="Nitesh Yadav" w:date="2019-12-21T20:11:00Z">
        <w:r>
          <w:rPr>
            <w:lang w:val="en-IN"/>
          </w:rPr>
          <w:t>PaymentReceived</w:t>
        </w:r>
      </w:ins>
    </w:p>
    <w:p w:rsidR="00FC31D0" w:rsidRDefault="00FC31D0" w:rsidP="00F503B4">
      <w:pPr>
        <w:rPr>
          <w:ins w:id="83" w:author="Nitesh Yadav" w:date="2019-12-21T20:13:00Z"/>
          <w:lang w:val="en-IN"/>
        </w:rPr>
      </w:pPr>
    </w:p>
    <w:p w:rsidR="00C86A38" w:rsidRDefault="00FC31D0" w:rsidP="00F503B4">
      <w:pPr>
        <w:rPr>
          <w:ins w:id="84" w:author="Nitesh Yadav" w:date="2019-12-21T20:11:00Z"/>
          <w:lang w:val="en-IN"/>
        </w:rPr>
      </w:pPr>
      <w:ins w:id="85" w:author="Nitesh Yadav" w:date="2019-12-21T20:11:00Z">
        <w:r>
          <w:rPr>
            <w:lang w:val="en-IN"/>
          </w:rPr>
          <w:t xml:space="preserve">PaymentRcvdID: </w:t>
        </w:r>
      </w:ins>
      <w:ins w:id="86" w:author="Nitesh Yadav" w:date="2019-12-21T20:14:00Z">
        <w:r w:rsidR="007B060C">
          <w:rPr>
            <w:lang w:val="en-IN"/>
          </w:rPr>
          <w:t>Auto Generated by Backend</w:t>
        </w:r>
      </w:ins>
    </w:p>
    <w:p w:rsidR="00FC31D0" w:rsidRDefault="00FC31D0" w:rsidP="00F503B4">
      <w:pPr>
        <w:rPr>
          <w:ins w:id="87" w:author="Nitesh Yadav" w:date="2019-12-22T17:15:00Z"/>
          <w:lang w:val="en-IN"/>
        </w:rPr>
      </w:pPr>
      <w:ins w:id="88" w:author="Nitesh Yadav" w:date="2019-12-21T20:13:00Z">
        <w:r>
          <w:rPr>
            <w:lang w:val="en-IN"/>
          </w:rPr>
          <w:lastRenderedPageBreak/>
          <w:t>FromAccountID</w:t>
        </w:r>
      </w:ins>
      <w:ins w:id="89" w:author="Nitesh Yadav" w:date="2019-12-28T12:03:00Z">
        <w:r w:rsidR="006700F9">
          <w:rPr>
            <w:lang w:val="en-IN"/>
          </w:rPr>
          <w:t xml:space="preserve"> (String:20)</w:t>
        </w:r>
      </w:ins>
      <w:ins w:id="90" w:author="Nitesh Yadav" w:date="2019-12-21T20:13:00Z">
        <w:r>
          <w:rPr>
            <w:lang w:val="en-IN"/>
          </w:rPr>
          <w:t xml:space="preserve">: </w:t>
        </w:r>
      </w:ins>
      <w:ins w:id="91" w:author="Nitesh Yadav" w:date="2019-12-21T20:15:00Z">
        <w:r w:rsidR="007648AC">
          <w:rPr>
            <w:lang w:val="en-IN"/>
          </w:rPr>
          <w:t>(</w:t>
        </w:r>
      </w:ins>
      <w:ins w:id="92" w:author="Nitesh Yadav" w:date="2019-12-22T17:16:00Z">
        <w:r w:rsidR="007D181D">
          <w:rPr>
            <w:lang w:val="en-IN"/>
          </w:rPr>
          <w:t xml:space="preserve">Referece to Account ID </w:t>
        </w:r>
      </w:ins>
      <w:ins w:id="93" w:author="Nitesh Yadav" w:date="2019-12-21T20:15:00Z">
        <w:r w:rsidR="007648AC">
          <w:rPr>
            <w:lang w:val="en-IN"/>
          </w:rPr>
          <w:t xml:space="preserve">) </w:t>
        </w:r>
      </w:ins>
    </w:p>
    <w:p w:rsidR="008322FE" w:rsidRDefault="008322FE" w:rsidP="00F503B4">
      <w:pPr>
        <w:rPr>
          <w:ins w:id="94" w:author="Nitesh Yadav" w:date="2019-12-21T20:13:00Z"/>
          <w:lang w:val="en-IN"/>
        </w:rPr>
      </w:pPr>
      <w:ins w:id="95" w:author="Nitesh Yadav" w:date="2019-12-22T17:15:00Z">
        <w:r>
          <w:rPr>
            <w:lang w:val="en-IN"/>
          </w:rPr>
          <w:t>PaymentType</w:t>
        </w:r>
      </w:ins>
      <w:ins w:id="96" w:author="Nitesh Yadav" w:date="2019-12-28T12:03:00Z">
        <w:r w:rsidR="006700F9">
          <w:rPr>
            <w:lang w:val="en-IN"/>
          </w:rPr>
          <w:t xml:space="preserve"> (String:10)</w:t>
        </w:r>
      </w:ins>
      <w:ins w:id="97" w:author="Nitesh Yadav" w:date="2019-12-22T17:15:00Z">
        <w:r>
          <w:rPr>
            <w:lang w:val="en-IN"/>
          </w:rPr>
          <w:t xml:space="preserve">: Customer / Internal </w:t>
        </w:r>
      </w:ins>
      <w:ins w:id="98" w:author="Nitesh Yadav" w:date="2019-12-22T17:19:00Z">
        <w:r w:rsidR="00D578BE">
          <w:rPr>
            <w:lang w:val="en-IN"/>
          </w:rPr>
          <w:t xml:space="preserve"> (customer: when customer pay, internal: when a internal transfer from one account to other is done, later we can think of vendor payment.) </w:t>
        </w:r>
      </w:ins>
    </w:p>
    <w:p w:rsidR="00FC31D0" w:rsidRDefault="00FC31D0" w:rsidP="00F503B4">
      <w:pPr>
        <w:rPr>
          <w:ins w:id="99" w:author="Nitesh Yadav" w:date="2019-12-21T20:14:00Z"/>
          <w:lang w:val="en-IN"/>
        </w:rPr>
      </w:pPr>
      <w:ins w:id="100" w:author="Nitesh Yadav" w:date="2019-12-21T20:14:00Z">
        <w:r>
          <w:rPr>
            <w:lang w:val="en-IN"/>
          </w:rPr>
          <w:t xml:space="preserve">RcvdDate: </w:t>
        </w:r>
      </w:ins>
      <w:ins w:id="101" w:author="Nitesh Yadav" w:date="2019-12-21T20:15:00Z">
        <w:r w:rsidR="0067096A">
          <w:rPr>
            <w:lang w:val="en-IN"/>
          </w:rPr>
          <w:t xml:space="preserve">Received </w:t>
        </w:r>
        <w:r w:rsidR="00285738">
          <w:rPr>
            <w:lang w:val="en-IN"/>
          </w:rPr>
          <w:t xml:space="preserve">Date </w:t>
        </w:r>
      </w:ins>
    </w:p>
    <w:p w:rsidR="00FC31D0" w:rsidRDefault="00FC31D0" w:rsidP="00FC31D0">
      <w:pPr>
        <w:rPr>
          <w:ins w:id="102" w:author="Nitesh Yadav" w:date="2019-12-21T20:15:00Z"/>
          <w:lang w:val="en-IN"/>
        </w:rPr>
      </w:pPr>
      <w:ins w:id="103" w:author="Nitesh Yadav" w:date="2019-12-21T20:14:00Z">
        <w:r w:rsidRPr="00974CE4">
          <w:rPr>
            <w:lang w:val="en-IN"/>
          </w:rPr>
          <w:t>CreatedByID</w:t>
        </w:r>
        <w:r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285738" w:rsidRDefault="00272D3C" w:rsidP="00FC31D0">
      <w:pPr>
        <w:rPr>
          <w:ins w:id="104" w:author="Nitesh Yadav" w:date="2019-12-22T16:34:00Z"/>
          <w:lang w:val="en-IN"/>
        </w:rPr>
      </w:pPr>
      <w:ins w:id="105" w:author="Nitesh Yadav" w:date="2019-12-22T17:14:00Z">
        <w:r>
          <w:rPr>
            <w:lang w:val="en-IN"/>
          </w:rPr>
          <w:t>ToAccountID</w:t>
        </w:r>
      </w:ins>
      <w:ins w:id="106" w:author="Nitesh Yadav" w:date="2019-12-28T12:04:00Z">
        <w:r w:rsidR="006700F9">
          <w:rPr>
            <w:lang w:val="en-IN"/>
          </w:rPr>
          <w:t>(String:20)</w:t>
        </w:r>
      </w:ins>
      <w:ins w:id="107" w:author="Nitesh Yadav" w:date="2019-12-22T17:14:00Z">
        <w:r>
          <w:rPr>
            <w:lang w:val="en-IN"/>
          </w:rPr>
          <w:t>:</w:t>
        </w:r>
        <w:r w:rsidR="008042A8">
          <w:rPr>
            <w:lang w:val="en-IN"/>
          </w:rPr>
          <w:t xml:space="preserve"> </w:t>
        </w:r>
        <w:r w:rsidR="00CE75B5">
          <w:rPr>
            <w:lang w:val="en-IN"/>
          </w:rPr>
          <w:t xml:space="preserve"> Reference to Account Table. </w:t>
        </w:r>
      </w:ins>
    </w:p>
    <w:p w:rsidR="00E8158E" w:rsidRDefault="00E8158E" w:rsidP="00FC31D0">
      <w:pPr>
        <w:rPr>
          <w:ins w:id="108" w:author="Nitesh Yadav" w:date="2019-12-21T20:14:00Z"/>
          <w:lang w:val="en-IN"/>
        </w:rPr>
      </w:pPr>
    </w:p>
    <w:p w:rsidR="00FC31D0" w:rsidRPr="00E71AB6" w:rsidRDefault="0031715B" w:rsidP="00F503B4">
      <w:pPr>
        <w:rPr>
          <w:ins w:id="109" w:author="Nitesh Yadav" w:date="2019-12-21T20:20:00Z"/>
          <w:lang w:val="en-IN"/>
          <w:rPrChange w:id="110" w:author="Nitesh Yadav" w:date="2019-12-22T16:34:00Z">
            <w:rPr>
              <w:ins w:id="111" w:author="Nitesh Yadav" w:date="2019-12-21T20:20:00Z"/>
              <w:b/>
              <w:lang w:val="en-IN"/>
            </w:rPr>
          </w:rPrChange>
        </w:rPr>
      </w:pPr>
      <w:ins w:id="112" w:author="Nitesh Yadav" w:date="2019-12-21T20:20:00Z">
        <w:r w:rsidRPr="0031715B">
          <w:rPr>
            <w:b/>
            <w:lang w:val="en-IN"/>
            <w:rPrChange w:id="113" w:author="Nitesh Yadav" w:date="2019-12-21T20:20:00Z">
              <w:rPr>
                <w:lang w:val="en-IN"/>
              </w:rPr>
            </w:rPrChange>
          </w:rPr>
          <w:t>Account</w:t>
        </w:r>
      </w:ins>
      <w:ins w:id="114" w:author="Nitesh Yadav" w:date="2019-12-22T16:34:00Z">
        <w:r w:rsidR="00E8158E">
          <w:rPr>
            <w:b/>
            <w:lang w:val="en-IN"/>
          </w:rPr>
          <w:t>:</w:t>
        </w:r>
        <w:r w:rsidR="00E71AB6">
          <w:rPr>
            <w:b/>
            <w:lang w:val="en-IN"/>
          </w:rPr>
          <w:t xml:space="preserve"> </w:t>
        </w:r>
        <w:r w:rsidR="00E71AB6">
          <w:rPr>
            <w:lang w:val="en-IN"/>
          </w:rPr>
          <w:t xml:space="preserve">A employee can have multiple accounts, a vendor can have multiple accounts so we have introduced </w:t>
        </w:r>
      </w:ins>
      <w:ins w:id="115" w:author="Nitesh Yadav" w:date="2019-12-22T16:43:00Z">
        <w:r w:rsidR="00E71AB6">
          <w:rPr>
            <w:lang w:val="en-IN"/>
          </w:rPr>
          <w:t>concept of accounts.</w:t>
        </w:r>
      </w:ins>
      <w:ins w:id="116" w:author="Nitesh Yadav" w:date="2019-12-22T16:44:00Z">
        <w:r w:rsidR="00BE7191">
          <w:rPr>
            <w:lang w:val="en-IN"/>
          </w:rPr>
          <w:t xml:space="preserve"> Please note this will work as “toAccount” or it will be internal account.</w:t>
        </w:r>
      </w:ins>
      <w:ins w:id="117" w:author="Nitesh Yadav" w:date="2019-12-22T16:47:00Z">
        <w:r w:rsidR="00BE7191">
          <w:rPr>
            <w:lang w:val="en-IN"/>
          </w:rPr>
          <w:t xml:space="preserve"> This can be really a account e.g company current Account</w:t>
        </w:r>
      </w:ins>
      <w:ins w:id="118" w:author="Nitesh Yadav" w:date="2019-12-22T16:48:00Z">
        <w:r w:rsidR="005F7A95">
          <w:rPr>
            <w:lang w:val="en-IN"/>
          </w:rPr>
          <w:t xml:space="preserve">. Whenever an employee </w:t>
        </w:r>
      </w:ins>
      <w:ins w:id="119" w:author="Nitesh Yadav" w:date="2019-12-22T16:49:00Z">
        <w:r w:rsidR="005F7A95">
          <w:rPr>
            <w:lang w:val="en-IN"/>
          </w:rPr>
          <w:t>is created a associated named account will be created.</w:t>
        </w:r>
      </w:ins>
    </w:p>
    <w:p w:rsidR="0031715B" w:rsidRDefault="0031715B" w:rsidP="00F503B4">
      <w:pPr>
        <w:rPr>
          <w:ins w:id="120" w:author="Nitesh Yadav" w:date="2019-12-21T20:21:00Z"/>
          <w:lang w:val="en-IN"/>
        </w:rPr>
      </w:pPr>
      <w:ins w:id="121" w:author="Nitesh Yadav" w:date="2019-12-21T20:20:00Z">
        <w:r w:rsidRPr="0031715B">
          <w:rPr>
            <w:lang w:val="en-IN"/>
            <w:rPrChange w:id="122" w:author="Nitesh Yadav" w:date="2019-12-21T20:20:00Z">
              <w:rPr>
                <w:b/>
                <w:lang w:val="en-IN"/>
              </w:rPr>
            </w:rPrChange>
          </w:rPr>
          <w:t>AccountID</w:t>
        </w:r>
      </w:ins>
      <w:ins w:id="123" w:author="Nitesh Yadav" w:date="2019-12-22T16:44:00Z">
        <w:r w:rsidR="00BE7191">
          <w:rPr>
            <w:lang w:val="en-IN"/>
          </w:rPr>
          <w:t>: Auto Generated by backend</w:t>
        </w:r>
      </w:ins>
    </w:p>
    <w:p w:rsidR="0031715B" w:rsidRPr="0031715B" w:rsidRDefault="00BE7191" w:rsidP="00F503B4">
      <w:pPr>
        <w:rPr>
          <w:ins w:id="124" w:author="Nitesh Yadav" w:date="2019-12-21T20:20:00Z"/>
          <w:lang w:val="en-IN"/>
          <w:rPrChange w:id="125" w:author="Nitesh Yadav" w:date="2019-12-21T20:20:00Z">
            <w:rPr>
              <w:ins w:id="126" w:author="Nitesh Yadav" w:date="2019-12-21T20:20:00Z"/>
              <w:b/>
              <w:lang w:val="en-IN"/>
            </w:rPr>
          </w:rPrChange>
        </w:rPr>
      </w:pPr>
      <w:ins w:id="127" w:author="Nitesh Yadav" w:date="2019-12-22T16:45:00Z">
        <w:r>
          <w:rPr>
            <w:lang w:val="en-IN"/>
          </w:rPr>
          <w:t xml:space="preserve">OwnerID: Owner of the account (EmployeeID typically) </w:t>
        </w:r>
      </w:ins>
      <w:ins w:id="128" w:author="Nitesh Yadav" w:date="2019-12-21T20:22:00Z">
        <w:r w:rsidR="0031715B">
          <w:rPr>
            <w:lang w:val="en-IN"/>
          </w:rPr>
          <w:t xml:space="preserve"> </w:t>
        </w:r>
      </w:ins>
    </w:p>
    <w:p w:rsidR="0031715B" w:rsidRDefault="0031715B" w:rsidP="00F503B4">
      <w:pPr>
        <w:rPr>
          <w:ins w:id="129" w:author="Nitesh Yadav" w:date="2019-12-22T16:33:00Z"/>
          <w:lang w:val="en-IN"/>
        </w:rPr>
      </w:pPr>
      <w:ins w:id="130" w:author="Nitesh Yadav" w:date="2019-12-21T20:21:00Z">
        <w:r w:rsidRPr="0031715B">
          <w:rPr>
            <w:lang w:val="en-IN"/>
            <w:rPrChange w:id="131" w:author="Nitesh Yadav" w:date="2019-12-21T20:21:00Z">
              <w:rPr>
                <w:b/>
                <w:lang w:val="en-IN"/>
              </w:rPr>
            </w:rPrChange>
          </w:rPr>
          <w:t>AccountNickName</w:t>
        </w:r>
      </w:ins>
      <w:ins w:id="132" w:author="Nitesh Yadav" w:date="2019-12-22T16:45:00Z">
        <w:r w:rsidR="00BE7191">
          <w:rPr>
            <w:lang w:val="en-IN"/>
          </w:rPr>
          <w:t>*</w:t>
        </w:r>
      </w:ins>
      <w:ins w:id="133" w:author="Nitesh Yadav" w:date="2019-12-21T20:22:00Z">
        <w:r>
          <w:rPr>
            <w:lang w:val="en-IN"/>
          </w:rPr>
          <w:t>:</w:t>
        </w:r>
      </w:ins>
      <w:ins w:id="134" w:author="Nitesh Yadav" w:date="2019-12-22T16:45:00Z">
        <w:r w:rsidR="00BE7191">
          <w:rPr>
            <w:lang w:val="en-IN"/>
          </w:rPr>
          <w:t xml:space="preserve"> </w:t>
        </w:r>
      </w:ins>
      <w:ins w:id="135" w:author="Nitesh Yadav" w:date="2019-12-21T20:22:00Z">
        <w:r>
          <w:rPr>
            <w:lang w:val="en-IN"/>
          </w:rPr>
          <w:t xml:space="preserve"> </w:t>
        </w:r>
      </w:ins>
      <w:ins w:id="136" w:author="Nitesh Yadav" w:date="2019-12-22T16:46:00Z">
        <w:r w:rsidR="00BE7191">
          <w:rPr>
            <w:lang w:val="en-IN"/>
          </w:rPr>
          <w:t>A simple identifiable description like Avi</w:t>
        </w:r>
      </w:ins>
      <w:ins w:id="137" w:author="Nitesh Yadav" w:date="2019-12-22T16:47:00Z">
        <w:r w:rsidR="00BE7191">
          <w:rPr>
            <w:lang w:val="en-IN"/>
          </w:rPr>
          <w:t>ICICI, AviSBI, Nilesh PNB, Company Curent Account (PNB), Company Current Account (ICICI)</w:t>
        </w:r>
      </w:ins>
    </w:p>
    <w:p w:rsidR="0031715B" w:rsidRPr="0031715B" w:rsidRDefault="0031715B" w:rsidP="00F503B4">
      <w:pPr>
        <w:rPr>
          <w:ins w:id="138" w:author="Nitesh Yadav" w:date="2019-12-21T20:21:00Z"/>
          <w:lang w:val="en-IN"/>
          <w:rPrChange w:id="139" w:author="Nitesh Yadav" w:date="2019-12-21T20:21:00Z">
            <w:rPr>
              <w:ins w:id="140" w:author="Nitesh Yadav" w:date="2019-12-21T20:21:00Z"/>
              <w:b/>
              <w:lang w:val="en-IN"/>
            </w:rPr>
          </w:rPrChange>
        </w:rPr>
      </w:pPr>
      <w:ins w:id="141" w:author="Nitesh Yadav" w:date="2019-12-21T20:22:00Z">
        <w:r>
          <w:rPr>
            <w:lang w:val="en-IN"/>
          </w:rPr>
          <w:t>Type</w:t>
        </w:r>
      </w:ins>
      <w:ins w:id="142" w:author="Nitesh Yadav" w:date="2019-12-28T12:06:00Z">
        <w:r w:rsidR="00222B49">
          <w:rPr>
            <w:lang w:val="en-IN"/>
          </w:rPr>
          <w:t xml:space="preserve"> (String:10) </w:t>
        </w:r>
      </w:ins>
      <w:ins w:id="143" w:author="Nitesh Yadav" w:date="2019-12-22T16:46:00Z">
        <w:r w:rsidR="00BE7191">
          <w:rPr>
            <w:lang w:val="en-IN"/>
          </w:rPr>
          <w:t xml:space="preserve">: </w:t>
        </w:r>
      </w:ins>
      <w:ins w:id="144" w:author="Nitesh Yadav" w:date="2019-12-21T20:22:00Z">
        <w:r>
          <w:rPr>
            <w:lang w:val="en-IN"/>
          </w:rPr>
          <w:t xml:space="preserve"> (Employee or Customer</w:t>
        </w:r>
      </w:ins>
      <w:ins w:id="145" w:author="Nitesh Yadav" w:date="2019-12-22T16:34:00Z">
        <w:r w:rsidR="00E8158E">
          <w:rPr>
            <w:lang w:val="en-IN"/>
          </w:rPr>
          <w:t xml:space="preserve"> or Vendor</w:t>
        </w:r>
      </w:ins>
      <w:ins w:id="146" w:author="Nitesh Yadav" w:date="2019-12-21T20:22:00Z">
        <w:r>
          <w:rPr>
            <w:lang w:val="en-IN"/>
          </w:rPr>
          <w:t xml:space="preserve">) </w:t>
        </w:r>
      </w:ins>
    </w:p>
    <w:p w:rsidR="0031715B" w:rsidRPr="00D578BE" w:rsidRDefault="00BE7191" w:rsidP="00F503B4">
      <w:pPr>
        <w:rPr>
          <w:ins w:id="147" w:author="Nitesh Yadav" w:date="2019-12-21T20:13:00Z"/>
          <w:lang w:val="en-IN"/>
        </w:rPr>
      </w:pPr>
      <w:ins w:id="148" w:author="Nitesh Yadav" w:date="2019-12-22T16:46:00Z">
        <w:r w:rsidRPr="00BE7191">
          <w:rPr>
            <w:lang w:val="en-IN"/>
            <w:rPrChange w:id="149" w:author="Nitesh Yadav" w:date="2019-12-22T16:46:00Z">
              <w:rPr>
                <w:b/>
                <w:lang w:val="en-IN"/>
              </w:rPr>
            </w:rPrChange>
          </w:rPr>
          <w:t>Details</w:t>
        </w:r>
      </w:ins>
      <w:ins w:id="150" w:author="Nitesh Yadav" w:date="2019-12-28T12:06:00Z">
        <w:r w:rsidR="00222B49">
          <w:rPr>
            <w:lang w:val="en-IN"/>
          </w:rPr>
          <w:t xml:space="preserve"> (String:</w:t>
        </w:r>
        <w:r w:rsidR="00F24BED">
          <w:rPr>
            <w:lang w:val="en-IN"/>
          </w:rPr>
          <w:t>100)</w:t>
        </w:r>
      </w:ins>
      <w:ins w:id="151" w:author="Nitesh Yadav" w:date="2019-12-22T16:46:00Z">
        <w:r>
          <w:rPr>
            <w:lang w:val="en-IN"/>
          </w:rPr>
          <w:t xml:space="preserve">: (here we can select what is the details of the accounts like Account Number, UPI etc)  </w:t>
        </w:r>
      </w:ins>
    </w:p>
    <w:p w:rsidR="00FC31D0" w:rsidRDefault="00FC31D0" w:rsidP="00F503B4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483822" w:rsidRDefault="007F3F8C" w:rsidP="007F3F8C">
      <w:pPr>
        <w:pStyle w:val="Heading1"/>
        <w:rPr>
          <w:lang w:val="en-IN"/>
        </w:rPr>
      </w:pPr>
      <w:r w:rsidRPr="00483822">
        <w:rPr>
          <w:lang w:val="en-IN"/>
        </w:rPr>
        <w:t xml:space="preserve">Vendor </w:t>
      </w:r>
    </w:p>
    <w:p w:rsidR="00F503B4" w:rsidRDefault="007F3F8C" w:rsidP="00F503B4">
      <w:pPr>
        <w:rPr>
          <w:lang w:val="en-IN"/>
        </w:rPr>
      </w:pPr>
      <w:r>
        <w:rPr>
          <w:lang w:val="en-IN"/>
        </w:rPr>
        <w:t xml:space="preserve">Vendor ID – </w:t>
      </w:r>
      <w:r w:rsidR="00F503B4" w:rsidRPr="00AE0F38">
        <w:rPr>
          <w:lang w:val="en-IN"/>
        </w:rPr>
        <w:t xml:space="preserve">Auto Generated </w:t>
      </w:r>
      <w:r w:rsidR="00F503B4">
        <w:rPr>
          <w:lang w:val="en-IN"/>
        </w:rPr>
        <w:t>by backend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>Vendor Name  - Free Text</w:t>
      </w:r>
      <w:r w:rsidR="005F641F">
        <w:rPr>
          <w:lang w:val="en-IN"/>
        </w:rPr>
        <w:t xml:space="preserve"> ! 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City : </w:t>
      </w:r>
      <w:r w:rsidR="005F641F">
        <w:rPr>
          <w:lang w:val="en-IN"/>
        </w:rPr>
        <w:t>Passed to your method from front end</w:t>
      </w:r>
    </w:p>
    <w:p w:rsidR="005F641F" w:rsidRDefault="007F3F8C" w:rsidP="005F641F">
      <w:pPr>
        <w:rPr>
          <w:lang w:val="en-IN"/>
        </w:rPr>
      </w:pPr>
      <w:r>
        <w:rPr>
          <w:lang w:val="en-IN"/>
        </w:rPr>
        <w:t xml:space="preserve">Vendor Phone Number: </w:t>
      </w:r>
      <w:r w:rsidR="005F641F">
        <w:rPr>
          <w:lang w:val="en-IN"/>
        </w:rPr>
        <w:t xml:space="preserve"> Passed to your method from front end</w:t>
      </w:r>
    </w:p>
    <w:p w:rsidR="00BF330F" w:rsidRDefault="00BF330F" w:rsidP="00BF330F">
      <w:pPr>
        <w:tabs>
          <w:tab w:val="left" w:pos="5306"/>
        </w:tabs>
        <w:rPr>
          <w:ins w:id="152" w:author="Nitesh Yadav" w:date="2019-12-17T11:58:00Z"/>
          <w:lang w:val="en-IN"/>
        </w:rPr>
      </w:pPr>
      <w:r>
        <w:rPr>
          <w:lang w:val="en-IN"/>
        </w:rPr>
        <w:t xml:space="preserve">Org Id: </w:t>
      </w:r>
      <w:r w:rsidRPr="00BF330F">
        <w:rPr>
          <w:lang w:val="en-IN"/>
        </w:rPr>
        <w:t>Passed to your method from front end</w:t>
      </w:r>
    </w:p>
    <w:p w:rsidR="00974CE4" w:rsidRPr="003532DF" w:rsidRDefault="00974CE4">
      <w:pPr>
        <w:rPr>
          <w:ins w:id="153" w:author="Nitesh Yadav" w:date="2019-12-17T11:58:00Z"/>
          <w:lang w:val="en-IN"/>
        </w:rPr>
        <w:pPrChange w:id="154" w:author="Nitesh Yadav" w:date="2019-12-17T11:58:00Z">
          <w:pPr>
            <w:pStyle w:val="ListParagraph"/>
            <w:numPr>
              <w:numId w:val="5"/>
            </w:numPr>
            <w:ind w:hanging="360"/>
          </w:pPr>
        </w:pPrChange>
      </w:pPr>
      <w:ins w:id="155" w:author="Nitesh Yadav" w:date="2019-12-17T11:58:00Z">
        <w:r w:rsidRPr="00974CE4">
          <w:rPr>
            <w:lang w:val="en-IN"/>
          </w:rPr>
          <w:t>CreatedByID</w:t>
        </w:r>
        <w:r w:rsidR="003532DF">
          <w:rPr>
            <w:lang w:val="en-IN"/>
          </w:rPr>
          <w:t xml:space="preserve">: </w:t>
        </w:r>
        <w:r w:rsidRPr="003532DF">
          <w:rPr>
            <w:lang w:val="en-IN"/>
          </w:rPr>
          <w:t xml:space="preserve"> ( This is to track which employee id is used as supervisor id) </w:t>
        </w:r>
      </w:ins>
    </w:p>
    <w:p w:rsidR="00F312AC" w:rsidRDefault="00F312AC" w:rsidP="00F312AC">
      <w:pPr>
        <w:tabs>
          <w:tab w:val="left" w:pos="5306"/>
        </w:tabs>
        <w:rPr>
          <w:ins w:id="156" w:author="Nitesh Yadav" w:date="2019-12-17T12:01:00Z"/>
          <w:lang w:val="en-IN"/>
        </w:rPr>
      </w:pPr>
      <w:ins w:id="157" w:author="Nitesh Yadav" w:date="2019-12-17T12:01:00Z">
        <w:r>
          <w:rPr>
            <w:lang w:val="en-IN"/>
          </w:rPr>
          <w:t>GSTIN</w:t>
        </w:r>
      </w:ins>
      <w:ins w:id="158" w:author="Nitesh Yadav" w:date="2019-12-28T12:06:00Z">
        <w:r w:rsidR="00EB5B81">
          <w:rPr>
            <w:lang w:val="en-IN"/>
          </w:rPr>
          <w:t xml:space="preserve"> (String:20)</w:t>
        </w:r>
      </w:ins>
      <w:ins w:id="159" w:author="Nitesh Yadav" w:date="2019-12-17T12:01:00Z">
        <w:r>
          <w:rPr>
            <w:lang w:val="en-IN"/>
          </w:rPr>
          <w:t xml:space="preserve">: </w:t>
        </w:r>
      </w:ins>
    </w:p>
    <w:p w:rsidR="00F312AC" w:rsidRDefault="00F312AC" w:rsidP="00F312AC">
      <w:pPr>
        <w:tabs>
          <w:tab w:val="left" w:pos="5306"/>
        </w:tabs>
        <w:rPr>
          <w:ins w:id="160" w:author="Nitesh Yadav" w:date="2019-12-17T12:01:00Z"/>
          <w:lang w:val="en-IN"/>
        </w:rPr>
      </w:pPr>
      <w:ins w:id="161" w:author="Nitesh Yadav" w:date="2019-12-17T12:01:00Z">
        <w:r>
          <w:rPr>
            <w:lang w:val="en-IN"/>
          </w:rPr>
          <w:t>Transporter</w:t>
        </w:r>
      </w:ins>
      <w:ins w:id="162" w:author="Nitesh Yadav" w:date="2019-12-28T12:06:00Z">
        <w:r w:rsidR="00EB5B81">
          <w:rPr>
            <w:lang w:val="en-IN"/>
          </w:rPr>
          <w:t xml:space="preserve"> (String:256)</w:t>
        </w:r>
      </w:ins>
      <w:ins w:id="163" w:author="Nitesh Yadav" w:date="2019-12-17T12:01:00Z">
        <w:r>
          <w:rPr>
            <w:lang w:val="en-IN"/>
          </w:rPr>
          <w:t xml:space="preserve">: </w:t>
        </w:r>
      </w:ins>
    </w:p>
    <w:p w:rsidR="00974CE4" w:rsidDel="00C52594" w:rsidRDefault="00974CE4" w:rsidP="00BF330F">
      <w:pPr>
        <w:tabs>
          <w:tab w:val="left" w:pos="5306"/>
        </w:tabs>
        <w:rPr>
          <w:del w:id="164" w:author="Nitesh Yadav" w:date="2019-12-22T17:12:00Z"/>
          <w:lang w:val="en-IN"/>
        </w:rPr>
      </w:pPr>
    </w:p>
    <w:p w:rsidR="00A62C28" w:rsidRDefault="00A62C28" w:rsidP="00A62C28">
      <w:pPr>
        <w:tabs>
          <w:tab w:val="left" w:pos="5306"/>
        </w:tabs>
        <w:rPr>
          <w:ins w:id="165" w:author="Nitesh Yadav" w:date="2019-12-17T11:54:00Z"/>
          <w:lang w:val="en-IN"/>
        </w:rPr>
      </w:pPr>
      <w:r w:rsidRPr="00796B29">
        <w:rPr>
          <w:b/>
          <w:lang w:val="en-IN"/>
        </w:rPr>
        <w:t>Operation Required:</w:t>
      </w:r>
      <w:r>
        <w:rPr>
          <w:lang w:val="en-IN"/>
        </w:rPr>
        <w:t xml:space="preserve"> Create</w:t>
      </w:r>
    </w:p>
    <w:p w:rsidR="00C13FA8" w:rsidDel="0026623D" w:rsidRDefault="00C13FA8" w:rsidP="00A62C28">
      <w:pPr>
        <w:tabs>
          <w:tab w:val="left" w:pos="5306"/>
        </w:tabs>
        <w:rPr>
          <w:del w:id="166" w:author="Nitesh Yadav" w:date="2019-12-17T12:01:00Z"/>
          <w:lang w:val="en-IN"/>
        </w:rPr>
      </w:pPr>
    </w:p>
    <w:p w:rsidR="0026623D" w:rsidRDefault="00D04787" w:rsidP="0026623D">
      <w:pPr>
        <w:pStyle w:val="Heading1"/>
        <w:rPr>
          <w:ins w:id="167" w:author="Nitesh Yadav" w:date="2019-12-22T16:56:00Z"/>
          <w:lang w:val="en-IN"/>
        </w:rPr>
      </w:pPr>
      <w:ins w:id="168" w:author="Nitesh Yadav" w:date="2019-12-22T17:03:00Z">
        <w:r>
          <w:rPr>
            <w:lang w:val="en-IN"/>
          </w:rPr>
          <w:t>PurchasefromVendor</w:t>
        </w:r>
      </w:ins>
    </w:p>
    <w:p w:rsidR="009D34F9" w:rsidRDefault="009D34F9" w:rsidP="009D34F9">
      <w:pPr>
        <w:rPr>
          <w:ins w:id="169" w:author="Nitesh Yadav" w:date="2019-12-22T16:57:00Z"/>
          <w:lang w:val="en-IN"/>
        </w:rPr>
      </w:pPr>
      <w:ins w:id="170" w:author="Nitesh Yadav" w:date="2019-12-22T16:56:00Z">
        <w:r>
          <w:rPr>
            <w:lang w:val="en-IN"/>
          </w:rPr>
          <w:t>This is to track when a material is purcha</w:t>
        </w:r>
      </w:ins>
      <w:ins w:id="171" w:author="Nitesh Yadav" w:date="2019-12-22T16:57:00Z">
        <w:r>
          <w:rPr>
            <w:lang w:val="en-IN"/>
          </w:rPr>
          <w:t xml:space="preserve">sed from a vendor. </w:t>
        </w:r>
      </w:ins>
    </w:p>
    <w:p w:rsidR="009D34F9" w:rsidRDefault="00B87AB3" w:rsidP="009D34F9">
      <w:pPr>
        <w:rPr>
          <w:ins w:id="172" w:author="Nitesh Yadav" w:date="2019-12-22T17:12:00Z"/>
          <w:lang w:val="en-IN"/>
        </w:rPr>
      </w:pPr>
      <w:ins w:id="173" w:author="Nitesh Yadav" w:date="2019-12-22T17:04:00Z">
        <w:r>
          <w:rPr>
            <w:lang w:val="en-IN"/>
          </w:rPr>
          <w:t>P</w:t>
        </w:r>
      </w:ins>
      <w:ins w:id="174" w:author="Nitesh Yadav" w:date="2019-12-22T17:03:00Z">
        <w:r>
          <w:rPr>
            <w:lang w:val="en-IN"/>
          </w:rPr>
          <w:t>u</w:t>
        </w:r>
      </w:ins>
      <w:ins w:id="175" w:author="Nitesh Yadav" w:date="2019-12-22T17:04:00Z">
        <w:r>
          <w:rPr>
            <w:lang w:val="en-IN"/>
          </w:rPr>
          <w:t>rcahse</w:t>
        </w:r>
      </w:ins>
      <w:ins w:id="176" w:author="Nitesh Yadav" w:date="2019-12-22T16:57:00Z">
        <w:r w:rsidR="003B18BC">
          <w:rPr>
            <w:lang w:val="en-IN"/>
          </w:rPr>
          <w:t>_id: Auto genearted ID</w:t>
        </w:r>
      </w:ins>
    </w:p>
    <w:p w:rsidR="00C52594" w:rsidRDefault="00C52594" w:rsidP="009D34F9">
      <w:pPr>
        <w:rPr>
          <w:ins w:id="177" w:author="Nitesh Yadav" w:date="2019-12-22T16:57:00Z"/>
          <w:lang w:val="en-IN"/>
        </w:rPr>
      </w:pPr>
      <w:ins w:id="178" w:author="Nitesh Yadav" w:date="2019-12-22T17:13:00Z">
        <w:r>
          <w:rPr>
            <w:lang w:val="en-IN"/>
          </w:rPr>
          <w:lastRenderedPageBreak/>
          <w:t>Vendor_Id: Link to Vendor ID in Vendor Table</w:t>
        </w:r>
      </w:ins>
    </w:p>
    <w:p w:rsidR="003B18BC" w:rsidRDefault="003B18BC" w:rsidP="009D34F9">
      <w:pPr>
        <w:rPr>
          <w:ins w:id="179" w:author="Nitesh Yadav" w:date="2019-12-22T16:59:00Z"/>
          <w:lang w:val="en-IN"/>
        </w:rPr>
      </w:pPr>
      <w:ins w:id="180" w:author="Nitesh Yadav" w:date="2019-12-22T16:58:00Z">
        <w:r>
          <w:rPr>
            <w:lang w:val="en-IN"/>
          </w:rPr>
          <w:t>Bi</w:t>
        </w:r>
      </w:ins>
      <w:ins w:id="181" w:author="Nitesh Yadav" w:date="2019-12-22T16:59:00Z">
        <w:r>
          <w:rPr>
            <w:lang w:val="en-IN"/>
          </w:rPr>
          <w:t>ll_I</w:t>
        </w:r>
      </w:ins>
      <w:ins w:id="182" w:author="Nitesh Yadav" w:date="2019-12-22T17:02:00Z">
        <w:r w:rsidR="00F60A83">
          <w:rPr>
            <w:lang w:val="en-IN"/>
          </w:rPr>
          <w:t xml:space="preserve">D: Actual Bill ID if available. </w:t>
        </w:r>
      </w:ins>
    </w:p>
    <w:p w:rsidR="003B18BC" w:rsidRDefault="003B18BC" w:rsidP="009D34F9">
      <w:pPr>
        <w:rPr>
          <w:ins w:id="183" w:author="Nitesh Yadav" w:date="2019-12-22T17:00:00Z"/>
          <w:lang w:val="en-IN"/>
        </w:rPr>
      </w:pPr>
      <w:ins w:id="184" w:author="Nitesh Yadav" w:date="2019-12-22T16:59:00Z">
        <w:r>
          <w:rPr>
            <w:lang w:val="en-IN"/>
          </w:rPr>
          <w:t xml:space="preserve">Net </w:t>
        </w:r>
      </w:ins>
      <w:ins w:id="185" w:author="Nitesh Yadav" w:date="2019-12-22T17:00:00Z">
        <w:r>
          <w:rPr>
            <w:lang w:val="en-IN"/>
          </w:rPr>
          <w:t>Amount</w:t>
        </w:r>
      </w:ins>
      <w:ins w:id="186" w:author="Nitesh Yadav" w:date="2019-12-22T17:01:00Z">
        <w:r>
          <w:rPr>
            <w:lang w:val="en-IN"/>
          </w:rPr>
          <w:t xml:space="preserve"> (float)</w:t>
        </w:r>
      </w:ins>
      <w:ins w:id="187" w:author="Nitesh Yadav" w:date="2019-12-22T17:02:00Z">
        <w:r w:rsidR="00F60A83">
          <w:rPr>
            <w:lang w:val="en-IN"/>
          </w:rPr>
          <w:t xml:space="preserve">: </w:t>
        </w:r>
      </w:ins>
    </w:p>
    <w:p w:rsidR="003B18BC" w:rsidRDefault="003B18BC" w:rsidP="009D34F9">
      <w:pPr>
        <w:rPr>
          <w:ins w:id="188" w:author="Nitesh Yadav" w:date="2019-12-22T17:00:00Z"/>
          <w:lang w:val="en-IN"/>
        </w:rPr>
      </w:pPr>
      <w:ins w:id="189" w:author="Nitesh Yadav" w:date="2019-12-22T17:00:00Z">
        <w:r>
          <w:rPr>
            <w:lang w:val="en-IN"/>
          </w:rPr>
          <w:t>CGST</w:t>
        </w:r>
      </w:ins>
      <w:ins w:id="190" w:author="Nitesh Yadav" w:date="2019-12-22T17:01:00Z">
        <w:r>
          <w:rPr>
            <w:lang w:val="en-IN"/>
          </w:rPr>
          <w:t xml:space="preserve"> ((float))</w:t>
        </w:r>
      </w:ins>
      <w:ins w:id="191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192" w:author="Nitesh Yadav" w:date="2019-12-22T17:00:00Z"/>
          <w:lang w:val="en-IN"/>
        </w:rPr>
      </w:pPr>
      <w:ins w:id="193" w:author="Nitesh Yadav" w:date="2019-12-22T17:00:00Z">
        <w:r>
          <w:rPr>
            <w:lang w:val="en-IN"/>
          </w:rPr>
          <w:t>SGST</w:t>
        </w:r>
      </w:ins>
      <w:ins w:id="194" w:author="Nitesh Yadav" w:date="2019-12-22T17:01:00Z">
        <w:r>
          <w:rPr>
            <w:lang w:val="en-IN"/>
          </w:rPr>
          <w:t xml:space="preserve"> (float)</w:t>
        </w:r>
      </w:ins>
      <w:ins w:id="195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196" w:author="Nitesh Yadav" w:date="2019-12-22T17:00:00Z"/>
          <w:lang w:val="en-IN"/>
        </w:rPr>
      </w:pPr>
      <w:ins w:id="197" w:author="Nitesh Yadav" w:date="2019-12-22T17:00:00Z">
        <w:r>
          <w:rPr>
            <w:lang w:val="en-IN"/>
          </w:rPr>
          <w:t>Extra</w:t>
        </w:r>
      </w:ins>
      <w:ins w:id="198" w:author="Nitesh Yadav" w:date="2019-12-22T17:01:00Z">
        <w:r>
          <w:rPr>
            <w:lang w:val="en-IN"/>
          </w:rPr>
          <w:t xml:space="preserve"> (float)</w:t>
        </w:r>
      </w:ins>
      <w:ins w:id="199" w:author="Nitesh Yadav" w:date="2019-12-22T17:02:00Z">
        <w:r w:rsidR="00F60A83">
          <w:rPr>
            <w:lang w:val="en-IN"/>
          </w:rPr>
          <w:t xml:space="preserve"> : </w:t>
        </w:r>
      </w:ins>
    </w:p>
    <w:p w:rsidR="003B18BC" w:rsidRDefault="003B18BC" w:rsidP="009D34F9">
      <w:pPr>
        <w:rPr>
          <w:ins w:id="200" w:author="Nitesh Yadav" w:date="2019-12-22T17:01:00Z"/>
          <w:lang w:val="en-IN"/>
        </w:rPr>
      </w:pPr>
      <w:ins w:id="201" w:author="Nitesh Yadav" w:date="2019-12-22T17:00:00Z">
        <w:r>
          <w:rPr>
            <w:lang w:val="en-IN"/>
          </w:rPr>
          <w:t>Total Amount</w:t>
        </w:r>
      </w:ins>
      <w:ins w:id="202" w:author="Nitesh Yadav" w:date="2019-12-22T17:01:00Z">
        <w:r>
          <w:rPr>
            <w:lang w:val="en-IN"/>
          </w:rPr>
          <w:t xml:space="preserve"> (float)</w:t>
        </w:r>
      </w:ins>
      <w:ins w:id="203" w:author="Nitesh Yadav" w:date="2019-12-22T17:02:00Z">
        <w:r w:rsidR="00F60A83">
          <w:rPr>
            <w:lang w:val="en-IN"/>
          </w:rPr>
          <w:t xml:space="preserve">: </w:t>
        </w:r>
      </w:ins>
    </w:p>
    <w:p w:rsidR="003B18BC" w:rsidRDefault="003B18BC" w:rsidP="009D34F9">
      <w:pPr>
        <w:rPr>
          <w:ins w:id="204" w:author="Nitesh Yadav" w:date="2019-12-22T17:01:00Z"/>
          <w:lang w:val="en-IN"/>
        </w:rPr>
      </w:pPr>
      <w:ins w:id="205" w:author="Nitesh Yadav" w:date="2019-12-22T17:01:00Z">
        <w:r>
          <w:rPr>
            <w:lang w:val="en-IN"/>
          </w:rPr>
          <w:t>Material Details</w:t>
        </w:r>
        <w:r w:rsidR="0043545F">
          <w:rPr>
            <w:lang w:val="en-IN"/>
          </w:rPr>
          <w:t>: (TextField)</w:t>
        </w:r>
      </w:ins>
    </w:p>
    <w:p w:rsidR="00492776" w:rsidRDefault="00D04787" w:rsidP="009D34F9">
      <w:pPr>
        <w:rPr>
          <w:ins w:id="206" w:author="Nitesh Yadav" w:date="2019-12-22T17:03:00Z"/>
          <w:lang w:val="en-IN"/>
        </w:rPr>
      </w:pPr>
      <w:ins w:id="207" w:author="Nitesh Yadav" w:date="2019-12-22T17:03:00Z">
        <w:r>
          <w:rPr>
            <w:lang w:val="en-IN"/>
          </w:rPr>
          <w:t>ConsiderInCalc: True/False</w:t>
        </w:r>
      </w:ins>
    </w:p>
    <w:p w:rsidR="003B18BC" w:rsidRDefault="003B18BC" w:rsidP="009D34F9">
      <w:pPr>
        <w:rPr>
          <w:ins w:id="208" w:author="Nitesh Yadav" w:date="2019-12-22T17:00:00Z"/>
          <w:lang w:val="en-IN"/>
        </w:rPr>
      </w:pPr>
      <w:bookmarkStart w:id="209" w:name="_GoBack"/>
      <w:bookmarkEnd w:id="209"/>
    </w:p>
    <w:p w:rsidR="007F3F8C" w:rsidDel="00BD6009" w:rsidRDefault="007F3F8C" w:rsidP="007F3F8C">
      <w:pPr>
        <w:rPr>
          <w:del w:id="210" w:author="Nitesh Yadav" w:date="2019-12-28T12:07:00Z"/>
          <w:lang w:val="en-IN"/>
        </w:rPr>
      </w:pPr>
    </w:p>
    <w:p w:rsidR="007F3F8C" w:rsidRPr="00433B59" w:rsidRDefault="007F3F8C" w:rsidP="007F3F8C">
      <w:pPr>
        <w:pStyle w:val="Heading1"/>
        <w:rPr>
          <w:lang w:val="en-IN"/>
        </w:rPr>
      </w:pPr>
      <w:r w:rsidRPr="00433B59">
        <w:rPr>
          <w:lang w:val="en-IN"/>
        </w:rPr>
        <w:t>Employee</w:t>
      </w:r>
    </w:p>
    <w:p w:rsidR="00F03AA9" w:rsidRDefault="00F03AA9" w:rsidP="007F3F8C">
      <w:pPr>
        <w:pStyle w:val="ListParagraph"/>
        <w:numPr>
          <w:ilvl w:val="0"/>
          <w:numId w:val="4"/>
        </w:numPr>
        <w:rPr>
          <w:ins w:id="211" w:author="Nitesh Yadav" w:date="2019-12-17T11:55:00Z"/>
          <w:lang w:val="en-IN"/>
        </w:rPr>
      </w:pPr>
      <w:ins w:id="212" w:author="Nitesh Yadav" w:date="2019-12-17T11:55:00Z">
        <w:r>
          <w:rPr>
            <w:lang w:val="en-IN"/>
          </w:rPr>
          <w:t>Person Number</w:t>
        </w:r>
        <w:r w:rsidR="0003791E">
          <w:rPr>
            <w:lang w:val="en-IN"/>
          </w:rPr>
          <w:t xml:space="preserve"> (Auto Generated by backend) </w:t>
        </w:r>
      </w:ins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Name</w:t>
      </w:r>
      <w:r w:rsidR="00794A66">
        <w:rPr>
          <w:lang w:val="en-IN"/>
        </w:rPr>
        <w:t xml:space="preserve"> (   </w:t>
      </w:r>
      <w:r w:rsidR="00794A66" w:rsidRPr="00794A66">
        <w:rPr>
          <w:lang w:val="en-IN"/>
        </w:rPr>
        <w:t>Passed to your method from front end</w:t>
      </w:r>
      <w:r w:rsidR="00794A66">
        <w:rPr>
          <w:lang w:val="en-IN"/>
        </w:rPr>
        <w:t xml:space="preserve"> 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Employee Id</w:t>
      </w:r>
      <w:r w:rsidR="00794A66">
        <w:rPr>
          <w:lang w:val="en-IN"/>
        </w:rPr>
        <w:t xml:space="preserve">    (</w:t>
      </w:r>
      <w:del w:id="213" w:author="Nitesh Yadav" w:date="2019-12-17T11:55:00Z">
        <w:r w:rsidR="00794A66" w:rsidDel="002F07AB">
          <w:rPr>
            <w:lang w:val="en-IN"/>
          </w:rPr>
          <w:delText>Auto Generated by backend</w:delText>
        </w:r>
      </w:del>
      <w:ins w:id="214" w:author="Nitesh Yadav" w:date="2019-12-17T11:55:00Z">
        <w:r w:rsidR="002F07AB">
          <w:rPr>
            <w:lang w:val="en-IN"/>
          </w:rPr>
          <w:t>Free Text</w:t>
        </w:r>
        <w:r w:rsidR="004276E4">
          <w:rPr>
            <w:lang w:val="en-IN"/>
          </w:rPr>
          <w:t>; Each organization can keep their employee ID</w:t>
        </w:r>
      </w:ins>
      <w:r w:rsidR="00794A66">
        <w:rPr>
          <w:lang w:val="en-IN"/>
        </w:rPr>
        <w:t xml:space="preserve">) 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Role  (Map to “User Role”) </w:t>
      </w:r>
      <w:r w:rsidR="00794A66">
        <w:rPr>
          <w:lang w:val="en-IN"/>
        </w:rPr>
        <w:t xml:space="preserve">   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7F3F8C" w:rsidRDefault="007F3F8C" w:rsidP="007F3F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Employee Type (Main, Labour) </w:t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sym w:font="Wingdings" w:char="F0E0"/>
      </w:r>
      <w:r w:rsidR="00794A66">
        <w:rPr>
          <w:lang w:val="en-IN"/>
        </w:rPr>
        <w:t xml:space="preserve"> </w:t>
      </w:r>
      <w:r w:rsidR="00794A66" w:rsidRPr="00794A66">
        <w:rPr>
          <w:lang w:val="en-IN"/>
        </w:rPr>
        <w:t>Passed to your method from front end</w:t>
      </w:r>
    </w:p>
    <w:p w:rsidR="00BF330F" w:rsidRDefault="00BF330F" w:rsidP="00BF330F">
      <w:pPr>
        <w:pStyle w:val="ListParagraph"/>
        <w:numPr>
          <w:ilvl w:val="0"/>
          <w:numId w:val="4"/>
        </w:numPr>
        <w:tabs>
          <w:tab w:val="left" w:pos="5306"/>
        </w:tabs>
        <w:rPr>
          <w:ins w:id="215" w:author="Nitesh Yadav" w:date="2019-12-17T11:56:00Z"/>
          <w:lang w:val="en-IN"/>
        </w:rPr>
      </w:pPr>
      <w:r w:rsidRPr="00BF330F">
        <w:rPr>
          <w:lang w:val="en-IN"/>
        </w:rPr>
        <w:t>Org Id: Passed to your method from front end</w:t>
      </w:r>
    </w:p>
    <w:p w:rsidR="00202668" w:rsidDel="001D5CC1" w:rsidRDefault="00202668" w:rsidP="00BF330F">
      <w:pPr>
        <w:pStyle w:val="ListParagraph"/>
        <w:numPr>
          <w:ilvl w:val="0"/>
          <w:numId w:val="4"/>
        </w:numPr>
        <w:tabs>
          <w:tab w:val="left" w:pos="5306"/>
        </w:tabs>
        <w:rPr>
          <w:del w:id="216" w:author="Nitesh Yadav" w:date="2019-12-17T11:56:00Z"/>
          <w:lang w:val="en-IN"/>
        </w:rPr>
      </w:pPr>
    </w:p>
    <w:p w:rsidR="00595E91" w:rsidRPr="00595E91" w:rsidRDefault="00595E91" w:rsidP="00595E91">
      <w:pPr>
        <w:tabs>
          <w:tab w:val="left" w:pos="5306"/>
        </w:tabs>
        <w:ind w:left="360"/>
        <w:rPr>
          <w:lang w:val="en-IN"/>
        </w:rPr>
      </w:pPr>
      <w:r w:rsidRPr="00595E91">
        <w:rPr>
          <w:b/>
          <w:lang w:val="en-IN"/>
        </w:rPr>
        <w:t>Operation Required:</w:t>
      </w:r>
      <w:r w:rsidRPr="00595E91">
        <w:rPr>
          <w:lang w:val="en-IN"/>
        </w:rPr>
        <w:t xml:space="preserve"> </w:t>
      </w:r>
      <w:r>
        <w:rPr>
          <w:lang w:val="en-IN"/>
        </w:rPr>
        <w:t>Create</w:t>
      </w:r>
    </w:p>
    <w:p w:rsidR="00EF3B09" w:rsidRPr="003E73F5" w:rsidRDefault="00EF3B09" w:rsidP="00EF3B09">
      <w:pPr>
        <w:rPr>
          <w:moveTo w:id="217" w:author="Nitesh Yadav" w:date="2019-12-17T11:57:00Z"/>
          <w:b/>
          <w:lang w:val="en-IN"/>
        </w:rPr>
      </w:pPr>
      <w:moveToRangeStart w:id="218" w:author="Nitesh Yadav" w:date="2019-12-17T11:57:00Z" w:name="move27476240"/>
      <w:moveTo w:id="219" w:author="Nitesh Yadav" w:date="2019-12-17T11:57:00Z">
        <w:r w:rsidRPr="003E73F5">
          <w:rPr>
            <w:b/>
            <w:lang w:val="en-IN"/>
          </w:rPr>
          <w:t xml:space="preserve">Time Tracking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220" w:author="Nitesh Yadav" w:date="2019-12-17T11:57:00Z"/>
          <w:lang w:val="en-IN"/>
        </w:rPr>
      </w:pPr>
      <w:moveTo w:id="221" w:author="Nitesh Yadav" w:date="2019-12-17T11:57:00Z">
        <w:r>
          <w:rPr>
            <w:lang w:val="en-IN"/>
          </w:rPr>
          <w:t xml:space="preserve">Date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222" w:author="Nitesh Yadav" w:date="2019-12-17T11:57:00Z"/>
          <w:lang w:val="en-IN"/>
        </w:rPr>
      </w:pPr>
      <w:moveTo w:id="223" w:author="Nitesh Yadav" w:date="2019-12-17T11:57:00Z">
        <w:r>
          <w:rPr>
            <w:lang w:val="en-IN"/>
          </w:rPr>
          <w:t>Login</w:t>
        </w:r>
      </w:moveTo>
      <w:ins w:id="224" w:author="Nitesh Yadav" w:date="2019-12-17T11:57:00Z">
        <w:r>
          <w:rPr>
            <w:lang w:val="en-IN"/>
          </w:rPr>
          <w:t xml:space="preserve"> Date</w:t>
        </w:r>
      </w:ins>
      <w:moveTo w:id="225" w:author="Nitesh Yadav" w:date="2019-12-17T11:57:00Z">
        <w:del w:id="226" w:author="Nitesh Yadav" w:date="2019-12-17T11:57:00Z">
          <w:r w:rsidDel="00EF3B09">
            <w:rPr>
              <w:lang w:val="en-IN"/>
            </w:rPr>
            <w:delText xml:space="preserve"> </w:delText>
          </w:r>
        </w:del>
        <w:r>
          <w:rPr>
            <w:lang w:val="en-IN"/>
          </w:rPr>
          <w:t xml:space="preserve">Time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moveTo w:id="227" w:author="Nitesh Yadav" w:date="2019-12-17T11:57:00Z"/>
          <w:lang w:val="en-IN"/>
        </w:rPr>
      </w:pPr>
      <w:moveTo w:id="228" w:author="Nitesh Yadav" w:date="2019-12-17T11:57:00Z">
        <w:r>
          <w:rPr>
            <w:lang w:val="en-IN"/>
          </w:rPr>
          <w:t xml:space="preserve">Logout </w:t>
        </w:r>
      </w:moveTo>
    </w:p>
    <w:p w:rsidR="00EF3B09" w:rsidRDefault="00EF3B09" w:rsidP="00EF3B09">
      <w:pPr>
        <w:pStyle w:val="ListParagraph"/>
        <w:numPr>
          <w:ilvl w:val="0"/>
          <w:numId w:val="5"/>
        </w:numPr>
        <w:rPr>
          <w:ins w:id="229" w:author="Nitesh Yadav" w:date="2019-12-17T11:57:00Z"/>
          <w:lang w:val="en-IN"/>
        </w:rPr>
      </w:pPr>
      <w:moveTo w:id="230" w:author="Nitesh Yadav" w:date="2019-12-17T11:57:00Z">
        <w:r>
          <w:rPr>
            <w:lang w:val="en-IN"/>
          </w:rPr>
          <w:t>Employee ID</w:t>
        </w:r>
      </w:moveTo>
    </w:p>
    <w:p w:rsidR="00FA07F2" w:rsidRDefault="00FA07F2" w:rsidP="00EF3B09">
      <w:pPr>
        <w:pStyle w:val="ListParagraph"/>
        <w:numPr>
          <w:ilvl w:val="0"/>
          <w:numId w:val="5"/>
        </w:numPr>
        <w:rPr>
          <w:moveTo w:id="231" w:author="Nitesh Yadav" w:date="2019-12-17T11:57:00Z"/>
          <w:lang w:val="en-IN"/>
        </w:rPr>
      </w:pPr>
      <w:ins w:id="232" w:author="Nitesh Yadav" w:date="2019-12-17T11:57:00Z">
        <w:r>
          <w:rPr>
            <w:lang w:val="en-IN"/>
          </w:rPr>
          <w:t>CreatedBy</w:t>
        </w:r>
      </w:ins>
      <w:ins w:id="233" w:author="Nitesh Yadav" w:date="2019-12-17T11:58:00Z">
        <w:r>
          <w:rPr>
            <w:lang w:val="en-IN"/>
          </w:rPr>
          <w:t>ID</w:t>
        </w:r>
        <w:r w:rsidR="00917C65">
          <w:rPr>
            <w:lang w:val="en-IN"/>
          </w:rPr>
          <w:t xml:space="preserve"> ( This is to track which employee id is used as supervisor id) </w:t>
        </w:r>
      </w:ins>
    </w:p>
    <w:moveToRangeEnd w:id="218"/>
    <w:p w:rsidR="00595E91" w:rsidRPr="00595E91" w:rsidRDefault="00595E91" w:rsidP="00595E91">
      <w:pPr>
        <w:tabs>
          <w:tab w:val="left" w:pos="5306"/>
        </w:tabs>
        <w:rPr>
          <w:lang w:val="en-IN"/>
        </w:rPr>
      </w:pPr>
    </w:p>
    <w:p w:rsidR="007F3F8C" w:rsidRPr="00A62C28" w:rsidRDefault="007F3F8C" w:rsidP="00A62C28">
      <w:pPr>
        <w:ind w:left="360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pStyle w:val="Heading1"/>
        <w:rPr>
          <w:lang w:val="en-IN"/>
        </w:rPr>
      </w:pPr>
      <w:r>
        <w:rPr>
          <w:lang w:val="en-IN"/>
        </w:rPr>
        <w:t xml:space="preserve">Direct Data Load in MySQL ( No need to maintain from code) </w:t>
      </w:r>
    </w:p>
    <w:p w:rsidR="007F3F8C" w:rsidRPr="00213F0E" w:rsidRDefault="007F3F8C" w:rsidP="007F3F8C">
      <w:pPr>
        <w:rPr>
          <w:b/>
          <w:lang w:val="en-IN"/>
        </w:rPr>
      </w:pPr>
      <w:r w:rsidRPr="00213F0E">
        <w:rPr>
          <w:b/>
          <w:lang w:val="en-IN"/>
        </w:rPr>
        <w:t>Expense Category: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>Machine Parts Purchase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Machine Maintenance 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 w:rsidRPr="00213F0E">
        <w:rPr>
          <w:lang w:val="en-IN"/>
        </w:rPr>
        <w:t xml:space="preserve">Transporting / Courier </w:t>
      </w:r>
      <w:r>
        <w:rPr>
          <w:lang w:val="en-IN"/>
        </w:rPr>
        <w:t>Charges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Non-Company Related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Deposit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Vendor Payment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Misc</w:t>
      </w:r>
    </w:p>
    <w:p w:rsidR="007F3F8C" w:rsidRDefault="007F3F8C" w:rsidP="007F3F8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Marketing</w:t>
      </w:r>
    </w:p>
    <w:p w:rsidR="007F3F8C" w:rsidRPr="00213F0E" w:rsidRDefault="007F3F8C" w:rsidP="007F3F8C">
      <w:pPr>
        <w:pStyle w:val="ListParagraph"/>
        <w:rPr>
          <w:lang w:val="en-IN"/>
        </w:rPr>
      </w:pPr>
    </w:p>
    <w:p w:rsidR="007F3F8C" w:rsidRPr="00535AC3" w:rsidRDefault="007F3F8C" w:rsidP="007F3F8C">
      <w:pPr>
        <w:rPr>
          <w:b/>
          <w:lang w:val="en-IN"/>
        </w:rPr>
      </w:pPr>
      <w:r w:rsidRPr="00535AC3">
        <w:rPr>
          <w:b/>
          <w:lang w:val="en-IN"/>
        </w:rPr>
        <w:t>List of Citites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Barufatak 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Dhamnod</w:t>
      </w:r>
    </w:p>
    <w:p w:rsidR="007F3F8C" w:rsidRPr="00535AC3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 xml:space="preserve">Thikri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 w:rsidRPr="00535AC3">
        <w:rPr>
          <w:lang w:val="en-IN"/>
        </w:rPr>
        <w:t>Khargone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Badwani 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Rajpur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Indore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Rau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Pithampur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Mandleshwar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Bistan</w:t>
      </w:r>
    </w:p>
    <w:p w:rsidR="007F3F8C" w:rsidRDefault="007F3F8C" w:rsidP="007F3F8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Lohari </w:t>
      </w:r>
    </w:p>
    <w:p w:rsidR="007F3F8C" w:rsidRDefault="007F3F8C" w:rsidP="007F3F8C">
      <w:pPr>
        <w:pStyle w:val="ListParagraph"/>
        <w:rPr>
          <w:lang w:val="en-IN"/>
        </w:rPr>
      </w:pPr>
    </w:p>
    <w:p w:rsidR="007F3F8C" w:rsidRPr="00E40994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 xml:space="preserve">User Roles 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Production Manager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Operations Manager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Accounting</w:t>
      </w:r>
    </w:p>
    <w:p w:rsidR="007F3F8C" w:rsidRPr="001B09D3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Sales Lead</w:t>
      </w:r>
    </w:p>
    <w:p w:rsidR="007F3F8C" w:rsidRDefault="007F3F8C" w:rsidP="007F3F8C">
      <w:pPr>
        <w:pStyle w:val="ListParagraph"/>
        <w:numPr>
          <w:ilvl w:val="0"/>
          <w:numId w:val="3"/>
        </w:numPr>
        <w:rPr>
          <w:lang w:val="en-IN"/>
        </w:rPr>
      </w:pPr>
      <w:r w:rsidRPr="001B09D3">
        <w:rPr>
          <w:lang w:val="en-IN"/>
        </w:rPr>
        <w:t>Admin</w:t>
      </w:r>
    </w:p>
    <w:p w:rsidR="007F3F8C" w:rsidRDefault="007F3F8C" w:rsidP="007F3F8C">
      <w:pPr>
        <w:rPr>
          <w:b/>
          <w:u w:val="single"/>
          <w:lang w:val="en-IN"/>
        </w:rPr>
      </w:pPr>
      <w:r w:rsidRPr="00E40994">
        <w:rPr>
          <w:b/>
          <w:u w:val="single"/>
          <w:lang w:val="en-IN"/>
        </w:rPr>
        <w:t>Function</w:t>
      </w:r>
    </w:p>
    <w:p w:rsidR="007F3F8C" w:rsidRPr="00E40994" w:rsidRDefault="007F3F8C" w:rsidP="007F3F8C">
      <w:pPr>
        <w:pStyle w:val="ListParagraph"/>
        <w:numPr>
          <w:ilvl w:val="0"/>
          <w:numId w:val="6"/>
        </w:numPr>
        <w:rPr>
          <w:i/>
          <w:lang w:val="en-IN"/>
        </w:rPr>
      </w:pPr>
      <w:r w:rsidRPr="00E40994">
        <w:rPr>
          <w:i/>
          <w:lang w:val="en-IN"/>
        </w:rPr>
        <w:t xml:space="preserve">Create Employee 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Employee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Delete Customer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Create Expense</w:t>
      </w:r>
    </w:p>
    <w:p w:rsidR="007F3F8C" w:rsidRPr="001932DC" w:rsidRDefault="007F3F8C" w:rsidP="007F3F8C">
      <w:pPr>
        <w:pStyle w:val="ListParagraph"/>
        <w:numPr>
          <w:ilvl w:val="0"/>
          <w:numId w:val="6"/>
        </w:numPr>
        <w:rPr>
          <w:lang w:val="en-IN"/>
        </w:rPr>
      </w:pPr>
      <w:r w:rsidRPr="001932DC">
        <w:rPr>
          <w:lang w:val="en-IN"/>
        </w:rPr>
        <w:t>Update Expense</w:t>
      </w:r>
    </w:p>
    <w:p w:rsidR="007F3F8C" w:rsidRPr="00E40994" w:rsidRDefault="007F3F8C" w:rsidP="007F3F8C">
      <w:pPr>
        <w:pStyle w:val="ListParagraph"/>
        <w:rPr>
          <w:u w:val="single"/>
          <w:lang w:val="en-IN"/>
        </w:rPr>
      </w:pPr>
    </w:p>
    <w:p w:rsidR="007F3F8C" w:rsidDel="00F312AC" w:rsidRDefault="007F3F8C" w:rsidP="007F3F8C">
      <w:pPr>
        <w:rPr>
          <w:del w:id="234" w:author="Nitesh Yadav" w:date="2019-12-17T12:00:00Z"/>
          <w:b/>
          <w:lang w:val="en-IN"/>
        </w:rPr>
      </w:pPr>
    </w:p>
    <w:p w:rsidR="007F3F8C" w:rsidDel="00F312AC" w:rsidRDefault="007F3F8C" w:rsidP="007F3F8C">
      <w:pPr>
        <w:pStyle w:val="ListParagraph"/>
        <w:numPr>
          <w:ilvl w:val="0"/>
          <w:numId w:val="4"/>
        </w:numPr>
        <w:rPr>
          <w:del w:id="235" w:author="Nitesh Yadav" w:date="2019-12-17T12:00:00Z"/>
          <w:lang w:val="en-IN"/>
        </w:rPr>
      </w:pPr>
    </w:p>
    <w:p w:rsidR="007F3F8C" w:rsidRPr="003E73F5" w:rsidDel="00EF3B09" w:rsidRDefault="007F3F8C" w:rsidP="007F3F8C">
      <w:pPr>
        <w:rPr>
          <w:moveFrom w:id="236" w:author="Nitesh Yadav" w:date="2019-12-17T11:57:00Z"/>
          <w:b/>
          <w:lang w:val="en-IN"/>
        </w:rPr>
      </w:pPr>
      <w:moveFromRangeStart w:id="237" w:author="Nitesh Yadav" w:date="2019-12-17T11:57:00Z" w:name="move27476240"/>
      <w:moveFrom w:id="238" w:author="Nitesh Yadav" w:date="2019-12-17T11:57:00Z">
        <w:r w:rsidRPr="003E73F5" w:rsidDel="00EF3B09">
          <w:rPr>
            <w:b/>
            <w:lang w:val="en-IN"/>
          </w:rPr>
          <w:t xml:space="preserve">Time Tracking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39" w:author="Nitesh Yadav" w:date="2019-12-17T11:57:00Z"/>
          <w:lang w:val="en-IN"/>
        </w:rPr>
      </w:pPr>
      <w:moveFrom w:id="240" w:author="Nitesh Yadav" w:date="2019-12-17T11:57:00Z">
        <w:r w:rsidDel="00EF3B09">
          <w:rPr>
            <w:lang w:val="en-IN"/>
          </w:rPr>
          <w:t xml:space="preserve">Date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41" w:author="Nitesh Yadav" w:date="2019-12-17T11:57:00Z"/>
          <w:lang w:val="en-IN"/>
        </w:rPr>
      </w:pPr>
      <w:moveFrom w:id="242" w:author="Nitesh Yadav" w:date="2019-12-17T11:57:00Z">
        <w:r w:rsidDel="00EF3B09">
          <w:rPr>
            <w:lang w:val="en-IN"/>
          </w:rPr>
          <w:t xml:space="preserve">Login Time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43" w:author="Nitesh Yadav" w:date="2019-12-17T11:57:00Z"/>
          <w:lang w:val="en-IN"/>
        </w:rPr>
      </w:pPr>
      <w:moveFrom w:id="244" w:author="Nitesh Yadav" w:date="2019-12-17T11:57:00Z">
        <w:r w:rsidDel="00EF3B09">
          <w:rPr>
            <w:lang w:val="en-IN"/>
          </w:rPr>
          <w:t xml:space="preserve">Logout </w:t>
        </w:r>
      </w:moveFrom>
    </w:p>
    <w:p w:rsidR="007F3F8C" w:rsidDel="00EF3B09" w:rsidRDefault="007F3F8C" w:rsidP="007F3F8C">
      <w:pPr>
        <w:pStyle w:val="ListParagraph"/>
        <w:numPr>
          <w:ilvl w:val="0"/>
          <w:numId w:val="5"/>
        </w:numPr>
        <w:rPr>
          <w:moveFrom w:id="245" w:author="Nitesh Yadav" w:date="2019-12-17T11:57:00Z"/>
          <w:lang w:val="en-IN"/>
        </w:rPr>
      </w:pPr>
      <w:moveFrom w:id="246" w:author="Nitesh Yadav" w:date="2019-12-17T11:57:00Z">
        <w:r w:rsidDel="00EF3B09">
          <w:rPr>
            <w:lang w:val="en-IN"/>
          </w:rPr>
          <w:t>Employee ID</w:t>
        </w:r>
      </w:moveFrom>
    </w:p>
    <w:moveFromRangeEnd w:id="237"/>
    <w:p w:rsidR="007F3F8C" w:rsidRPr="003E73F5" w:rsidRDefault="007F3F8C" w:rsidP="007F3F8C">
      <w:pPr>
        <w:pStyle w:val="ListParagraph"/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u w:val="single"/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Default="007F3F8C" w:rsidP="007F3F8C">
      <w:pPr>
        <w:rPr>
          <w:lang w:val="en-IN"/>
        </w:rPr>
      </w:pPr>
    </w:p>
    <w:p w:rsidR="007F3F8C" w:rsidRPr="00AE0F38" w:rsidRDefault="007F3F8C" w:rsidP="007F3F8C">
      <w:pPr>
        <w:rPr>
          <w:lang w:val="en-IN"/>
        </w:rPr>
      </w:pPr>
    </w:p>
    <w:p w:rsidR="007F3F8C" w:rsidRDefault="007F3F8C" w:rsidP="007F3F8C">
      <w:pPr>
        <w:pBdr>
          <w:bottom w:val="double" w:sz="6" w:space="1" w:color="auto"/>
        </w:pBdr>
        <w:rPr>
          <w:lang w:val="en-IN"/>
        </w:rPr>
      </w:pPr>
    </w:p>
    <w:sectPr w:rsidR="007F3F8C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A51"/>
    <w:multiLevelType w:val="hybridMultilevel"/>
    <w:tmpl w:val="7456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29D0"/>
    <w:multiLevelType w:val="hybridMultilevel"/>
    <w:tmpl w:val="AEC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529D"/>
    <w:multiLevelType w:val="hybridMultilevel"/>
    <w:tmpl w:val="497C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B350E"/>
    <w:multiLevelType w:val="hybridMultilevel"/>
    <w:tmpl w:val="2C3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3734"/>
    <w:multiLevelType w:val="hybridMultilevel"/>
    <w:tmpl w:val="24C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4CD1"/>
    <w:multiLevelType w:val="hybridMultilevel"/>
    <w:tmpl w:val="63F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tesh Yadav">
    <w15:presenceInfo w15:providerId="None" w15:userId="Nitesh Yad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38"/>
    <w:rsid w:val="0001644B"/>
    <w:rsid w:val="0003791E"/>
    <w:rsid w:val="00050907"/>
    <w:rsid w:val="000A736F"/>
    <w:rsid w:val="000E757A"/>
    <w:rsid w:val="00110BC3"/>
    <w:rsid w:val="00127984"/>
    <w:rsid w:val="0018054D"/>
    <w:rsid w:val="001932DC"/>
    <w:rsid w:val="001B09D3"/>
    <w:rsid w:val="001B39AC"/>
    <w:rsid w:val="001D5CC1"/>
    <w:rsid w:val="001F20EC"/>
    <w:rsid w:val="00202668"/>
    <w:rsid w:val="00213F0E"/>
    <w:rsid w:val="00222B49"/>
    <w:rsid w:val="00235B27"/>
    <w:rsid w:val="00256430"/>
    <w:rsid w:val="0026623D"/>
    <w:rsid w:val="00272D3C"/>
    <w:rsid w:val="00285738"/>
    <w:rsid w:val="002A6F93"/>
    <w:rsid w:val="002B08F1"/>
    <w:rsid w:val="002F07AB"/>
    <w:rsid w:val="0031715B"/>
    <w:rsid w:val="00345C4D"/>
    <w:rsid w:val="003532DF"/>
    <w:rsid w:val="00386776"/>
    <w:rsid w:val="003B18BC"/>
    <w:rsid w:val="003E691F"/>
    <w:rsid w:val="003E73F5"/>
    <w:rsid w:val="003F0A72"/>
    <w:rsid w:val="00416BAA"/>
    <w:rsid w:val="0042040E"/>
    <w:rsid w:val="004276E4"/>
    <w:rsid w:val="00433B59"/>
    <w:rsid w:val="00434E3C"/>
    <w:rsid w:val="0043545F"/>
    <w:rsid w:val="00435B44"/>
    <w:rsid w:val="00461F9F"/>
    <w:rsid w:val="00483822"/>
    <w:rsid w:val="00492776"/>
    <w:rsid w:val="004D62FA"/>
    <w:rsid w:val="004F128A"/>
    <w:rsid w:val="004F5AF9"/>
    <w:rsid w:val="00535AC3"/>
    <w:rsid w:val="00565483"/>
    <w:rsid w:val="00576FC5"/>
    <w:rsid w:val="0059322B"/>
    <w:rsid w:val="005954D6"/>
    <w:rsid w:val="00595E91"/>
    <w:rsid w:val="005A4F43"/>
    <w:rsid w:val="005C662C"/>
    <w:rsid w:val="005F641F"/>
    <w:rsid w:val="005F7A95"/>
    <w:rsid w:val="0061371B"/>
    <w:rsid w:val="006261DE"/>
    <w:rsid w:val="00657E79"/>
    <w:rsid w:val="006700F9"/>
    <w:rsid w:val="0067096A"/>
    <w:rsid w:val="00682B83"/>
    <w:rsid w:val="006A248C"/>
    <w:rsid w:val="006A6655"/>
    <w:rsid w:val="006C693A"/>
    <w:rsid w:val="00713E32"/>
    <w:rsid w:val="00727096"/>
    <w:rsid w:val="00732AF3"/>
    <w:rsid w:val="007331DD"/>
    <w:rsid w:val="0076274B"/>
    <w:rsid w:val="007648AC"/>
    <w:rsid w:val="007750F2"/>
    <w:rsid w:val="00794A66"/>
    <w:rsid w:val="00796B29"/>
    <w:rsid w:val="007B060C"/>
    <w:rsid w:val="007D181D"/>
    <w:rsid w:val="007E6E41"/>
    <w:rsid w:val="007F3F8C"/>
    <w:rsid w:val="008042A8"/>
    <w:rsid w:val="0080582C"/>
    <w:rsid w:val="00823442"/>
    <w:rsid w:val="008322FE"/>
    <w:rsid w:val="00863D6C"/>
    <w:rsid w:val="008D1C98"/>
    <w:rsid w:val="008D2177"/>
    <w:rsid w:val="008E4A4F"/>
    <w:rsid w:val="00917C65"/>
    <w:rsid w:val="00920BB3"/>
    <w:rsid w:val="00960AF6"/>
    <w:rsid w:val="009626DE"/>
    <w:rsid w:val="00965502"/>
    <w:rsid w:val="00974CE4"/>
    <w:rsid w:val="009D34F9"/>
    <w:rsid w:val="009E1F52"/>
    <w:rsid w:val="009F0D67"/>
    <w:rsid w:val="009F4416"/>
    <w:rsid w:val="00A22349"/>
    <w:rsid w:val="00A26FA5"/>
    <w:rsid w:val="00A62C28"/>
    <w:rsid w:val="00A96FBC"/>
    <w:rsid w:val="00AC6C7C"/>
    <w:rsid w:val="00AE0F38"/>
    <w:rsid w:val="00AE7E2F"/>
    <w:rsid w:val="00B35CA0"/>
    <w:rsid w:val="00B87AB3"/>
    <w:rsid w:val="00B93F0B"/>
    <w:rsid w:val="00B97042"/>
    <w:rsid w:val="00BB2549"/>
    <w:rsid w:val="00BD6009"/>
    <w:rsid w:val="00BE7191"/>
    <w:rsid w:val="00BF330F"/>
    <w:rsid w:val="00C13FA8"/>
    <w:rsid w:val="00C25696"/>
    <w:rsid w:val="00C50A6F"/>
    <w:rsid w:val="00C52594"/>
    <w:rsid w:val="00C86A38"/>
    <w:rsid w:val="00C91618"/>
    <w:rsid w:val="00C96916"/>
    <w:rsid w:val="00CE75B5"/>
    <w:rsid w:val="00D0245D"/>
    <w:rsid w:val="00D04787"/>
    <w:rsid w:val="00D06D5F"/>
    <w:rsid w:val="00D578BE"/>
    <w:rsid w:val="00D7413C"/>
    <w:rsid w:val="00D92EF2"/>
    <w:rsid w:val="00DE2E00"/>
    <w:rsid w:val="00DF77BA"/>
    <w:rsid w:val="00E40994"/>
    <w:rsid w:val="00E71AB6"/>
    <w:rsid w:val="00E71BAC"/>
    <w:rsid w:val="00E75734"/>
    <w:rsid w:val="00E8158E"/>
    <w:rsid w:val="00E87677"/>
    <w:rsid w:val="00EB5B81"/>
    <w:rsid w:val="00EF3B09"/>
    <w:rsid w:val="00F03AA9"/>
    <w:rsid w:val="00F12EEE"/>
    <w:rsid w:val="00F24BED"/>
    <w:rsid w:val="00F312AC"/>
    <w:rsid w:val="00F466A1"/>
    <w:rsid w:val="00F503B4"/>
    <w:rsid w:val="00F60A83"/>
    <w:rsid w:val="00F6514C"/>
    <w:rsid w:val="00FA07F2"/>
    <w:rsid w:val="00FC31D0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E60B"/>
  <w15:chartTrackingRefBased/>
  <w15:docId w15:val="{6685DB7D-E276-4E06-97C8-27D650B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3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6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Nitesh Yadav</cp:lastModifiedBy>
  <cp:revision>131</cp:revision>
  <dcterms:created xsi:type="dcterms:W3CDTF">2019-12-10T09:50:00Z</dcterms:created>
  <dcterms:modified xsi:type="dcterms:W3CDTF">2019-12-28T06:37:00Z</dcterms:modified>
</cp:coreProperties>
</file>