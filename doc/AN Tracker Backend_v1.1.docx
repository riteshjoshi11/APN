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32412C" w14:textId="66FC3832" w:rsidR="002E4699" w:rsidRDefault="002E4699" w:rsidP="002E4699">
      <w:pPr>
        <w:pStyle w:val="NoSpacing"/>
        <w:rPr>
          <w:ins w:id="0" w:author="nyadav.idmworks@outlook.com" w:date="2020-04-22T19:12:00Z"/>
          <w:lang w:val="en-IN"/>
        </w:rPr>
      </w:pPr>
      <w:ins w:id="1" w:author="nyadav.idmworks@outlook.com" w:date="2020-04-22T19:11:00Z">
        <w:r>
          <w:rPr>
            <w:lang w:val="en-IN"/>
          </w:rPr>
          <w:t>Document Control</w:t>
        </w:r>
      </w:ins>
    </w:p>
    <w:p w14:paraId="7504BEB0" w14:textId="0491DE0B" w:rsidR="002E4699" w:rsidRDefault="002E4699" w:rsidP="002E4699">
      <w:pPr>
        <w:pStyle w:val="NoSpacing"/>
        <w:rPr>
          <w:ins w:id="2" w:author="nyadav.idmworks@outlook.com" w:date="2020-04-22T19:12:00Z"/>
          <w:lang w:val="en-IN"/>
        </w:rPr>
      </w:pPr>
      <w:ins w:id="3" w:author="nyadav.idmworks@outlook.com" w:date="2020-04-22T19:12:00Z">
        <w:r>
          <w:rPr>
            <w:lang w:val="en-IN"/>
          </w:rPr>
          <w:t>Last Updated on: 22 April 2020</w:t>
        </w:r>
      </w:ins>
    </w:p>
    <w:p w14:paraId="6B000E4E" w14:textId="208ED8C7" w:rsidR="002E4699" w:rsidRDefault="002E4699">
      <w:pPr>
        <w:pStyle w:val="NoSpacing"/>
        <w:rPr>
          <w:ins w:id="4" w:author="nyadav.idmworks@outlook.com" w:date="2020-04-22T19:11:00Z"/>
          <w:lang w:val="en-IN"/>
        </w:rPr>
        <w:pPrChange w:id="5" w:author="nyadav.idmworks@outlook.com" w:date="2020-04-22T19:12:00Z">
          <w:pPr>
            <w:pStyle w:val="Title"/>
          </w:pPr>
        </w:pPrChange>
      </w:pPr>
      <w:ins w:id="6" w:author="nyadav.idmworks@outlook.com" w:date="2020-04-22T19:12:00Z">
        <w:r>
          <w:rPr>
            <w:lang w:val="en-IN"/>
          </w:rPr>
          <w:t>Updated by: Nitesh Yadav</w:t>
        </w:r>
      </w:ins>
    </w:p>
    <w:p w14:paraId="7930FA38" w14:textId="77777777" w:rsidR="002E4699" w:rsidRPr="002E4699" w:rsidRDefault="002E4699">
      <w:pPr>
        <w:rPr>
          <w:ins w:id="7" w:author="nyadav.idmworks@outlook.com" w:date="2020-04-22T19:11:00Z"/>
          <w:lang w:val="en-IN"/>
        </w:rPr>
        <w:pPrChange w:id="8" w:author="nyadav.idmworks@outlook.com" w:date="2020-04-22T19:11:00Z">
          <w:pPr>
            <w:pStyle w:val="Title"/>
          </w:pPr>
        </w:pPrChange>
      </w:pPr>
    </w:p>
    <w:p w14:paraId="66266749" w14:textId="6A553D4C" w:rsidR="002E4699" w:rsidRDefault="002E4699" w:rsidP="002E4699">
      <w:pPr>
        <w:rPr>
          <w:ins w:id="9" w:author="nyadav.idmworks@outlook.com" w:date="2020-04-22T19:11:00Z"/>
          <w:lang w:val="en-IN"/>
        </w:rPr>
      </w:pPr>
    </w:p>
    <w:p w14:paraId="631D8E62" w14:textId="77777777" w:rsidR="002E4699" w:rsidRPr="002E4699" w:rsidRDefault="002E4699">
      <w:pPr>
        <w:rPr>
          <w:ins w:id="10" w:author="nyadav.idmworks@outlook.com" w:date="2020-04-22T19:11:00Z"/>
          <w:lang w:val="en-IN"/>
        </w:rPr>
        <w:pPrChange w:id="11" w:author="nyadav.idmworks@outlook.com" w:date="2020-04-22T19:11:00Z">
          <w:pPr>
            <w:pStyle w:val="Title"/>
          </w:pPr>
        </w:pPrChange>
      </w:pPr>
    </w:p>
    <w:p w14:paraId="44A4D967" w14:textId="2AE2BB25" w:rsidR="0059322B" w:rsidRDefault="0059322B" w:rsidP="007F3F8C">
      <w:pPr>
        <w:pStyle w:val="Title"/>
        <w:rPr>
          <w:lang w:val="en-IN"/>
        </w:rPr>
      </w:pPr>
      <w:r>
        <w:rPr>
          <w:lang w:val="en-IN"/>
        </w:rPr>
        <w:t xml:space="preserve">Backend Development </w:t>
      </w:r>
    </w:p>
    <w:p w14:paraId="03352DEC" w14:textId="452FA7CB" w:rsidR="007F3F8C" w:rsidRDefault="007F3F8C" w:rsidP="007F3F8C">
      <w:pPr>
        <w:rPr>
          <w:lang w:val="en-IN"/>
        </w:rPr>
      </w:pPr>
    </w:p>
    <w:p w14:paraId="5044FFCB" w14:textId="19012513" w:rsidR="00CB59AB" w:rsidRDefault="00B35659" w:rsidP="00B35659">
      <w:pPr>
        <w:pStyle w:val="Heading1"/>
        <w:rPr>
          <w:lang w:val="en-IN"/>
        </w:rPr>
      </w:pPr>
      <w:r>
        <w:rPr>
          <w:lang w:val="en-IN"/>
        </w:rPr>
        <w:t>Backend Tables/Objects</w:t>
      </w:r>
    </w:p>
    <w:p w14:paraId="5BF80312" w14:textId="77777777" w:rsidR="00B35659" w:rsidRPr="00B35659" w:rsidRDefault="00B35659">
      <w:pPr>
        <w:rPr>
          <w:lang w:val="en-IN"/>
        </w:rPr>
      </w:pPr>
    </w:p>
    <w:p w14:paraId="2A2F77A0" w14:textId="77777777" w:rsidR="007F3F8C" w:rsidRPr="00AE0F38" w:rsidRDefault="007F3F8C" w:rsidP="002E4699">
      <w:pPr>
        <w:pStyle w:val="Heading2"/>
        <w:rPr>
          <w:lang w:val="en-IN"/>
        </w:rPr>
      </w:pPr>
      <w:r w:rsidRPr="00AE0F38">
        <w:rPr>
          <w:lang w:val="en-IN"/>
        </w:rPr>
        <w:t xml:space="preserve">Customer </w:t>
      </w:r>
    </w:p>
    <w:p w14:paraId="7A0CF424" w14:textId="10E495FE" w:rsidR="007F3F8C" w:rsidRDefault="007F3F8C" w:rsidP="007F3F8C">
      <w:pPr>
        <w:rPr>
          <w:lang w:val="en-IN"/>
        </w:rPr>
      </w:pPr>
      <w:r>
        <w:rPr>
          <w:lang w:val="en-IN"/>
        </w:rPr>
        <w:t xml:space="preserve">Customer ID – </w:t>
      </w:r>
      <w:r w:rsidR="00856FCC">
        <w:rPr>
          <w:lang w:val="en-IN"/>
        </w:rPr>
        <w:t>Auto-</w:t>
      </w:r>
      <w:r>
        <w:rPr>
          <w:lang w:val="en-IN"/>
        </w:rPr>
        <w:t>Generated By backend</w:t>
      </w:r>
    </w:p>
    <w:p w14:paraId="5DFEF0B4" w14:textId="77777777" w:rsidR="007F3F8C" w:rsidRDefault="007F3F8C" w:rsidP="007F3F8C">
      <w:pPr>
        <w:rPr>
          <w:lang w:val="en-IN"/>
        </w:rPr>
      </w:pPr>
      <w:r>
        <w:rPr>
          <w:lang w:val="en-IN"/>
        </w:rPr>
        <w:t xml:space="preserve">Customer Name  - </w:t>
      </w:r>
      <w:r w:rsidR="00920BB3">
        <w:rPr>
          <w:lang w:val="en-IN"/>
        </w:rPr>
        <w:t>Passed to your method from front end</w:t>
      </w:r>
    </w:p>
    <w:p w14:paraId="18650B53" w14:textId="2C5ADCCF" w:rsidR="007F3F8C" w:rsidRDefault="007F3F8C" w:rsidP="007F3F8C">
      <w:pPr>
        <w:tabs>
          <w:tab w:val="left" w:pos="5306"/>
        </w:tabs>
        <w:rPr>
          <w:lang w:val="en-IN"/>
        </w:rPr>
      </w:pPr>
      <w:r>
        <w:rPr>
          <w:lang w:val="en-IN"/>
        </w:rPr>
        <w:t xml:space="preserve">Customer City: </w:t>
      </w:r>
      <w:r w:rsidR="00920BB3">
        <w:rPr>
          <w:lang w:val="en-IN"/>
        </w:rPr>
        <w:t xml:space="preserve"> Passed to your method from front end</w:t>
      </w:r>
      <w:r w:rsidR="00A71D89">
        <w:rPr>
          <w:lang w:val="en-IN"/>
        </w:rPr>
        <w:t xml:space="preserve"> (This can also be used as a</w:t>
      </w:r>
      <w:r w:rsidR="00856FCC">
        <w:rPr>
          <w:lang w:val="en-IN"/>
        </w:rPr>
        <w:t>n</w:t>
      </w:r>
      <w:r w:rsidR="00A71D89">
        <w:rPr>
          <w:lang w:val="en-IN"/>
        </w:rPr>
        <w:t xml:space="preserve"> area within </w:t>
      </w:r>
      <w:r w:rsidR="00856FCC">
        <w:rPr>
          <w:lang w:val="en-IN"/>
        </w:rPr>
        <w:t xml:space="preserve">the </w:t>
      </w:r>
      <w:r w:rsidR="00A71D89">
        <w:rPr>
          <w:lang w:val="en-IN"/>
        </w:rPr>
        <w:t xml:space="preserve">same city) </w:t>
      </w:r>
      <w:r>
        <w:rPr>
          <w:lang w:val="en-IN"/>
        </w:rPr>
        <w:tab/>
      </w:r>
    </w:p>
    <w:p w14:paraId="77703223" w14:textId="77777777" w:rsidR="00BF330F" w:rsidRDefault="00BF330F" w:rsidP="007F3F8C">
      <w:pPr>
        <w:tabs>
          <w:tab w:val="left" w:pos="5306"/>
        </w:tabs>
        <w:rPr>
          <w:lang w:val="en-IN"/>
        </w:rPr>
      </w:pPr>
      <w:r>
        <w:rPr>
          <w:lang w:val="en-IN"/>
        </w:rPr>
        <w:t xml:space="preserve">Org Id: </w:t>
      </w:r>
      <w:r w:rsidRPr="00BF330F">
        <w:rPr>
          <w:lang w:val="en-IN"/>
        </w:rPr>
        <w:t>Passed to your method from front end</w:t>
      </w:r>
    </w:p>
    <w:p w14:paraId="26405164" w14:textId="77777777" w:rsidR="00C50A6F" w:rsidRPr="003532DF" w:rsidRDefault="00C50A6F" w:rsidP="00C50A6F">
      <w:pPr>
        <w:rPr>
          <w:lang w:val="en-IN"/>
        </w:rPr>
      </w:pPr>
      <w:r w:rsidRPr="00974CE4">
        <w:rPr>
          <w:lang w:val="en-IN"/>
        </w:rPr>
        <w:t>CreatedByID</w:t>
      </w:r>
      <w:r>
        <w:rPr>
          <w:lang w:val="en-IN"/>
        </w:rPr>
        <w:t xml:space="preserve">: </w:t>
      </w:r>
      <w:r w:rsidRPr="003532DF">
        <w:rPr>
          <w:lang w:val="en-IN"/>
        </w:rPr>
        <w:t xml:space="preserve"> ( This is to track which employee id is used as supervisor id) </w:t>
      </w:r>
    </w:p>
    <w:p w14:paraId="0C7F39BB" w14:textId="34D5B922" w:rsidR="003E691F" w:rsidRDefault="003E691F" w:rsidP="007F3F8C">
      <w:pPr>
        <w:tabs>
          <w:tab w:val="left" w:pos="5306"/>
        </w:tabs>
        <w:rPr>
          <w:lang w:val="en-IN"/>
        </w:rPr>
      </w:pPr>
      <w:r>
        <w:rPr>
          <w:lang w:val="en-IN"/>
        </w:rPr>
        <w:t>GSTIN</w:t>
      </w:r>
      <w:r w:rsidR="006261DE">
        <w:rPr>
          <w:lang w:val="en-IN"/>
        </w:rPr>
        <w:t xml:space="preserve"> (String: 20)</w:t>
      </w:r>
      <w:r w:rsidR="009E1F52">
        <w:rPr>
          <w:lang w:val="en-IN"/>
        </w:rPr>
        <w:t>:</w:t>
      </w:r>
      <w:r w:rsidR="006261DE">
        <w:rPr>
          <w:lang w:val="en-IN"/>
        </w:rPr>
        <w:t xml:space="preserve"> GST Number of the customer</w:t>
      </w:r>
      <w:r w:rsidR="009E1F52">
        <w:rPr>
          <w:lang w:val="en-IN"/>
        </w:rPr>
        <w:t xml:space="preserve"> </w:t>
      </w:r>
    </w:p>
    <w:p w14:paraId="07D66A97" w14:textId="062C0F38" w:rsidR="003E691F" w:rsidRDefault="003E691F" w:rsidP="007F3F8C">
      <w:pPr>
        <w:tabs>
          <w:tab w:val="left" w:pos="5306"/>
        </w:tabs>
        <w:rPr>
          <w:lang w:val="en-IN"/>
        </w:rPr>
      </w:pPr>
      <w:r>
        <w:rPr>
          <w:lang w:val="en-IN"/>
        </w:rPr>
        <w:t>Transporter</w:t>
      </w:r>
      <w:r w:rsidR="00C50A6F">
        <w:rPr>
          <w:lang w:val="en-IN"/>
        </w:rPr>
        <w:t xml:space="preserve"> (String:256)</w:t>
      </w:r>
      <w:r w:rsidR="009E1F52">
        <w:rPr>
          <w:lang w:val="en-IN"/>
        </w:rPr>
        <w:t xml:space="preserve">: </w:t>
      </w:r>
      <w:r w:rsidR="00C50A6F">
        <w:rPr>
          <w:lang w:val="en-IN"/>
        </w:rPr>
        <w:t xml:space="preserve"> name and address of the transport company for the customer.</w:t>
      </w:r>
    </w:p>
    <w:p w14:paraId="47C3EA69" w14:textId="6DA706AB" w:rsidR="007F3F8C" w:rsidRDefault="00C12CDE" w:rsidP="007F3F8C">
      <w:pPr>
        <w:tabs>
          <w:tab w:val="left" w:pos="5306"/>
        </w:tabs>
        <w:rPr>
          <w:lang w:val="en-IN"/>
        </w:rPr>
      </w:pPr>
      <w:r>
        <w:rPr>
          <w:lang w:val="en-IN"/>
        </w:rPr>
        <w:t>Mobile Number</w:t>
      </w:r>
      <w:r w:rsidR="00DF0408">
        <w:rPr>
          <w:lang w:val="en-IN"/>
        </w:rPr>
        <w:t>1</w:t>
      </w:r>
      <w:r w:rsidR="00302B2A">
        <w:rPr>
          <w:lang w:val="en-IN"/>
        </w:rPr>
        <w:t xml:space="preserve"> (15 char)</w:t>
      </w:r>
      <w:r>
        <w:rPr>
          <w:lang w:val="en-IN"/>
        </w:rPr>
        <w:t xml:space="preserve">: </w:t>
      </w:r>
    </w:p>
    <w:p w14:paraId="4204A9E4" w14:textId="77777777" w:rsidR="00DF0408" w:rsidRDefault="00DF0408" w:rsidP="00DF0408">
      <w:pPr>
        <w:tabs>
          <w:tab w:val="left" w:pos="5306"/>
        </w:tabs>
        <w:rPr>
          <w:lang w:val="en-IN"/>
        </w:rPr>
      </w:pPr>
      <w:r>
        <w:rPr>
          <w:lang w:val="en-IN"/>
        </w:rPr>
        <w:t>Mobile Number2</w:t>
      </w:r>
      <w:r w:rsidR="00302B2A">
        <w:rPr>
          <w:lang w:val="en-IN"/>
        </w:rPr>
        <w:t xml:space="preserve"> (15 char)</w:t>
      </w:r>
      <w:r>
        <w:rPr>
          <w:lang w:val="en-IN"/>
        </w:rPr>
        <w:t xml:space="preserve">: </w:t>
      </w:r>
    </w:p>
    <w:p w14:paraId="47F6714F" w14:textId="77777777" w:rsidR="00C12CDE" w:rsidRDefault="00311F0E" w:rsidP="007F3F8C">
      <w:pPr>
        <w:tabs>
          <w:tab w:val="left" w:pos="5306"/>
        </w:tabs>
        <w:rPr>
          <w:lang w:val="en-IN"/>
        </w:rPr>
      </w:pPr>
      <w:r>
        <w:rPr>
          <w:lang w:val="en-IN"/>
        </w:rPr>
        <w:t>Firm Name</w:t>
      </w:r>
      <w:r w:rsidR="00B60BDD">
        <w:rPr>
          <w:lang w:val="en-IN"/>
        </w:rPr>
        <w:t xml:space="preserve"> (String:256)</w:t>
      </w:r>
      <w:r>
        <w:rPr>
          <w:lang w:val="en-IN"/>
        </w:rPr>
        <w:t xml:space="preserve">: </w:t>
      </w:r>
      <w:r w:rsidR="001F5A8F">
        <w:rPr>
          <w:lang w:val="en-IN"/>
        </w:rPr>
        <w:t>Firm/shop/Business Name</w:t>
      </w:r>
      <w:r w:rsidR="00A44061">
        <w:rPr>
          <w:lang w:val="en-IN"/>
        </w:rPr>
        <w:t xml:space="preserve"> </w:t>
      </w:r>
      <w:r w:rsidR="00B60BDD">
        <w:rPr>
          <w:lang w:val="en-IN"/>
        </w:rPr>
        <w:t xml:space="preserve"> </w:t>
      </w:r>
    </w:p>
    <w:p w14:paraId="5465C99A" w14:textId="77777777" w:rsidR="00DF0408" w:rsidDel="00A71CED" w:rsidRDefault="007053E1" w:rsidP="007F3F8C">
      <w:pPr>
        <w:tabs>
          <w:tab w:val="left" w:pos="5306"/>
        </w:tabs>
        <w:rPr>
          <w:del w:id="12" w:author="nyadav.idmworks@outlook.com" w:date="2020-04-26T11:45:00Z"/>
          <w:lang w:val="en-IN"/>
        </w:rPr>
      </w:pPr>
      <w:r>
        <w:rPr>
          <w:lang w:val="en-IN"/>
        </w:rPr>
        <w:t>Billing Adress (String: 256)</w:t>
      </w:r>
      <w:r w:rsidR="00436A31">
        <w:rPr>
          <w:lang w:val="en-IN"/>
        </w:rPr>
        <w:t>: Full address on which to be billed.</w:t>
      </w:r>
    </w:p>
    <w:p w14:paraId="5FF3F3FB" w14:textId="5B2D33DF" w:rsidR="00B00869" w:rsidRPr="00F97E0A" w:rsidRDefault="00F97E0A" w:rsidP="007F3F8C">
      <w:pPr>
        <w:tabs>
          <w:tab w:val="left" w:pos="5306"/>
        </w:tabs>
        <w:rPr>
          <w:sz w:val="28"/>
          <w:szCs w:val="28"/>
          <w:lang w:val="en-IN"/>
          <w:rPrChange w:id="13" w:author="nyadav.idmworks@outlook.com" w:date="2020-04-26T11:36:00Z">
            <w:rPr>
              <w:lang w:val="en-IN"/>
            </w:rPr>
          </w:rPrChange>
        </w:rPr>
      </w:pPr>
      <w:ins w:id="14" w:author="nyadav.idmworks@outlook.com" w:date="2020-04-26T11:36:00Z">
        <w:r w:rsidRPr="00F97E0A">
          <w:rPr>
            <w:color w:val="0070C0"/>
            <w:sz w:val="16"/>
            <w:szCs w:val="16"/>
            <w:lang w:val="en-IN"/>
            <w:rPrChange w:id="15" w:author="nyadav.idmworks@outlook.com" w:date="2020-04-26T11:37:00Z">
              <w:rPr>
                <w:sz w:val="16"/>
                <w:szCs w:val="16"/>
                <w:lang w:val="en-IN"/>
              </w:rPr>
            </w:rPrChange>
          </w:rPr>
          <w:t xml:space="preserve">   </w:t>
        </w:r>
      </w:ins>
    </w:p>
    <w:p w14:paraId="2CE3D8A0" w14:textId="4DAF3428" w:rsidR="007F3F8C" w:rsidRDefault="007F3F8C" w:rsidP="007F3F8C">
      <w:pPr>
        <w:tabs>
          <w:tab w:val="left" w:pos="5306"/>
        </w:tabs>
        <w:rPr>
          <w:lang w:val="en-IN"/>
        </w:rPr>
      </w:pPr>
      <w:r w:rsidRPr="00796B29">
        <w:rPr>
          <w:b/>
          <w:lang w:val="en-IN"/>
        </w:rPr>
        <w:t>Operation Required:</w:t>
      </w:r>
      <w:r>
        <w:rPr>
          <w:lang w:val="en-IN"/>
        </w:rPr>
        <w:t xml:space="preserve"> </w:t>
      </w:r>
    </w:p>
    <w:tbl>
      <w:tblPr>
        <w:tblStyle w:val="TableGrid"/>
        <w:tblW w:w="0" w:type="auto"/>
        <w:tblLook w:val="04A0" w:firstRow="1" w:lastRow="0" w:firstColumn="1" w:lastColumn="0" w:noHBand="0" w:noVBand="1"/>
      </w:tblPr>
      <w:tblGrid>
        <w:gridCol w:w="1838"/>
        <w:gridCol w:w="1559"/>
        <w:gridCol w:w="5619"/>
      </w:tblGrid>
      <w:tr w:rsidR="005F3A93" w14:paraId="244E64D4" w14:textId="77777777" w:rsidTr="002E4699">
        <w:tc>
          <w:tcPr>
            <w:tcW w:w="1838" w:type="dxa"/>
          </w:tcPr>
          <w:p w14:paraId="3D4EC4EE" w14:textId="0A7402D0" w:rsidR="005F3A93" w:rsidRPr="002E4699" w:rsidRDefault="005F3A93" w:rsidP="007F3F8C">
            <w:pPr>
              <w:tabs>
                <w:tab w:val="left" w:pos="5306"/>
              </w:tabs>
              <w:rPr>
                <w:b/>
                <w:bCs/>
                <w:lang w:val="en-IN"/>
              </w:rPr>
            </w:pPr>
            <w:r w:rsidRPr="002E4699">
              <w:rPr>
                <w:b/>
                <w:bCs/>
                <w:lang w:val="en-IN"/>
              </w:rPr>
              <w:t>Operation Name</w:t>
            </w:r>
          </w:p>
        </w:tc>
        <w:tc>
          <w:tcPr>
            <w:tcW w:w="1559" w:type="dxa"/>
          </w:tcPr>
          <w:p w14:paraId="11E5B11C" w14:textId="03088CB5" w:rsidR="005F3A93" w:rsidRPr="002E4699" w:rsidRDefault="005F3A93" w:rsidP="007F3F8C">
            <w:pPr>
              <w:tabs>
                <w:tab w:val="left" w:pos="5306"/>
              </w:tabs>
              <w:rPr>
                <w:b/>
                <w:bCs/>
                <w:lang w:val="en-IN"/>
              </w:rPr>
            </w:pPr>
            <w:r w:rsidRPr="002E4699">
              <w:rPr>
                <w:b/>
                <w:bCs/>
                <w:lang w:val="en-IN"/>
              </w:rPr>
              <w:t>Input (mandatory)</w:t>
            </w:r>
          </w:p>
        </w:tc>
        <w:tc>
          <w:tcPr>
            <w:tcW w:w="5619" w:type="dxa"/>
          </w:tcPr>
          <w:p w14:paraId="33C84010" w14:textId="1ABFFAFA" w:rsidR="005F3A93" w:rsidRPr="002E4699" w:rsidRDefault="005F3A93" w:rsidP="007F3F8C">
            <w:pPr>
              <w:tabs>
                <w:tab w:val="left" w:pos="5306"/>
              </w:tabs>
              <w:rPr>
                <w:b/>
                <w:bCs/>
                <w:lang w:val="en-IN"/>
              </w:rPr>
            </w:pPr>
            <w:r w:rsidRPr="002E4699">
              <w:rPr>
                <w:b/>
                <w:bCs/>
                <w:lang w:val="en-IN"/>
              </w:rPr>
              <w:t>Description</w:t>
            </w:r>
          </w:p>
        </w:tc>
      </w:tr>
      <w:tr w:rsidR="005F3A93" w14:paraId="19364737" w14:textId="77777777" w:rsidTr="002E4699">
        <w:tc>
          <w:tcPr>
            <w:tcW w:w="1838" w:type="dxa"/>
          </w:tcPr>
          <w:p w14:paraId="0B10EAA3" w14:textId="77777777" w:rsidR="005F3A93" w:rsidRDefault="005F3A93" w:rsidP="007F3F8C">
            <w:pPr>
              <w:tabs>
                <w:tab w:val="left" w:pos="5306"/>
              </w:tabs>
              <w:rPr>
                <w:lang w:val="en-IN"/>
              </w:rPr>
            </w:pPr>
            <w:r>
              <w:rPr>
                <w:lang w:val="en-IN"/>
              </w:rPr>
              <w:t>Create</w:t>
            </w:r>
          </w:p>
          <w:p w14:paraId="73CFC367" w14:textId="7B12BE00" w:rsidR="00E12C0D" w:rsidRDefault="00E12C0D" w:rsidP="007F3F8C">
            <w:pPr>
              <w:tabs>
                <w:tab w:val="left" w:pos="5306"/>
              </w:tabs>
              <w:rPr>
                <w:lang w:val="en-IN"/>
              </w:rPr>
            </w:pPr>
            <w:r>
              <w:rPr>
                <w:lang w:val="en-IN"/>
              </w:rPr>
              <w:t>(with transaction enabled</w:t>
            </w:r>
            <w:r w:rsidR="00130D71">
              <w:rPr>
                <w:lang w:val="en-IN"/>
              </w:rPr>
              <w:t xml:space="preserve"> with “Account”</w:t>
            </w:r>
            <w:r>
              <w:rPr>
                <w:lang w:val="en-IN"/>
              </w:rPr>
              <w:t>)</w:t>
            </w:r>
          </w:p>
        </w:tc>
        <w:tc>
          <w:tcPr>
            <w:tcW w:w="1559" w:type="dxa"/>
          </w:tcPr>
          <w:p w14:paraId="5E7E8E16" w14:textId="42E338F5" w:rsidR="00B55FA6" w:rsidRDefault="00B55FA6" w:rsidP="007F3F8C">
            <w:pPr>
              <w:tabs>
                <w:tab w:val="left" w:pos="5306"/>
              </w:tabs>
              <w:rPr>
                <w:lang w:val="en-IN"/>
              </w:rPr>
            </w:pPr>
            <w:r>
              <w:rPr>
                <w:lang w:val="en-IN"/>
              </w:rPr>
              <w:t>Customer Name,</w:t>
            </w:r>
          </w:p>
          <w:p w14:paraId="6ADDA7F7" w14:textId="77777777" w:rsidR="00B55FA6" w:rsidRDefault="00B55FA6" w:rsidP="007F3F8C">
            <w:pPr>
              <w:tabs>
                <w:tab w:val="left" w:pos="5306"/>
              </w:tabs>
              <w:rPr>
                <w:lang w:val="en-IN"/>
              </w:rPr>
            </w:pPr>
          </w:p>
          <w:p w14:paraId="2D105611" w14:textId="63EBBC89" w:rsidR="00B55FA6" w:rsidRDefault="00B55FA6" w:rsidP="007F3F8C">
            <w:pPr>
              <w:tabs>
                <w:tab w:val="left" w:pos="5306"/>
              </w:tabs>
              <w:rPr>
                <w:lang w:val="en-IN"/>
              </w:rPr>
            </w:pPr>
            <w:r>
              <w:rPr>
                <w:lang w:val="en-IN"/>
              </w:rPr>
              <w:t>Customer City,</w:t>
            </w:r>
          </w:p>
          <w:p w14:paraId="65ACC62F" w14:textId="303BE0ED" w:rsidR="00B55FA6" w:rsidRDefault="00B55FA6" w:rsidP="007F3F8C">
            <w:pPr>
              <w:tabs>
                <w:tab w:val="left" w:pos="5306"/>
              </w:tabs>
              <w:rPr>
                <w:lang w:val="en-IN"/>
              </w:rPr>
            </w:pPr>
          </w:p>
          <w:p w14:paraId="0430B480" w14:textId="33D0D8B6" w:rsidR="00B55FA6" w:rsidRDefault="00B55FA6" w:rsidP="007F3F8C">
            <w:pPr>
              <w:tabs>
                <w:tab w:val="left" w:pos="5306"/>
              </w:tabs>
              <w:rPr>
                <w:lang w:val="en-IN"/>
              </w:rPr>
            </w:pPr>
            <w:r>
              <w:rPr>
                <w:lang w:val="en-IN"/>
              </w:rPr>
              <w:t>Mobile Number</w:t>
            </w:r>
            <w:r w:rsidR="0048791E">
              <w:rPr>
                <w:lang w:val="en-IN"/>
              </w:rPr>
              <w:t>,</w:t>
            </w:r>
          </w:p>
          <w:p w14:paraId="283E7C75" w14:textId="00394CA1" w:rsidR="00092A59" w:rsidRDefault="00092A59" w:rsidP="007F3F8C">
            <w:pPr>
              <w:tabs>
                <w:tab w:val="left" w:pos="5306"/>
              </w:tabs>
              <w:rPr>
                <w:lang w:val="en-IN"/>
              </w:rPr>
            </w:pPr>
          </w:p>
          <w:p w14:paraId="313D71D7" w14:textId="2645516B" w:rsidR="00092A59" w:rsidRDefault="00092A59" w:rsidP="007F3F8C">
            <w:pPr>
              <w:tabs>
                <w:tab w:val="left" w:pos="5306"/>
              </w:tabs>
              <w:rPr>
                <w:lang w:val="en-IN"/>
              </w:rPr>
            </w:pPr>
            <w:r>
              <w:rPr>
                <w:lang w:val="en-IN"/>
              </w:rPr>
              <w:t>Org ID</w:t>
            </w:r>
          </w:p>
          <w:p w14:paraId="04884E6B" w14:textId="560C3313" w:rsidR="00B55FA6" w:rsidRDefault="00B55FA6" w:rsidP="007F3F8C">
            <w:pPr>
              <w:tabs>
                <w:tab w:val="left" w:pos="5306"/>
              </w:tabs>
              <w:rPr>
                <w:lang w:val="en-IN"/>
              </w:rPr>
            </w:pPr>
          </w:p>
        </w:tc>
        <w:tc>
          <w:tcPr>
            <w:tcW w:w="5619" w:type="dxa"/>
          </w:tcPr>
          <w:p w14:paraId="3448ED57" w14:textId="65928AE4" w:rsidR="005F3A93" w:rsidRPr="00F15ECD" w:rsidRDefault="00F15ECD">
            <w:pPr>
              <w:tabs>
                <w:tab w:val="left" w:pos="5306"/>
              </w:tabs>
              <w:rPr>
                <w:lang w:val="en-IN"/>
              </w:rPr>
            </w:pPr>
            <w:r>
              <w:rPr>
                <w:lang w:val="en-IN"/>
              </w:rPr>
              <w:t xml:space="preserve">1. </w:t>
            </w:r>
            <w:r w:rsidR="00C61C30" w:rsidRPr="00F15ECD">
              <w:rPr>
                <w:lang w:val="en-IN"/>
              </w:rPr>
              <w:t xml:space="preserve">Create a customer in the database. </w:t>
            </w:r>
          </w:p>
          <w:p w14:paraId="380FBFB4" w14:textId="25C3C72B" w:rsidR="009F0E17" w:rsidRDefault="009F0E17" w:rsidP="007F3F8C">
            <w:pPr>
              <w:tabs>
                <w:tab w:val="left" w:pos="5306"/>
              </w:tabs>
              <w:rPr>
                <w:lang w:val="en-IN"/>
              </w:rPr>
            </w:pPr>
            <w:r>
              <w:rPr>
                <w:lang w:val="en-IN"/>
              </w:rPr>
              <w:t xml:space="preserve">If Firm Name is null then copy Customer Name here. </w:t>
            </w:r>
          </w:p>
          <w:p w14:paraId="3A365701" w14:textId="77777777" w:rsidR="00C61C30" w:rsidRDefault="00C61C30" w:rsidP="007F3F8C">
            <w:pPr>
              <w:tabs>
                <w:tab w:val="left" w:pos="5306"/>
              </w:tabs>
              <w:rPr>
                <w:lang w:val="en-IN"/>
              </w:rPr>
            </w:pPr>
          </w:p>
          <w:p w14:paraId="5DF3C693" w14:textId="77777777" w:rsidR="00F15ECD" w:rsidRDefault="00F15ECD" w:rsidP="007F3F8C">
            <w:pPr>
              <w:tabs>
                <w:tab w:val="left" w:pos="5306"/>
              </w:tabs>
              <w:rPr>
                <w:lang w:val="en-IN"/>
              </w:rPr>
            </w:pPr>
            <w:r>
              <w:rPr>
                <w:lang w:val="en-IN"/>
              </w:rPr>
              <w:t xml:space="preserve">2. Create Account </w:t>
            </w:r>
          </w:p>
          <w:p w14:paraId="76FFFF9E" w14:textId="55FE5445" w:rsidR="00934B0B" w:rsidRDefault="00934B0B" w:rsidP="007F3F8C">
            <w:pPr>
              <w:tabs>
                <w:tab w:val="left" w:pos="5306"/>
              </w:tabs>
              <w:rPr>
                <w:lang w:val="en-IN"/>
              </w:rPr>
            </w:pPr>
          </w:p>
          <w:p w14:paraId="18F3CF48" w14:textId="6EF14551" w:rsidR="00934B0B" w:rsidRPr="002E4699" w:rsidRDefault="00934B0B" w:rsidP="007F3F8C">
            <w:pPr>
              <w:tabs>
                <w:tab w:val="left" w:pos="5306"/>
              </w:tabs>
              <w:rPr>
                <w:b/>
                <w:bCs/>
                <w:lang w:val="en-IN"/>
              </w:rPr>
            </w:pPr>
            <w:r w:rsidRPr="002E4699">
              <w:rPr>
                <w:b/>
                <w:bCs/>
                <w:lang w:val="en-IN"/>
              </w:rPr>
              <w:t>Account NickName Generation Logic</w:t>
            </w:r>
            <w:r>
              <w:rPr>
                <w:b/>
                <w:bCs/>
                <w:lang w:val="en-IN"/>
              </w:rPr>
              <w:t>:</w:t>
            </w:r>
          </w:p>
          <w:p w14:paraId="1AE6CC32" w14:textId="27FB83E7" w:rsidR="00AE3A59" w:rsidRDefault="00E174BB" w:rsidP="007F3F8C">
            <w:pPr>
              <w:tabs>
                <w:tab w:val="left" w:pos="5306"/>
              </w:tabs>
              <w:rPr>
                <w:lang w:val="en-IN"/>
              </w:rPr>
            </w:pPr>
            <w:r>
              <w:rPr>
                <w:lang w:val="en-IN"/>
              </w:rPr>
              <w:t>Append “Customer Name” and “Customer Firm Name”</w:t>
            </w:r>
          </w:p>
          <w:p w14:paraId="2848A19D" w14:textId="710749B1" w:rsidR="00AE3A59" w:rsidRDefault="00AE3A59" w:rsidP="007F3F8C">
            <w:pPr>
              <w:tabs>
                <w:tab w:val="left" w:pos="5306"/>
              </w:tabs>
              <w:rPr>
                <w:lang w:val="en-IN"/>
              </w:rPr>
            </w:pPr>
          </w:p>
          <w:p w14:paraId="3FA30CDA" w14:textId="4CB6B1A8" w:rsidR="006A4202" w:rsidRDefault="006A4202" w:rsidP="007F3F8C">
            <w:pPr>
              <w:tabs>
                <w:tab w:val="left" w:pos="5306"/>
              </w:tabs>
              <w:rPr>
                <w:lang w:val="en-IN"/>
              </w:rPr>
            </w:pPr>
            <w:r>
              <w:rPr>
                <w:lang w:val="en-IN"/>
              </w:rPr>
              <w:t xml:space="preserve">If Customer Name == Firm Name then </w:t>
            </w:r>
          </w:p>
          <w:p w14:paraId="48F3BD1E" w14:textId="291DE6FB" w:rsidR="00F15ECD" w:rsidRDefault="006A4202" w:rsidP="007F3F8C">
            <w:pPr>
              <w:tabs>
                <w:tab w:val="left" w:pos="5306"/>
              </w:tabs>
              <w:rPr>
                <w:lang w:val="en-IN"/>
              </w:rPr>
            </w:pPr>
            <w:r>
              <w:rPr>
                <w:lang w:val="en-IN"/>
              </w:rPr>
              <w:t xml:space="preserve">  Account NickName = </w:t>
            </w:r>
            <w:r w:rsidR="00AE3A59">
              <w:rPr>
                <w:lang w:val="en-IN"/>
              </w:rPr>
              <w:t>“[</w:t>
            </w:r>
            <w:r w:rsidR="00E2199A">
              <w:rPr>
                <w:lang w:val="en-IN"/>
              </w:rPr>
              <w:t>City</w:t>
            </w:r>
            <w:r w:rsidR="00AE3A59">
              <w:rPr>
                <w:lang w:val="en-IN"/>
              </w:rPr>
              <w:t xml:space="preserve"> Name]</w:t>
            </w:r>
            <w:r w:rsidR="00E2199A">
              <w:rPr>
                <w:lang w:val="en-IN"/>
              </w:rPr>
              <w:t xml:space="preserve"> Firm Name</w:t>
            </w:r>
            <w:r w:rsidR="00AE3A59">
              <w:rPr>
                <w:lang w:val="en-IN"/>
              </w:rPr>
              <w:t xml:space="preserve">” </w:t>
            </w:r>
          </w:p>
          <w:p w14:paraId="178AD451" w14:textId="152E3557" w:rsidR="006A4202" w:rsidRDefault="006A4202" w:rsidP="007F3F8C">
            <w:pPr>
              <w:tabs>
                <w:tab w:val="left" w:pos="5306"/>
              </w:tabs>
              <w:rPr>
                <w:lang w:val="en-IN"/>
              </w:rPr>
            </w:pPr>
            <w:r>
              <w:rPr>
                <w:lang w:val="en-IN"/>
              </w:rPr>
              <w:t xml:space="preserve">ELSE </w:t>
            </w:r>
          </w:p>
          <w:p w14:paraId="12303727" w14:textId="6E690173" w:rsidR="006A4202" w:rsidRDefault="006A4202" w:rsidP="006A4202">
            <w:pPr>
              <w:tabs>
                <w:tab w:val="left" w:pos="5306"/>
              </w:tabs>
              <w:rPr>
                <w:lang w:val="en-IN"/>
              </w:rPr>
            </w:pPr>
            <w:r>
              <w:rPr>
                <w:lang w:val="en-IN"/>
              </w:rPr>
              <w:lastRenderedPageBreak/>
              <w:t xml:space="preserve">  Account NickName = “[&lt;Customer City] &lt;Firm Name&gt; - </w:t>
            </w:r>
            <w:r w:rsidR="007B19B9">
              <w:rPr>
                <w:lang w:val="en-IN"/>
              </w:rPr>
              <w:t>&lt;</w:t>
            </w:r>
            <w:r>
              <w:rPr>
                <w:lang w:val="en-IN"/>
              </w:rPr>
              <w:t>Customer Name</w:t>
            </w:r>
            <w:r w:rsidR="007B19B9">
              <w:rPr>
                <w:lang w:val="en-IN"/>
              </w:rPr>
              <w:t>&gt;</w:t>
            </w:r>
            <w:r>
              <w:rPr>
                <w:lang w:val="en-IN"/>
              </w:rPr>
              <w:t xml:space="preserve">” </w:t>
            </w:r>
          </w:p>
          <w:p w14:paraId="28C11430" w14:textId="77777777" w:rsidR="006A4202" w:rsidRDefault="006A4202" w:rsidP="007F3F8C">
            <w:pPr>
              <w:tabs>
                <w:tab w:val="left" w:pos="5306"/>
              </w:tabs>
              <w:rPr>
                <w:lang w:val="en-IN"/>
              </w:rPr>
            </w:pPr>
          </w:p>
          <w:p w14:paraId="0C4EF13A" w14:textId="77777777" w:rsidR="006A4202" w:rsidRDefault="000C09F8" w:rsidP="007F3F8C">
            <w:pPr>
              <w:tabs>
                <w:tab w:val="left" w:pos="5306"/>
              </w:tabs>
              <w:rPr>
                <w:b/>
                <w:bCs/>
                <w:lang w:val="en-IN"/>
              </w:rPr>
            </w:pPr>
            <w:r w:rsidRPr="002E4699">
              <w:rPr>
                <w:b/>
                <w:bCs/>
                <w:lang w:val="en-IN"/>
              </w:rPr>
              <w:t>Owner ID</w:t>
            </w:r>
          </w:p>
          <w:p w14:paraId="78E995B9" w14:textId="77777777" w:rsidR="000C09F8" w:rsidRDefault="00F32D27" w:rsidP="007F3F8C">
            <w:pPr>
              <w:tabs>
                <w:tab w:val="left" w:pos="5306"/>
              </w:tabs>
              <w:rPr>
                <w:lang w:val="en-IN"/>
              </w:rPr>
            </w:pPr>
            <w:r w:rsidRPr="002E4699">
              <w:rPr>
                <w:lang w:val="en-IN"/>
              </w:rPr>
              <w:t>Customer ID</w:t>
            </w:r>
          </w:p>
          <w:p w14:paraId="335A7A52" w14:textId="77777777" w:rsidR="00F32D27" w:rsidRDefault="00F32D27" w:rsidP="007F3F8C">
            <w:pPr>
              <w:tabs>
                <w:tab w:val="left" w:pos="5306"/>
              </w:tabs>
              <w:rPr>
                <w:lang w:val="en-IN"/>
              </w:rPr>
            </w:pPr>
          </w:p>
          <w:p w14:paraId="6ABBF6CA" w14:textId="77777777" w:rsidR="008A7661" w:rsidRPr="002E4699" w:rsidRDefault="008A7661" w:rsidP="007F3F8C">
            <w:pPr>
              <w:tabs>
                <w:tab w:val="left" w:pos="5306"/>
              </w:tabs>
              <w:rPr>
                <w:b/>
                <w:bCs/>
                <w:lang w:val="en-IN"/>
              </w:rPr>
            </w:pPr>
            <w:r w:rsidRPr="002E4699">
              <w:rPr>
                <w:b/>
                <w:bCs/>
                <w:lang w:val="en-IN"/>
              </w:rPr>
              <w:t>Type</w:t>
            </w:r>
          </w:p>
          <w:p w14:paraId="7C35060E" w14:textId="20E3D09C" w:rsidR="008A7661" w:rsidRPr="00F32D27" w:rsidRDefault="008A7661" w:rsidP="007F3F8C">
            <w:pPr>
              <w:tabs>
                <w:tab w:val="left" w:pos="5306"/>
              </w:tabs>
              <w:rPr>
                <w:lang w:val="en-IN"/>
              </w:rPr>
            </w:pPr>
            <w:r>
              <w:rPr>
                <w:lang w:val="en-IN"/>
              </w:rPr>
              <w:t>“</w:t>
            </w:r>
            <w:r w:rsidR="001A5F59">
              <w:rPr>
                <w:lang w:val="en-IN"/>
              </w:rPr>
              <w:t>Customer</w:t>
            </w:r>
            <w:r>
              <w:rPr>
                <w:lang w:val="en-IN"/>
              </w:rPr>
              <w:t>”</w:t>
            </w:r>
          </w:p>
        </w:tc>
      </w:tr>
    </w:tbl>
    <w:p w14:paraId="5570AEBB" w14:textId="77777777" w:rsidR="005F3A93" w:rsidRDefault="005F3A93" w:rsidP="007F3F8C">
      <w:pPr>
        <w:tabs>
          <w:tab w:val="left" w:pos="5306"/>
        </w:tabs>
        <w:rPr>
          <w:lang w:val="en-IN"/>
        </w:rPr>
      </w:pPr>
    </w:p>
    <w:p w14:paraId="3BFA2FF1" w14:textId="3BB7CEA0" w:rsidR="007F3F8C" w:rsidRDefault="007F3F8C" w:rsidP="007F3F8C">
      <w:pPr>
        <w:tabs>
          <w:tab w:val="left" w:pos="5306"/>
        </w:tabs>
        <w:rPr>
          <w:lang w:val="en-IN"/>
        </w:rPr>
      </w:pPr>
      <w:r>
        <w:rPr>
          <w:lang w:val="en-IN"/>
        </w:rPr>
        <w:t>Create, Update, Search (</w:t>
      </w:r>
      <w:r w:rsidR="00856FCC">
        <w:rPr>
          <w:lang w:val="en-IN"/>
        </w:rPr>
        <w:t>Based on</w:t>
      </w:r>
      <w:r>
        <w:rPr>
          <w:lang w:val="en-IN"/>
        </w:rPr>
        <w:t xml:space="preserve"> Name and City) </w:t>
      </w:r>
    </w:p>
    <w:p w14:paraId="080E04C6" w14:textId="63439204" w:rsidR="007F3F8C" w:rsidRDefault="0023466D" w:rsidP="007F3F8C">
      <w:pPr>
        <w:tabs>
          <w:tab w:val="left" w:pos="5306"/>
        </w:tabs>
        <w:rPr>
          <w:lang w:val="en-IN"/>
        </w:rPr>
      </w:pPr>
      <w:r>
        <w:rPr>
          <w:lang w:val="en-IN"/>
        </w:rPr>
        <w:t>ToDO: Bring dues with the customer list</w:t>
      </w:r>
    </w:p>
    <w:p w14:paraId="32457F2B" w14:textId="0581B0FE" w:rsidR="00CF5EB4" w:rsidRDefault="00CF5EB4" w:rsidP="007F3F8C">
      <w:pPr>
        <w:tabs>
          <w:tab w:val="left" w:pos="5306"/>
        </w:tabs>
        <w:rPr>
          <w:lang w:val="en-IN"/>
        </w:rPr>
      </w:pPr>
      <w:r>
        <w:rPr>
          <w:lang w:val="en-IN"/>
        </w:rPr>
        <w:t xml:space="preserve">Customer Creation: Whenever a new customer is created, an account will be created in </w:t>
      </w:r>
      <w:r w:rsidR="00856FCC">
        <w:rPr>
          <w:lang w:val="en-IN"/>
        </w:rPr>
        <w:t xml:space="preserve">an </w:t>
      </w:r>
      <w:r>
        <w:rPr>
          <w:lang w:val="en-IN"/>
        </w:rPr>
        <w:t xml:space="preserve">account table. </w:t>
      </w:r>
      <w:r w:rsidR="009433A5">
        <w:rPr>
          <w:lang w:val="en-IN"/>
        </w:rPr>
        <w:t>Customer Name and Customer Firm Name would be appended to create a</w:t>
      </w:r>
      <w:r w:rsidR="00856FCC">
        <w:rPr>
          <w:lang w:val="en-IN"/>
        </w:rPr>
        <w:t>n</w:t>
      </w:r>
      <w:r w:rsidR="009433A5">
        <w:rPr>
          <w:lang w:val="en-IN"/>
        </w:rPr>
        <w:t xml:space="preserve"> account name.</w:t>
      </w:r>
    </w:p>
    <w:p w14:paraId="1CD9D9B4" w14:textId="77777777" w:rsidR="007F3F8C" w:rsidRDefault="007F3F8C" w:rsidP="002E4699">
      <w:pPr>
        <w:pStyle w:val="Heading2"/>
        <w:rPr>
          <w:lang w:val="en-IN"/>
        </w:rPr>
      </w:pPr>
      <w:r w:rsidRPr="00483822">
        <w:rPr>
          <w:lang w:val="en-IN"/>
        </w:rPr>
        <w:t>Delivery</w:t>
      </w:r>
    </w:p>
    <w:p w14:paraId="6C818396" w14:textId="77777777" w:rsidR="007F3F8C" w:rsidRDefault="007F3F8C" w:rsidP="007F3F8C">
      <w:pPr>
        <w:rPr>
          <w:lang w:val="en-IN"/>
        </w:rPr>
      </w:pPr>
      <w:r w:rsidRPr="00AE0F38">
        <w:rPr>
          <w:lang w:val="en-IN"/>
        </w:rPr>
        <w:t>Delivery Date</w:t>
      </w:r>
      <w:r>
        <w:rPr>
          <w:lang w:val="en-IN"/>
        </w:rPr>
        <w:t xml:space="preserve">: </w:t>
      </w:r>
      <w:r w:rsidR="00920BB3">
        <w:rPr>
          <w:lang w:val="en-IN"/>
        </w:rPr>
        <w:t>Passed to your method from front end</w:t>
      </w:r>
    </w:p>
    <w:p w14:paraId="3FA21059" w14:textId="77777777" w:rsidR="007F3F8C" w:rsidRDefault="007F3F8C" w:rsidP="007F3F8C">
      <w:pPr>
        <w:rPr>
          <w:lang w:val="en-IN"/>
        </w:rPr>
      </w:pPr>
      <w:r>
        <w:rPr>
          <w:lang w:val="en-IN"/>
        </w:rPr>
        <w:t xml:space="preserve">Customer ID:  </w:t>
      </w:r>
      <w:r w:rsidR="00920BB3">
        <w:rPr>
          <w:lang w:val="en-IN"/>
        </w:rPr>
        <w:t>Passed to your method from front end</w:t>
      </w:r>
    </w:p>
    <w:p w14:paraId="4759EDBD" w14:textId="34825A7A" w:rsidR="007F3F8C" w:rsidRDefault="007F3F8C" w:rsidP="007F3F8C">
      <w:pPr>
        <w:rPr>
          <w:lang w:val="en-IN"/>
        </w:rPr>
      </w:pPr>
      <w:r>
        <w:rPr>
          <w:lang w:val="en-IN"/>
        </w:rPr>
        <w:t xml:space="preserve">Description:  </w:t>
      </w:r>
      <w:r w:rsidR="00920BB3">
        <w:rPr>
          <w:lang w:val="en-IN"/>
        </w:rPr>
        <w:t>Passed to your method from front end</w:t>
      </w:r>
    </w:p>
    <w:p w14:paraId="60024978" w14:textId="77777777" w:rsidR="00BF330F" w:rsidRDefault="00BF330F" w:rsidP="00BF330F">
      <w:pPr>
        <w:tabs>
          <w:tab w:val="left" w:pos="5306"/>
        </w:tabs>
        <w:rPr>
          <w:lang w:val="en-IN"/>
        </w:rPr>
      </w:pPr>
      <w:r>
        <w:rPr>
          <w:lang w:val="en-IN"/>
        </w:rPr>
        <w:t xml:space="preserve">Org Id: </w:t>
      </w:r>
      <w:r w:rsidRPr="00BF330F">
        <w:rPr>
          <w:lang w:val="en-IN"/>
        </w:rPr>
        <w:t>Passed to your method from front end</w:t>
      </w:r>
    </w:p>
    <w:p w14:paraId="52C96A51" w14:textId="77777777" w:rsidR="007331DD" w:rsidRPr="003532DF" w:rsidRDefault="007331DD" w:rsidP="007331DD">
      <w:pPr>
        <w:rPr>
          <w:lang w:val="en-IN"/>
        </w:rPr>
      </w:pPr>
      <w:r w:rsidRPr="00974CE4">
        <w:rPr>
          <w:lang w:val="en-IN"/>
        </w:rPr>
        <w:t>CreatedByID</w:t>
      </w:r>
      <w:r>
        <w:rPr>
          <w:lang w:val="en-IN"/>
        </w:rPr>
        <w:t xml:space="preserve">: </w:t>
      </w:r>
      <w:r w:rsidRPr="003532DF">
        <w:rPr>
          <w:lang w:val="en-IN"/>
        </w:rPr>
        <w:t xml:space="preserve"> ( This is to track which employee id is used as supervisor id) </w:t>
      </w:r>
    </w:p>
    <w:p w14:paraId="14008A95" w14:textId="77777777" w:rsidR="007331DD" w:rsidRDefault="007331DD" w:rsidP="00BF330F">
      <w:pPr>
        <w:tabs>
          <w:tab w:val="left" w:pos="5306"/>
        </w:tabs>
        <w:rPr>
          <w:lang w:val="en-IN"/>
        </w:rPr>
      </w:pPr>
    </w:p>
    <w:p w14:paraId="73D131D8" w14:textId="77777777" w:rsidR="007F3F8C" w:rsidRDefault="007F3F8C" w:rsidP="007F3F8C">
      <w:pPr>
        <w:tabs>
          <w:tab w:val="left" w:pos="5306"/>
        </w:tabs>
        <w:rPr>
          <w:lang w:val="en-IN"/>
        </w:rPr>
      </w:pPr>
      <w:r w:rsidRPr="00796B29">
        <w:rPr>
          <w:b/>
          <w:lang w:val="en-IN"/>
        </w:rPr>
        <w:t>Operation Required:</w:t>
      </w:r>
      <w:r>
        <w:rPr>
          <w:lang w:val="en-IN"/>
        </w:rPr>
        <w:t xml:space="preserve"> </w:t>
      </w:r>
    </w:p>
    <w:p w14:paraId="3B7222C1" w14:textId="07D5C5ED" w:rsidR="007F3F8C" w:rsidRDefault="007F3F8C" w:rsidP="007F3F8C">
      <w:pPr>
        <w:tabs>
          <w:tab w:val="left" w:pos="5306"/>
        </w:tabs>
        <w:rPr>
          <w:lang w:val="en-IN"/>
        </w:rPr>
      </w:pPr>
    </w:p>
    <w:tbl>
      <w:tblPr>
        <w:tblStyle w:val="TableGrid"/>
        <w:tblW w:w="0" w:type="auto"/>
        <w:tblLook w:val="04A0" w:firstRow="1" w:lastRow="0" w:firstColumn="1" w:lastColumn="0" w:noHBand="0" w:noVBand="1"/>
      </w:tblPr>
      <w:tblGrid>
        <w:gridCol w:w="1788"/>
        <w:gridCol w:w="1924"/>
        <w:gridCol w:w="5304"/>
      </w:tblGrid>
      <w:tr w:rsidR="006754B6" w14:paraId="428F4880" w14:textId="77777777" w:rsidTr="002E4699">
        <w:tc>
          <w:tcPr>
            <w:tcW w:w="1788" w:type="dxa"/>
          </w:tcPr>
          <w:p w14:paraId="12B2B9A6" w14:textId="77777777" w:rsidR="006754B6" w:rsidRPr="00DC31B1" w:rsidRDefault="006754B6" w:rsidP="001D39BD">
            <w:pPr>
              <w:tabs>
                <w:tab w:val="left" w:pos="5306"/>
              </w:tabs>
              <w:rPr>
                <w:b/>
                <w:bCs/>
                <w:lang w:val="en-IN"/>
              </w:rPr>
            </w:pPr>
            <w:r w:rsidRPr="00DC31B1">
              <w:rPr>
                <w:b/>
                <w:bCs/>
                <w:lang w:val="en-IN"/>
              </w:rPr>
              <w:t>Operation Name</w:t>
            </w:r>
          </w:p>
        </w:tc>
        <w:tc>
          <w:tcPr>
            <w:tcW w:w="1924" w:type="dxa"/>
          </w:tcPr>
          <w:p w14:paraId="6D88D0A5" w14:textId="77777777" w:rsidR="006754B6" w:rsidRPr="00DC31B1" w:rsidRDefault="006754B6" w:rsidP="001D39BD">
            <w:pPr>
              <w:tabs>
                <w:tab w:val="left" w:pos="5306"/>
              </w:tabs>
              <w:rPr>
                <w:b/>
                <w:bCs/>
                <w:lang w:val="en-IN"/>
              </w:rPr>
            </w:pPr>
            <w:r>
              <w:rPr>
                <w:b/>
                <w:bCs/>
                <w:lang w:val="en-IN"/>
              </w:rPr>
              <w:t>Mandatory Input</w:t>
            </w:r>
          </w:p>
        </w:tc>
        <w:tc>
          <w:tcPr>
            <w:tcW w:w="5304" w:type="dxa"/>
          </w:tcPr>
          <w:p w14:paraId="34B944C0" w14:textId="77777777" w:rsidR="006754B6" w:rsidRPr="00DC31B1" w:rsidRDefault="006754B6" w:rsidP="001D39BD">
            <w:pPr>
              <w:tabs>
                <w:tab w:val="left" w:pos="5306"/>
              </w:tabs>
              <w:rPr>
                <w:b/>
                <w:bCs/>
                <w:lang w:val="en-IN"/>
              </w:rPr>
            </w:pPr>
            <w:r w:rsidRPr="00DC31B1">
              <w:rPr>
                <w:b/>
                <w:bCs/>
                <w:lang w:val="en-IN"/>
              </w:rPr>
              <w:t>Description</w:t>
            </w:r>
          </w:p>
        </w:tc>
      </w:tr>
      <w:tr w:rsidR="006754B6" w14:paraId="7B7FE44F" w14:textId="77777777" w:rsidTr="002E4699">
        <w:tc>
          <w:tcPr>
            <w:tcW w:w="1788" w:type="dxa"/>
          </w:tcPr>
          <w:p w14:paraId="0DDD2CAC" w14:textId="77777777" w:rsidR="006754B6" w:rsidRDefault="006754B6" w:rsidP="001D39BD">
            <w:pPr>
              <w:tabs>
                <w:tab w:val="left" w:pos="5306"/>
              </w:tabs>
              <w:rPr>
                <w:lang w:val="en-IN"/>
              </w:rPr>
            </w:pPr>
            <w:r>
              <w:rPr>
                <w:lang w:val="en-IN"/>
              </w:rPr>
              <w:t>Create</w:t>
            </w:r>
          </w:p>
        </w:tc>
        <w:tc>
          <w:tcPr>
            <w:tcW w:w="1924" w:type="dxa"/>
          </w:tcPr>
          <w:p w14:paraId="70ECC821" w14:textId="77777777" w:rsidR="006754B6" w:rsidRDefault="008F4ADB" w:rsidP="001D39BD">
            <w:pPr>
              <w:tabs>
                <w:tab w:val="left" w:pos="5306"/>
              </w:tabs>
              <w:rPr>
                <w:lang w:val="en-IN"/>
              </w:rPr>
            </w:pPr>
            <w:r w:rsidRPr="00AE0F38">
              <w:rPr>
                <w:lang w:val="en-IN"/>
              </w:rPr>
              <w:t>Delivery Date</w:t>
            </w:r>
          </w:p>
          <w:p w14:paraId="3B5345A5" w14:textId="77777777" w:rsidR="008F4ADB" w:rsidRDefault="008F4ADB" w:rsidP="001D39BD">
            <w:pPr>
              <w:tabs>
                <w:tab w:val="left" w:pos="5306"/>
              </w:tabs>
              <w:rPr>
                <w:lang w:val="en-IN"/>
              </w:rPr>
            </w:pPr>
            <w:r>
              <w:rPr>
                <w:lang w:val="en-IN"/>
              </w:rPr>
              <w:t>Customer ID</w:t>
            </w:r>
          </w:p>
          <w:p w14:paraId="52A2102B" w14:textId="70CD7BA6" w:rsidR="008F4ADB" w:rsidRDefault="008F4ADB" w:rsidP="001D39BD">
            <w:pPr>
              <w:tabs>
                <w:tab w:val="left" w:pos="5306"/>
              </w:tabs>
              <w:rPr>
                <w:lang w:val="en-IN"/>
              </w:rPr>
            </w:pPr>
            <w:r>
              <w:rPr>
                <w:lang w:val="en-IN"/>
              </w:rPr>
              <w:t>Org Id</w:t>
            </w:r>
          </w:p>
          <w:p w14:paraId="335CCB5D" w14:textId="46D83DF3" w:rsidR="008F4ADB" w:rsidRDefault="008F4ADB" w:rsidP="001D39BD">
            <w:pPr>
              <w:tabs>
                <w:tab w:val="left" w:pos="5306"/>
              </w:tabs>
              <w:rPr>
                <w:lang w:val="en-IN"/>
              </w:rPr>
            </w:pPr>
            <w:r w:rsidRPr="00974CE4">
              <w:rPr>
                <w:lang w:val="en-IN"/>
              </w:rPr>
              <w:t>CreatedByID</w:t>
            </w:r>
          </w:p>
        </w:tc>
        <w:tc>
          <w:tcPr>
            <w:tcW w:w="5304" w:type="dxa"/>
          </w:tcPr>
          <w:p w14:paraId="09F28DA6" w14:textId="77777777" w:rsidR="006754B6" w:rsidRPr="00DC31B1" w:rsidRDefault="006754B6" w:rsidP="001D39BD">
            <w:pPr>
              <w:tabs>
                <w:tab w:val="left" w:pos="5306"/>
              </w:tabs>
              <w:rPr>
                <w:lang w:val="en-IN"/>
              </w:rPr>
            </w:pPr>
            <w:r>
              <w:rPr>
                <w:lang w:val="en-IN"/>
              </w:rPr>
              <w:t xml:space="preserve">1. </w:t>
            </w:r>
            <w:r w:rsidRPr="00DC31B1">
              <w:rPr>
                <w:lang w:val="en-IN"/>
              </w:rPr>
              <w:t>Create a</w:t>
            </w:r>
            <w:r>
              <w:rPr>
                <w:lang w:val="en-IN"/>
              </w:rPr>
              <w:t>n</w:t>
            </w:r>
            <w:r w:rsidRPr="00DC31B1">
              <w:rPr>
                <w:lang w:val="en-IN"/>
              </w:rPr>
              <w:t xml:space="preserve"> </w:t>
            </w:r>
            <w:r>
              <w:rPr>
                <w:lang w:val="en-IN"/>
              </w:rPr>
              <w:t>Account</w:t>
            </w:r>
            <w:r w:rsidRPr="00DC31B1">
              <w:rPr>
                <w:lang w:val="en-IN"/>
              </w:rPr>
              <w:t xml:space="preserve"> in the database. </w:t>
            </w:r>
          </w:p>
          <w:p w14:paraId="3930CB22" w14:textId="77777777" w:rsidR="006754B6" w:rsidRDefault="006754B6" w:rsidP="001D39BD">
            <w:pPr>
              <w:tabs>
                <w:tab w:val="left" w:pos="5306"/>
              </w:tabs>
              <w:rPr>
                <w:lang w:val="en-IN"/>
              </w:rPr>
            </w:pPr>
          </w:p>
          <w:p w14:paraId="1FEDA92D" w14:textId="77777777" w:rsidR="006754B6" w:rsidRDefault="006754B6" w:rsidP="001D39BD">
            <w:pPr>
              <w:tabs>
                <w:tab w:val="left" w:pos="5306"/>
              </w:tabs>
              <w:rPr>
                <w:lang w:val="en-IN"/>
              </w:rPr>
            </w:pPr>
            <w:r>
              <w:rPr>
                <w:lang w:val="en-IN"/>
              </w:rPr>
              <w:t xml:space="preserve"> </w:t>
            </w:r>
          </w:p>
        </w:tc>
      </w:tr>
      <w:tr w:rsidR="006754B6" w14:paraId="40E6866C" w14:textId="77777777" w:rsidTr="002E4699">
        <w:tc>
          <w:tcPr>
            <w:tcW w:w="1788" w:type="dxa"/>
          </w:tcPr>
          <w:p w14:paraId="7466970B" w14:textId="51D48808" w:rsidR="006754B6" w:rsidRDefault="00E66F3C" w:rsidP="001D39BD">
            <w:pPr>
              <w:tabs>
                <w:tab w:val="left" w:pos="5306"/>
              </w:tabs>
              <w:rPr>
                <w:lang w:val="en-IN"/>
              </w:rPr>
            </w:pPr>
            <w:r>
              <w:rPr>
                <w:lang w:val="en-IN"/>
              </w:rPr>
              <w:t>Search</w:t>
            </w:r>
          </w:p>
        </w:tc>
        <w:tc>
          <w:tcPr>
            <w:tcW w:w="1924" w:type="dxa"/>
          </w:tcPr>
          <w:p w14:paraId="74A8B807" w14:textId="3EA59C98" w:rsidR="006754B6" w:rsidRPr="008961ED" w:rsidRDefault="00E66F3C" w:rsidP="001D39BD">
            <w:pPr>
              <w:tabs>
                <w:tab w:val="left" w:pos="5306"/>
              </w:tabs>
              <w:rPr>
                <w:lang w:val="en-IN"/>
              </w:rPr>
            </w:pPr>
            <w:r>
              <w:rPr>
                <w:lang w:val="en-IN"/>
              </w:rPr>
              <w:t>Org ID</w:t>
            </w:r>
          </w:p>
        </w:tc>
        <w:tc>
          <w:tcPr>
            <w:tcW w:w="5304" w:type="dxa"/>
          </w:tcPr>
          <w:p w14:paraId="51C9AC5E" w14:textId="77777777" w:rsidR="006754B6" w:rsidRDefault="006754B6" w:rsidP="001D39BD">
            <w:pPr>
              <w:tabs>
                <w:tab w:val="left" w:pos="5306"/>
              </w:tabs>
              <w:rPr>
                <w:lang w:val="en-IN"/>
              </w:rPr>
            </w:pPr>
          </w:p>
        </w:tc>
      </w:tr>
    </w:tbl>
    <w:p w14:paraId="17116DEC" w14:textId="77777777" w:rsidR="006754B6" w:rsidRDefault="006754B6" w:rsidP="007F3F8C">
      <w:pPr>
        <w:tabs>
          <w:tab w:val="left" w:pos="5306"/>
        </w:tabs>
        <w:rPr>
          <w:lang w:val="en-IN"/>
        </w:rPr>
      </w:pPr>
    </w:p>
    <w:p w14:paraId="24AC268C" w14:textId="77777777" w:rsidR="007F3F8C" w:rsidRDefault="007F3F8C" w:rsidP="007F3F8C">
      <w:pPr>
        <w:rPr>
          <w:lang w:val="en-IN"/>
        </w:rPr>
      </w:pPr>
    </w:p>
    <w:p w14:paraId="7B4F99EE" w14:textId="2F16D324" w:rsidR="007F3F8C" w:rsidRDefault="006241FA">
      <w:pPr>
        <w:pStyle w:val="Heading2"/>
        <w:rPr>
          <w:lang w:val="en-IN"/>
        </w:rPr>
      </w:pPr>
      <w:r>
        <w:rPr>
          <w:lang w:val="en-IN"/>
        </w:rPr>
        <w:t>CustomerInvoice</w:t>
      </w:r>
      <w:r w:rsidR="007F3F8C" w:rsidRPr="00483822">
        <w:rPr>
          <w:lang w:val="en-IN"/>
        </w:rPr>
        <w:t xml:space="preserve"> </w:t>
      </w:r>
    </w:p>
    <w:p w14:paraId="6B50B03E" w14:textId="0E811954" w:rsidR="00B613B5" w:rsidRPr="002E4699" w:rsidRDefault="00B613B5" w:rsidP="002E4699">
      <w:pPr>
        <w:rPr>
          <w:lang w:val="en-IN"/>
        </w:rPr>
      </w:pPr>
      <w:r>
        <w:rPr>
          <w:lang w:val="en-IN"/>
        </w:rPr>
        <w:t xml:space="preserve">Invoice means when we bill to our customer. Meaning when we are selling something to other party. </w:t>
      </w:r>
    </w:p>
    <w:p w14:paraId="37D12DD5" w14:textId="14832B10" w:rsidR="00F466A1" w:rsidRDefault="006A1D12" w:rsidP="007F3F8C">
      <w:pPr>
        <w:rPr>
          <w:lang w:val="en-IN"/>
        </w:rPr>
      </w:pPr>
      <w:r>
        <w:rPr>
          <w:lang w:val="en-IN"/>
        </w:rPr>
        <w:t>To</w:t>
      </w:r>
      <w:r w:rsidR="007F3F8C">
        <w:rPr>
          <w:lang w:val="en-IN"/>
        </w:rPr>
        <w:t xml:space="preserve">Customer ID: </w:t>
      </w:r>
      <w:r w:rsidR="00B07133">
        <w:rPr>
          <w:lang w:val="en-IN"/>
        </w:rPr>
        <w:t xml:space="preserve"> Automatically calculated from the given “</w:t>
      </w:r>
      <w:r>
        <w:rPr>
          <w:lang w:val="en-IN"/>
        </w:rPr>
        <w:t>To</w:t>
      </w:r>
      <w:r w:rsidR="00B07133">
        <w:rPr>
          <w:lang w:val="en-IN"/>
        </w:rPr>
        <w:t>AccountID”. The ‘</w:t>
      </w:r>
      <w:r>
        <w:rPr>
          <w:lang w:val="en-IN"/>
        </w:rPr>
        <w:t>ToC</w:t>
      </w:r>
      <w:r w:rsidR="00B07133">
        <w:rPr>
          <w:lang w:val="en-IN"/>
        </w:rPr>
        <w:t>ustomerID” will be get from “account:owner” from given “</w:t>
      </w:r>
      <w:r>
        <w:rPr>
          <w:lang w:val="en-IN"/>
        </w:rPr>
        <w:t>ToA</w:t>
      </w:r>
      <w:r w:rsidR="00B07133">
        <w:rPr>
          <w:lang w:val="en-IN"/>
        </w:rPr>
        <w:t xml:space="preserve">ccountID”. </w:t>
      </w:r>
    </w:p>
    <w:p w14:paraId="6ED80D48" w14:textId="77777777" w:rsidR="00F466A1" w:rsidRDefault="007F3F8C" w:rsidP="00F466A1">
      <w:pPr>
        <w:rPr>
          <w:lang w:val="en-IN"/>
        </w:rPr>
      </w:pPr>
      <w:r w:rsidRPr="00AE0F38">
        <w:rPr>
          <w:lang w:val="en-IN"/>
        </w:rPr>
        <w:t>Date</w:t>
      </w:r>
      <w:r>
        <w:rPr>
          <w:lang w:val="en-IN"/>
        </w:rPr>
        <w:t xml:space="preserve">: </w:t>
      </w:r>
      <w:r w:rsidR="00F466A1">
        <w:rPr>
          <w:lang w:val="en-IN"/>
        </w:rPr>
        <w:t xml:space="preserve"> Passed to your method from front end</w:t>
      </w:r>
      <w:r w:rsidR="00F466A1" w:rsidRPr="00AE0F38">
        <w:rPr>
          <w:lang w:val="en-IN"/>
        </w:rPr>
        <w:t xml:space="preserve"> </w:t>
      </w:r>
    </w:p>
    <w:p w14:paraId="7182793E" w14:textId="77777777" w:rsidR="007F3F8C" w:rsidRDefault="007F3F8C" w:rsidP="007F3F8C">
      <w:pPr>
        <w:rPr>
          <w:lang w:val="en-IN"/>
        </w:rPr>
      </w:pPr>
      <w:r>
        <w:rPr>
          <w:lang w:val="en-IN"/>
        </w:rPr>
        <w:t>Order Amount</w:t>
      </w:r>
      <w:r w:rsidR="00920BB3">
        <w:rPr>
          <w:lang w:val="en-IN"/>
        </w:rPr>
        <w:t xml:space="preserve"> (</w:t>
      </w:r>
      <w:r w:rsidR="006A6655">
        <w:rPr>
          <w:lang w:val="en-IN"/>
        </w:rPr>
        <w:t>float</w:t>
      </w:r>
      <w:r w:rsidR="00920BB3">
        <w:rPr>
          <w:lang w:val="en-IN"/>
        </w:rPr>
        <w:t xml:space="preserve">) </w:t>
      </w:r>
      <w:r>
        <w:rPr>
          <w:lang w:val="en-IN"/>
        </w:rPr>
        <w:t xml:space="preserve">:  </w:t>
      </w:r>
      <w:r w:rsidR="00920BB3">
        <w:rPr>
          <w:lang w:val="en-IN"/>
        </w:rPr>
        <w:t xml:space="preserve"> Passed to your method from front end</w:t>
      </w:r>
    </w:p>
    <w:p w14:paraId="3572238E" w14:textId="77777777" w:rsidR="004F128A" w:rsidRDefault="004F128A" w:rsidP="00F466A1">
      <w:pPr>
        <w:rPr>
          <w:lang w:val="en-IN"/>
        </w:rPr>
      </w:pPr>
      <w:r>
        <w:rPr>
          <w:lang w:val="en-IN"/>
        </w:rPr>
        <w:t>CGST</w:t>
      </w:r>
      <w:r w:rsidR="00C50A6F">
        <w:rPr>
          <w:lang w:val="en-IN"/>
        </w:rPr>
        <w:t xml:space="preserve"> (float)</w:t>
      </w:r>
      <w:r w:rsidR="00A96FBC">
        <w:rPr>
          <w:lang w:val="en-IN"/>
        </w:rPr>
        <w:t xml:space="preserve">: </w:t>
      </w:r>
    </w:p>
    <w:p w14:paraId="76CAC4F1" w14:textId="77777777" w:rsidR="004F128A" w:rsidRDefault="004F128A" w:rsidP="00F466A1">
      <w:pPr>
        <w:rPr>
          <w:lang w:val="en-IN"/>
        </w:rPr>
      </w:pPr>
      <w:r>
        <w:rPr>
          <w:lang w:val="en-IN"/>
        </w:rPr>
        <w:t>SGST</w:t>
      </w:r>
      <w:r w:rsidR="00C50A6F">
        <w:rPr>
          <w:lang w:val="en-IN"/>
        </w:rPr>
        <w:t>(float)</w:t>
      </w:r>
      <w:r w:rsidR="00A96FBC">
        <w:rPr>
          <w:lang w:val="en-IN"/>
        </w:rPr>
        <w:t>:</w:t>
      </w:r>
    </w:p>
    <w:p w14:paraId="5BF240E5" w14:textId="77777777" w:rsidR="00A96FBC" w:rsidRDefault="00A96FBC" w:rsidP="00F466A1">
      <w:pPr>
        <w:rPr>
          <w:lang w:val="en-IN"/>
        </w:rPr>
      </w:pPr>
      <w:r>
        <w:rPr>
          <w:lang w:val="en-IN"/>
        </w:rPr>
        <w:lastRenderedPageBreak/>
        <w:t>IGST</w:t>
      </w:r>
      <w:r w:rsidR="00C50A6F">
        <w:rPr>
          <w:lang w:val="en-IN"/>
        </w:rPr>
        <w:t>(float)</w:t>
      </w:r>
      <w:r>
        <w:rPr>
          <w:lang w:val="en-IN"/>
        </w:rPr>
        <w:t xml:space="preserve">: </w:t>
      </w:r>
    </w:p>
    <w:p w14:paraId="77B06808" w14:textId="77777777" w:rsidR="00A96FBC" w:rsidRDefault="00A96FBC" w:rsidP="00F466A1">
      <w:pPr>
        <w:rPr>
          <w:lang w:val="en-IN"/>
        </w:rPr>
      </w:pPr>
      <w:r>
        <w:rPr>
          <w:lang w:val="en-IN"/>
        </w:rPr>
        <w:t>EXTRA</w:t>
      </w:r>
      <w:r w:rsidR="00C50A6F">
        <w:rPr>
          <w:lang w:val="en-IN"/>
        </w:rPr>
        <w:t>(float)</w:t>
      </w:r>
      <w:r>
        <w:rPr>
          <w:lang w:val="en-IN"/>
        </w:rPr>
        <w:t xml:space="preserve">: </w:t>
      </w:r>
    </w:p>
    <w:p w14:paraId="4593E8C0" w14:textId="77777777" w:rsidR="00A96FBC" w:rsidRDefault="00A96FBC" w:rsidP="00F466A1">
      <w:pPr>
        <w:rPr>
          <w:lang w:val="en-IN"/>
        </w:rPr>
      </w:pPr>
      <w:r>
        <w:rPr>
          <w:lang w:val="en-IN"/>
        </w:rPr>
        <w:t xml:space="preserve">IncludeInCalc: </w:t>
      </w:r>
      <w:r w:rsidR="00D0245D">
        <w:rPr>
          <w:lang w:val="en-IN"/>
        </w:rPr>
        <w:t>True/False</w:t>
      </w:r>
    </w:p>
    <w:p w14:paraId="5654F2AD" w14:textId="77777777" w:rsidR="00F466A1" w:rsidRDefault="007F3F8C" w:rsidP="00F466A1">
      <w:pPr>
        <w:rPr>
          <w:lang w:val="en-IN"/>
        </w:rPr>
      </w:pPr>
      <w:r>
        <w:rPr>
          <w:lang w:val="en-IN"/>
        </w:rPr>
        <w:t>Total</w:t>
      </w:r>
      <w:r w:rsidR="00920BB3">
        <w:rPr>
          <w:lang w:val="en-IN"/>
        </w:rPr>
        <w:t xml:space="preserve"> (</w:t>
      </w:r>
      <w:r w:rsidR="006A6655">
        <w:rPr>
          <w:lang w:val="en-IN"/>
        </w:rPr>
        <w:t>float</w:t>
      </w:r>
      <w:r w:rsidR="00920BB3">
        <w:rPr>
          <w:lang w:val="en-IN"/>
        </w:rPr>
        <w:t>)</w:t>
      </w:r>
      <w:r>
        <w:rPr>
          <w:lang w:val="en-IN"/>
        </w:rPr>
        <w:t xml:space="preserve">: </w:t>
      </w:r>
      <w:r w:rsidR="00920BB3">
        <w:rPr>
          <w:lang w:val="en-IN"/>
        </w:rPr>
        <w:t xml:space="preserve"> </w:t>
      </w:r>
      <w:r w:rsidR="00F466A1">
        <w:rPr>
          <w:lang w:val="en-IN"/>
        </w:rPr>
        <w:t>Passed to your method from front end</w:t>
      </w:r>
      <w:r w:rsidR="00F466A1" w:rsidRPr="00AE0F38">
        <w:rPr>
          <w:lang w:val="en-IN"/>
        </w:rPr>
        <w:t xml:space="preserve"> </w:t>
      </w:r>
    </w:p>
    <w:p w14:paraId="13EECA64" w14:textId="77777777" w:rsidR="00BF330F" w:rsidRDefault="00BF330F" w:rsidP="00BF330F">
      <w:pPr>
        <w:tabs>
          <w:tab w:val="left" w:pos="5306"/>
        </w:tabs>
        <w:rPr>
          <w:lang w:val="en-IN"/>
        </w:rPr>
      </w:pPr>
      <w:r>
        <w:rPr>
          <w:lang w:val="en-IN"/>
        </w:rPr>
        <w:t xml:space="preserve">Org Id: </w:t>
      </w:r>
      <w:r w:rsidRPr="00BF330F">
        <w:rPr>
          <w:lang w:val="en-IN"/>
        </w:rPr>
        <w:t>Passed to your method from front end</w:t>
      </w:r>
    </w:p>
    <w:p w14:paraId="4AD71540" w14:textId="77777777" w:rsidR="00F12EEE" w:rsidRPr="003532DF" w:rsidRDefault="00F12EEE" w:rsidP="00F12EEE">
      <w:pPr>
        <w:rPr>
          <w:lang w:val="en-IN"/>
        </w:rPr>
      </w:pPr>
      <w:r w:rsidRPr="00974CE4">
        <w:rPr>
          <w:lang w:val="en-IN"/>
        </w:rPr>
        <w:t>CreatedByID</w:t>
      </w:r>
      <w:r>
        <w:rPr>
          <w:lang w:val="en-IN"/>
        </w:rPr>
        <w:t xml:space="preserve">: </w:t>
      </w:r>
      <w:r w:rsidRPr="003532DF">
        <w:rPr>
          <w:lang w:val="en-IN"/>
        </w:rPr>
        <w:t xml:space="preserve"> ( This is to track which employee id is used as supervisor id) </w:t>
      </w:r>
    </w:p>
    <w:p w14:paraId="3857178F" w14:textId="77777777" w:rsidR="00BF330F" w:rsidRDefault="009E1F52" w:rsidP="00F466A1">
      <w:pPr>
        <w:rPr>
          <w:lang w:val="en-IN"/>
        </w:rPr>
      </w:pPr>
      <w:r>
        <w:rPr>
          <w:lang w:val="en-IN"/>
        </w:rPr>
        <w:t>Notes</w:t>
      </w:r>
      <w:r w:rsidR="00C50A6F">
        <w:rPr>
          <w:lang w:val="en-IN"/>
        </w:rPr>
        <w:t xml:space="preserve"> (String:256)</w:t>
      </w:r>
      <w:r>
        <w:rPr>
          <w:lang w:val="en-IN"/>
        </w:rPr>
        <w:t>:</w:t>
      </w:r>
      <w:r w:rsidR="00386776">
        <w:rPr>
          <w:lang w:val="en-IN"/>
        </w:rPr>
        <w:t xml:space="preserve"> General Notes</w:t>
      </w:r>
      <w:r>
        <w:rPr>
          <w:lang w:val="en-IN"/>
        </w:rPr>
        <w:t xml:space="preserve"> </w:t>
      </w:r>
    </w:p>
    <w:p w14:paraId="002FA497" w14:textId="44AB32C8" w:rsidR="00F466A1" w:rsidRDefault="001F20EC" w:rsidP="00F466A1">
      <w:pPr>
        <w:rPr>
          <w:lang w:val="en-IN"/>
        </w:rPr>
      </w:pPr>
      <w:r>
        <w:rPr>
          <w:lang w:val="en-IN"/>
        </w:rPr>
        <w:t xml:space="preserve">IncludeInReport: True / false (flag indicating whether to include in GST report) </w:t>
      </w:r>
    </w:p>
    <w:p w14:paraId="76C804A9" w14:textId="2B38F1DD" w:rsidR="00EE6B7D" w:rsidRDefault="00EE6B7D" w:rsidP="00F466A1">
      <w:pPr>
        <w:rPr>
          <w:lang w:val="en-IN"/>
        </w:rPr>
      </w:pPr>
      <w:r>
        <w:rPr>
          <w:lang w:val="en-IN"/>
        </w:rPr>
        <w:t xml:space="preserve">BillNO: (Text) </w:t>
      </w:r>
      <w:r w:rsidR="005E2EFA">
        <w:rPr>
          <w:lang w:val="en-IN"/>
        </w:rPr>
        <w:t xml:space="preserve">: </w:t>
      </w:r>
    </w:p>
    <w:p w14:paraId="42A364FB" w14:textId="1AAD62B8" w:rsidR="005E2EFA" w:rsidRDefault="006A1D12" w:rsidP="00F466A1">
      <w:pPr>
        <w:rPr>
          <w:lang w:val="en-IN"/>
        </w:rPr>
      </w:pPr>
      <w:r>
        <w:rPr>
          <w:lang w:val="en-IN"/>
        </w:rPr>
        <w:t>ToA</w:t>
      </w:r>
      <w:r w:rsidR="005E2EFA">
        <w:rPr>
          <w:lang w:val="en-IN"/>
        </w:rPr>
        <w:t xml:space="preserve">ccountID: </w:t>
      </w:r>
      <w:r w:rsidR="00B07133">
        <w:rPr>
          <w:lang w:val="en-IN"/>
        </w:rPr>
        <w:t xml:space="preserve"> From UI. </w:t>
      </w:r>
    </w:p>
    <w:p w14:paraId="413393A3" w14:textId="77777777" w:rsidR="007F3F8C" w:rsidRDefault="007F3F8C" w:rsidP="002E4699">
      <w:pPr>
        <w:tabs>
          <w:tab w:val="left" w:pos="3495"/>
        </w:tabs>
        <w:rPr>
          <w:lang w:val="en-IN"/>
        </w:rPr>
      </w:pPr>
      <w:r w:rsidRPr="00796B29">
        <w:rPr>
          <w:b/>
          <w:lang w:val="en-IN"/>
        </w:rPr>
        <w:t>Operation Required:</w:t>
      </w:r>
      <w:r>
        <w:rPr>
          <w:lang w:val="en-IN"/>
        </w:rPr>
        <w:t xml:space="preserve"> </w:t>
      </w:r>
    </w:p>
    <w:p w14:paraId="72B3B2C6" w14:textId="77777777" w:rsidR="007F3F8C" w:rsidRDefault="007F3F8C" w:rsidP="007F3F8C">
      <w:pPr>
        <w:tabs>
          <w:tab w:val="left" w:pos="5306"/>
        </w:tabs>
        <w:rPr>
          <w:lang w:val="en-IN"/>
        </w:rPr>
      </w:pPr>
      <w:r>
        <w:rPr>
          <w:lang w:val="en-IN"/>
        </w:rPr>
        <w:t>Create</w:t>
      </w:r>
      <w:r w:rsidR="00823442">
        <w:rPr>
          <w:lang w:val="en-IN"/>
        </w:rPr>
        <w:t>, Search</w:t>
      </w:r>
    </w:p>
    <w:tbl>
      <w:tblPr>
        <w:tblStyle w:val="TableGrid"/>
        <w:tblW w:w="0" w:type="auto"/>
        <w:tblLook w:val="04A0" w:firstRow="1" w:lastRow="0" w:firstColumn="1" w:lastColumn="0" w:noHBand="0" w:noVBand="1"/>
      </w:tblPr>
      <w:tblGrid>
        <w:gridCol w:w="1838"/>
        <w:gridCol w:w="1559"/>
        <w:gridCol w:w="5619"/>
      </w:tblGrid>
      <w:tr w:rsidR="00D93E56" w14:paraId="18290C70" w14:textId="77777777" w:rsidTr="001D39BD">
        <w:tc>
          <w:tcPr>
            <w:tcW w:w="1838" w:type="dxa"/>
          </w:tcPr>
          <w:p w14:paraId="6BFE2C84" w14:textId="77777777" w:rsidR="00D93E56" w:rsidRPr="00DC31B1" w:rsidRDefault="00D93E56" w:rsidP="001D39BD">
            <w:pPr>
              <w:tabs>
                <w:tab w:val="left" w:pos="5306"/>
              </w:tabs>
              <w:rPr>
                <w:b/>
                <w:bCs/>
                <w:lang w:val="en-IN"/>
              </w:rPr>
            </w:pPr>
            <w:r w:rsidRPr="00DC31B1">
              <w:rPr>
                <w:b/>
                <w:bCs/>
                <w:lang w:val="en-IN"/>
              </w:rPr>
              <w:t>Operation Name</w:t>
            </w:r>
          </w:p>
        </w:tc>
        <w:tc>
          <w:tcPr>
            <w:tcW w:w="1559" w:type="dxa"/>
          </w:tcPr>
          <w:p w14:paraId="10FEB4CC" w14:textId="77777777" w:rsidR="00D93E56" w:rsidRPr="00DC31B1" w:rsidRDefault="00D93E56" w:rsidP="001D39BD">
            <w:pPr>
              <w:tabs>
                <w:tab w:val="left" w:pos="5306"/>
              </w:tabs>
              <w:rPr>
                <w:b/>
                <w:bCs/>
                <w:lang w:val="en-IN"/>
              </w:rPr>
            </w:pPr>
            <w:r>
              <w:rPr>
                <w:b/>
                <w:bCs/>
                <w:lang w:val="en-IN"/>
              </w:rPr>
              <w:t>Mandatory Input</w:t>
            </w:r>
          </w:p>
        </w:tc>
        <w:tc>
          <w:tcPr>
            <w:tcW w:w="5619" w:type="dxa"/>
          </w:tcPr>
          <w:p w14:paraId="166ABEDE" w14:textId="77777777" w:rsidR="00D93E56" w:rsidRPr="00DC31B1" w:rsidRDefault="00D93E56" w:rsidP="001D39BD">
            <w:pPr>
              <w:tabs>
                <w:tab w:val="left" w:pos="5306"/>
              </w:tabs>
              <w:rPr>
                <w:b/>
                <w:bCs/>
                <w:lang w:val="en-IN"/>
              </w:rPr>
            </w:pPr>
            <w:r w:rsidRPr="00DC31B1">
              <w:rPr>
                <w:b/>
                <w:bCs/>
                <w:lang w:val="en-IN"/>
              </w:rPr>
              <w:t>Description</w:t>
            </w:r>
          </w:p>
        </w:tc>
      </w:tr>
      <w:tr w:rsidR="00D93E56" w14:paraId="1CAD09F0" w14:textId="77777777" w:rsidTr="001D39BD">
        <w:tc>
          <w:tcPr>
            <w:tcW w:w="1838" w:type="dxa"/>
          </w:tcPr>
          <w:p w14:paraId="6A312255" w14:textId="77777777" w:rsidR="00D93E56" w:rsidRDefault="00D93E56" w:rsidP="001D39BD">
            <w:pPr>
              <w:tabs>
                <w:tab w:val="left" w:pos="5306"/>
              </w:tabs>
              <w:rPr>
                <w:lang w:val="en-IN"/>
              </w:rPr>
            </w:pPr>
            <w:r>
              <w:rPr>
                <w:lang w:val="en-IN"/>
              </w:rPr>
              <w:t>Create</w:t>
            </w:r>
          </w:p>
          <w:p w14:paraId="79CEEA98" w14:textId="2F3BD033" w:rsidR="00991554" w:rsidRDefault="00991554" w:rsidP="001D39BD">
            <w:pPr>
              <w:tabs>
                <w:tab w:val="left" w:pos="5306"/>
              </w:tabs>
              <w:rPr>
                <w:lang w:val="en-IN"/>
              </w:rPr>
            </w:pPr>
            <w:r>
              <w:rPr>
                <w:lang w:val="en-IN"/>
              </w:rPr>
              <w:t>(In Transaction with UpdateAccount</w:t>
            </w:r>
            <w:r w:rsidR="00772030">
              <w:rPr>
                <w:lang w:val="en-IN"/>
              </w:rPr>
              <w:t>)</w:t>
            </w:r>
          </w:p>
        </w:tc>
        <w:tc>
          <w:tcPr>
            <w:tcW w:w="1559" w:type="dxa"/>
          </w:tcPr>
          <w:p w14:paraId="67AC2DAB" w14:textId="77777777" w:rsidR="00D93E56" w:rsidRDefault="00D93E56" w:rsidP="001D39BD">
            <w:pPr>
              <w:tabs>
                <w:tab w:val="left" w:pos="5306"/>
              </w:tabs>
              <w:rPr>
                <w:lang w:val="en-IN"/>
              </w:rPr>
            </w:pPr>
            <w:r>
              <w:rPr>
                <w:lang w:val="en-IN"/>
              </w:rPr>
              <w:t>Org Id,</w:t>
            </w:r>
          </w:p>
          <w:p w14:paraId="3639B5F5" w14:textId="055F542A" w:rsidR="00D93E56" w:rsidRDefault="00D93E56" w:rsidP="001D39BD">
            <w:pPr>
              <w:tabs>
                <w:tab w:val="left" w:pos="5306"/>
              </w:tabs>
              <w:rPr>
                <w:lang w:val="en-IN"/>
              </w:rPr>
            </w:pPr>
            <w:r>
              <w:rPr>
                <w:lang w:val="en-IN"/>
              </w:rPr>
              <w:t>Customer ID,</w:t>
            </w:r>
          </w:p>
          <w:p w14:paraId="352C8A27" w14:textId="5EE6ECF0" w:rsidR="00541EAD" w:rsidRDefault="00541EAD" w:rsidP="001D39BD">
            <w:pPr>
              <w:tabs>
                <w:tab w:val="left" w:pos="5306"/>
              </w:tabs>
              <w:rPr>
                <w:lang w:val="en-IN"/>
              </w:rPr>
            </w:pPr>
            <w:r>
              <w:rPr>
                <w:lang w:val="en-IN"/>
              </w:rPr>
              <w:t>Date,</w:t>
            </w:r>
          </w:p>
          <w:p w14:paraId="720C8AEA" w14:textId="5FE5A64B" w:rsidR="00D93E56" w:rsidRDefault="00CF2944" w:rsidP="001D39BD">
            <w:pPr>
              <w:tabs>
                <w:tab w:val="left" w:pos="5306"/>
              </w:tabs>
              <w:rPr>
                <w:lang w:val="en-IN"/>
              </w:rPr>
            </w:pPr>
            <w:r>
              <w:rPr>
                <w:lang w:val="en-IN"/>
              </w:rPr>
              <w:t xml:space="preserve">Total </w:t>
            </w:r>
            <w:r w:rsidR="00D93E56">
              <w:rPr>
                <w:lang w:val="en-IN"/>
              </w:rPr>
              <w:t>Amount</w:t>
            </w:r>
            <w:r w:rsidR="00B52401">
              <w:rPr>
                <w:lang w:val="en-IN"/>
              </w:rPr>
              <w:t>,</w:t>
            </w:r>
          </w:p>
          <w:p w14:paraId="142B9F8D" w14:textId="0920945F" w:rsidR="00B52401" w:rsidRDefault="00B52401" w:rsidP="001D39BD">
            <w:pPr>
              <w:tabs>
                <w:tab w:val="left" w:pos="5306"/>
              </w:tabs>
              <w:rPr>
                <w:lang w:val="en-IN"/>
              </w:rPr>
            </w:pPr>
            <w:r w:rsidRPr="00974CE4">
              <w:rPr>
                <w:lang w:val="en-IN"/>
              </w:rPr>
              <w:t>CreatedByID</w:t>
            </w:r>
            <w:r w:rsidR="004C6444">
              <w:rPr>
                <w:lang w:val="en-IN"/>
              </w:rPr>
              <w:t>,</w:t>
            </w:r>
          </w:p>
          <w:p w14:paraId="41E8C2C0" w14:textId="034B56C1" w:rsidR="00272B8D" w:rsidRDefault="00272B8D" w:rsidP="001D39BD">
            <w:pPr>
              <w:tabs>
                <w:tab w:val="left" w:pos="5306"/>
              </w:tabs>
              <w:rPr>
                <w:lang w:val="en-IN"/>
              </w:rPr>
            </w:pPr>
            <w:r>
              <w:rPr>
                <w:lang w:val="en-IN"/>
              </w:rPr>
              <w:t>Account ID</w:t>
            </w:r>
          </w:p>
          <w:p w14:paraId="1E0B564E" w14:textId="4F8358A6" w:rsidR="004C6444" w:rsidRDefault="004C6444">
            <w:pPr>
              <w:tabs>
                <w:tab w:val="left" w:pos="5306"/>
              </w:tabs>
              <w:rPr>
                <w:lang w:val="en-IN"/>
              </w:rPr>
            </w:pPr>
          </w:p>
        </w:tc>
        <w:tc>
          <w:tcPr>
            <w:tcW w:w="5619" w:type="dxa"/>
          </w:tcPr>
          <w:p w14:paraId="33FAA3C3" w14:textId="61540BF9" w:rsidR="00D93E56" w:rsidRDefault="00272B8D" w:rsidP="001D39BD">
            <w:pPr>
              <w:tabs>
                <w:tab w:val="left" w:pos="5306"/>
              </w:tabs>
              <w:rPr>
                <w:lang w:val="en-IN"/>
              </w:rPr>
            </w:pPr>
            <w:r>
              <w:rPr>
                <w:lang w:val="en-IN"/>
              </w:rPr>
              <w:t>1.</w:t>
            </w:r>
            <w:r w:rsidR="001439F1">
              <w:rPr>
                <w:lang w:val="en-IN"/>
              </w:rPr>
              <w:t xml:space="preserve">Create a bill </w:t>
            </w:r>
          </w:p>
          <w:p w14:paraId="1694B642" w14:textId="77777777" w:rsidR="001E5389" w:rsidRDefault="001E5389" w:rsidP="001D39BD">
            <w:pPr>
              <w:tabs>
                <w:tab w:val="left" w:pos="5306"/>
              </w:tabs>
              <w:rPr>
                <w:lang w:val="en-IN"/>
              </w:rPr>
            </w:pPr>
          </w:p>
          <w:p w14:paraId="4D2DCE52" w14:textId="1669F4A9" w:rsidR="00A73AB4" w:rsidRDefault="00272B8D" w:rsidP="001D39BD">
            <w:pPr>
              <w:tabs>
                <w:tab w:val="left" w:pos="5306"/>
              </w:tabs>
              <w:rPr>
                <w:lang w:val="en-IN"/>
              </w:rPr>
            </w:pPr>
            <w:r>
              <w:rPr>
                <w:lang w:val="en-IN"/>
              </w:rPr>
              <w:t>2.</w:t>
            </w:r>
            <w:r w:rsidR="00A73AB4">
              <w:rPr>
                <w:lang w:val="en-IN"/>
              </w:rPr>
              <w:t xml:space="preserve"> Whenever a bill is create</w:t>
            </w:r>
            <w:r w:rsidR="00BC6270">
              <w:rPr>
                <w:lang w:val="en-IN"/>
              </w:rPr>
              <w:t>d</w:t>
            </w:r>
            <w:r w:rsidR="00A73AB4">
              <w:rPr>
                <w:lang w:val="en-IN"/>
              </w:rPr>
              <w:t>, the account of the other-party (customer/vendor) is updated and it’s</w:t>
            </w:r>
            <w:r w:rsidR="006C4E17">
              <w:rPr>
                <w:lang w:val="en-IN"/>
              </w:rPr>
              <w:t xml:space="preserve"> current</w:t>
            </w:r>
            <w:r w:rsidR="00A73AB4">
              <w:rPr>
                <w:lang w:val="en-IN"/>
              </w:rPr>
              <w:t xml:space="preserve"> balance is subtracted</w:t>
            </w:r>
            <w:r w:rsidR="006C4E17">
              <w:rPr>
                <w:lang w:val="en-IN"/>
              </w:rPr>
              <w:t xml:space="preserve"> with</w:t>
            </w:r>
            <w:r w:rsidR="00B14BA0">
              <w:rPr>
                <w:lang w:val="en-IN"/>
              </w:rPr>
              <w:t xml:space="preserve"> Total Amount.</w:t>
            </w:r>
          </w:p>
          <w:p w14:paraId="09023454" w14:textId="5C1EE971" w:rsidR="00EF3849" w:rsidRDefault="00EF3849" w:rsidP="001D39BD">
            <w:pPr>
              <w:tabs>
                <w:tab w:val="left" w:pos="5306"/>
              </w:tabs>
              <w:rPr>
                <w:lang w:val="en-IN"/>
              </w:rPr>
            </w:pPr>
            <w:r>
              <w:rPr>
                <w:lang w:val="en-IN"/>
              </w:rPr>
              <w:t>(e.g Current Balance = -20,000 (i.e debt of 20,000 on customer/vendor)</w:t>
            </w:r>
          </w:p>
          <w:p w14:paraId="061AB9A5" w14:textId="4A50917C" w:rsidR="00BF6F3E" w:rsidRDefault="00BF6F3E" w:rsidP="001D39BD">
            <w:pPr>
              <w:tabs>
                <w:tab w:val="left" w:pos="5306"/>
              </w:tabs>
              <w:rPr>
                <w:lang w:val="en-IN"/>
              </w:rPr>
            </w:pPr>
            <w:r>
              <w:rPr>
                <w:lang w:val="en-IN"/>
              </w:rPr>
              <w:t>Now, A bill is created with amount=5000</w:t>
            </w:r>
          </w:p>
          <w:p w14:paraId="0FEA11C6" w14:textId="21B89699" w:rsidR="00BF6F3E" w:rsidRDefault="00BF6F3E" w:rsidP="001D39BD">
            <w:pPr>
              <w:tabs>
                <w:tab w:val="left" w:pos="5306"/>
              </w:tabs>
              <w:rPr>
                <w:lang w:val="en-IN"/>
              </w:rPr>
            </w:pPr>
          </w:p>
          <w:p w14:paraId="417631DD" w14:textId="19739BAB" w:rsidR="00BF6F3E" w:rsidRDefault="00BF6F3E" w:rsidP="001D39BD">
            <w:pPr>
              <w:tabs>
                <w:tab w:val="left" w:pos="5306"/>
              </w:tabs>
              <w:rPr>
                <w:lang w:val="en-IN"/>
              </w:rPr>
            </w:pPr>
            <w:r>
              <w:rPr>
                <w:lang w:val="en-IN"/>
              </w:rPr>
              <w:t xml:space="preserve">So new updated balance for that party should be: -20,000 – 5000 = -25000) </w:t>
            </w:r>
          </w:p>
          <w:p w14:paraId="315D51B5" w14:textId="067D0AF9" w:rsidR="00EF3849" w:rsidRDefault="00BF6F3E" w:rsidP="001D39BD">
            <w:pPr>
              <w:tabs>
                <w:tab w:val="left" w:pos="5306"/>
              </w:tabs>
              <w:rPr>
                <w:lang w:val="en-IN"/>
              </w:rPr>
            </w:pPr>
            <w:r>
              <w:rPr>
                <w:lang w:val="en-IN"/>
              </w:rPr>
              <w:t xml:space="preserve"> </w:t>
            </w:r>
          </w:p>
          <w:p w14:paraId="79DBA266" w14:textId="73C5A62D" w:rsidR="00EF3849" w:rsidRDefault="00EF3849" w:rsidP="001D39BD">
            <w:pPr>
              <w:tabs>
                <w:tab w:val="left" w:pos="5306"/>
              </w:tabs>
              <w:rPr>
                <w:lang w:val="en-IN"/>
              </w:rPr>
            </w:pPr>
          </w:p>
          <w:p w14:paraId="4C68516F" w14:textId="77777777" w:rsidR="00A73AB4" w:rsidRDefault="00A73AB4" w:rsidP="001D39BD">
            <w:pPr>
              <w:tabs>
                <w:tab w:val="left" w:pos="5306"/>
              </w:tabs>
              <w:rPr>
                <w:lang w:val="en-IN"/>
              </w:rPr>
            </w:pPr>
          </w:p>
          <w:p w14:paraId="3A6CD49D" w14:textId="22F13E9D" w:rsidR="00BA5352" w:rsidRDefault="00BA5352" w:rsidP="001D39BD">
            <w:pPr>
              <w:tabs>
                <w:tab w:val="left" w:pos="5306"/>
              </w:tabs>
              <w:rPr>
                <w:lang w:val="en-IN"/>
              </w:rPr>
            </w:pPr>
            <w:r>
              <w:rPr>
                <w:lang w:val="en-IN"/>
              </w:rPr>
              <w:t xml:space="preserve">Update Account (call </w:t>
            </w:r>
            <w:r w:rsidR="00157176">
              <w:rPr>
                <w:lang w:val="en-IN"/>
              </w:rPr>
              <w:t>Account:</w:t>
            </w:r>
            <w:r w:rsidR="00666912">
              <w:rPr>
                <w:lang w:val="en-IN"/>
              </w:rPr>
              <w:t xml:space="preserve">UpdateAccountBalance </w:t>
            </w:r>
            <w:r w:rsidR="00B55519">
              <w:rPr>
                <w:lang w:val="en-IN"/>
              </w:rPr>
              <w:t xml:space="preserve"> </w:t>
            </w:r>
            <w:r>
              <w:rPr>
                <w:lang w:val="en-IN"/>
              </w:rPr>
              <w:t>Method)</w:t>
            </w:r>
            <w:r w:rsidR="001E5389">
              <w:rPr>
                <w:lang w:val="en-IN"/>
              </w:rPr>
              <w:t>:</w:t>
            </w:r>
          </w:p>
          <w:p w14:paraId="7D754584" w14:textId="77777777" w:rsidR="00272B8D" w:rsidRDefault="00272B8D" w:rsidP="001D39BD">
            <w:pPr>
              <w:tabs>
                <w:tab w:val="left" w:pos="5306"/>
              </w:tabs>
              <w:rPr>
                <w:lang w:val="en-IN"/>
              </w:rPr>
            </w:pPr>
          </w:p>
          <w:p w14:paraId="46D3B0E2" w14:textId="786898B5" w:rsidR="00406804" w:rsidRDefault="00406804" w:rsidP="00406804">
            <w:pPr>
              <w:tabs>
                <w:tab w:val="left" w:pos="5306"/>
              </w:tabs>
              <w:rPr>
                <w:lang w:val="en-IN"/>
              </w:rPr>
            </w:pPr>
            <w:r>
              <w:rPr>
                <w:lang w:val="en-IN"/>
              </w:rPr>
              <w:t xml:space="preserve">Connection: pass the existing connection object to paticipate in the transaction. </w:t>
            </w:r>
          </w:p>
          <w:p w14:paraId="4235A791" w14:textId="4786FB09" w:rsidR="00406804" w:rsidRDefault="00406804" w:rsidP="00406804">
            <w:pPr>
              <w:tabs>
                <w:tab w:val="left" w:pos="5306"/>
              </w:tabs>
              <w:rPr>
                <w:lang w:val="en-IN"/>
              </w:rPr>
            </w:pPr>
            <w:r>
              <w:rPr>
                <w:lang w:val="en-IN"/>
              </w:rPr>
              <w:t xml:space="preserve">AccountID: Pass </w:t>
            </w:r>
            <w:r w:rsidR="00B75D75">
              <w:rPr>
                <w:lang w:val="en-IN"/>
              </w:rPr>
              <w:t>“parameter:</w:t>
            </w:r>
            <w:r>
              <w:rPr>
                <w:lang w:val="en-IN"/>
              </w:rPr>
              <w:t>Account ID</w:t>
            </w:r>
            <w:r w:rsidR="00B75D75">
              <w:rPr>
                <w:lang w:val="en-IN"/>
              </w:rPr>
              <w:t>”</w:t>
            </w:r>
            <w:r>
              <w:rPr>
                <w:lang w:val="en-IN"/>
              </w:rPr>
              <w:t xml:space="preserve"> </w:t>
            </w:r>
          </w:p>
          <w:p w14:paraId="10CF1768" w14:textId="00A677A0" w:rsidR="00991554" w:rsidRPr="00DC31B1" w:rsidRDefault="00406804" w:rsidP="00406804">
            <w:pPr>
              <w:tabs>
                <w:tab w:val="left" w:pos="5306"/>
              </w:tabs>
              <w:rPr>
                <w:lang w:val="en-IN"/>
              </w:rPr>
            </w:pPr>
            <w:r>
              <w:rPr>
                <w:lang w:val="en-IN"/>
              </w:rPr>
              <w:t xml:space="preserve">CurrentBalance :  pass ”parameter:Total Amount” </w:t>
            </w:r>
          </w:p>
          <w:p w14:paraId="316936E0" w14:textId="0C6A8D19" w:rsidR="00D93E56" w:rsidRDefault="002A4477" w:rsidP="001D39BD">
            <w:pPr>
              <w:tabs>
                <w:tab w:val="left" w:pos="5306"/>
              </w:tabs>
              <w:rPr>
                <w:lang w:val="en-IN"/>
              </w:rPr>
            </w:pPr>
            <w:r>
              <w:rPr>
                <w:lang w:val="en-IN"/>
              </w:rPr>
              <w:t>Operation=SUBTRACT</w:t>
            </w:r>
          </w:p>
          <w:p w14:paraId="2C6AEA58" w14:textId="2168FA5F" w:rsidR="00D93E56" w:rsidRDefault="00D93E56" w:rsidP="001D39BD">
            <w:pPr>
              <w:tabs>
                <w:tab w:val="left" w:pos="5306"/>
              </w:tabs>
              <w:rPr>
                <w:lang w:val="en-IN"/>
              </w:rPr>
            </w:pPr>
          </w:p>
        </w:tc>
      </w:tr>
      <w:tr w:rsidR="00037FD7" w14:paraId="7B697E10" w14:textId="77777777" w:rsidTr="001D39BD">
        <w:tc>
          <w:tcPr>
            <w:tcW w:w="1838" w:type="dxa"/>
          </w:tcPr>
          <w:p w14:paraId="35FD9B40" w14:textId="6FFC7051" w:rsidR="00037FD7" w:rsidRDefault="00627C1C" w:rsidP="001D39BD">
            <w:pPr>
              <w:tabs>
                <w:tab w:val="left" w:pos="5306"/>
              </w:tabs>
              <w:rPr>
                <w:lang w:val="en-IN"/>
              </w:rPr>
            </w:pPr>
            <w:r>
              <w:rPr>
                <w:lang w:val="en-IN"/>
              </w:rPr>
              <w:t>Search</w:t>
            </w:r>
          </w:p>
        </w:tc>
        <w:tc>
          <w:tcPr>
            <w:tcW w:w="1559" w:type="dxa"/>
          </w:tcPr>
          <w:p w14:paraId="5D39AE2E" w14:textId="73BEF78F" w:rsidR="00037FD7" w:rsidRDefault="00627C1C" w:rsidP="001D39BD">
            <w:pPr>
              <w:tabs>
                <w:tab w:val="left" w:pos="5306"/>
              </w:tabs>
              <w:rPr>
                <w:lang w:val="en-IN"/>
              </w:rPr>
            </w:pPr>
            <w:r>
              <w:rPr>
                <w:lang w:val="en-IN"/>
              </w:rPr>
              <w:t>Org ID</w:t>
            </w:r>
          </w:p>
        </w:tc>
        <w:tc>
          <w:tcPr>
            <w:tcW w:w="5619" w:type="dxa"/>
          </w:tcPr>
          <w:p w14:paraId="08DC02F1" w14:textId="77777777" w:rsidR="00037FD7" w:rsidRDefault="00037FD7" w:rsidP="001D39BD">
            <w:pPr>
              <w:tabs>
                <w:tab w:val="left" w:pos="5306"/>
              </w:tabs>
              <w:rPr>
                <w:lang w:val="en-IN"/>
              </w:rPr>
            </w:pPr>
          </w:p>
        </w:tc>
      </w:tr>
      <w:tr w:rsidR="00024D3D" w14:paraId="484BEE0E" w14:textId="77777777" w:rsidTr="001D39BD">
        <w:tc>
          <w:tcPr>
            <w:tcW w:w="1838" w:type="dxa"/>
          </w:tcPr>
          <w:p w14:paraId="5FEFC56F" w14:textId="77777777" w:rsidR="00024D3D" w:rsidRDefault="00024D3D" w:rsidP="001D39BD">
            <w:pPr>
              <w:tabs>
                <w:tab w:val="left" w:pos="5306"/>
              </w:tabs>
              <w:rPr>
                <w:lang w:val="en-IN"/>
              </w:rPr>
            </w:pPr>
          </w:p>
        </w:tc>
        <w:tc>
          <w:tcPr>
            <w:tcW w:w="1559" w:type="dxa"/>
          </w:tcPr>
          <w:p w14:paraId="0C762D3C" w14:textId="77777777" w:rsidR="00024D3D" w:rsidRDefault="00024D3D" w:rsidP="001D39BD">
            <w:pPr>
              <w:tabs>
                <w:tab w:val="left" w:pos="5306"/>
              </w:tabs>
              <w:rPr>
                <w:lang w:val="en-IN"/>
              </w:rPr>
            </w:pPr>
          </w:p>
        </w:tc>
        <w:tc>
          <w:tcPr>
            <w:tcW w:w="5619" w:type="dxa"/>
          </w:tcPr>
          <w:p w14:paraId="2CB21E94" w14:textId="77777777" w:rsidR="00024D3D" w:rsidRDefault="00024D3D" w:rsidP="001D39BD">
            <w:pPr>
              <w:tabs>
                <w:tab w:val="left" w:pos="5306"/>
              </w:tabs>
              <w:rPr>
                <w:lang w:val="en-IN"/>
              </w:rPr>
            </w:pPr>
          </w:p>
        </w:tc>
      </w:tr>
    </w:tbl>
    <w:p w14:paraId="6DFF8F7F" w14:textId="77777777" w:rsidR="007166D4" w:rsidRDefault="007166D4" w:rsidP="007F3F8C">
      <w:pPr>
        <w:rPr>
          <w:lang w:val="en-IN"/>
        </w:rPr>
      </w:pPr>
    </w:p>
    <w:p w14:paraId="55A11346" w14:textId="5C6F0CBB" w:rsidR="007F3F8C" w:rsidRDefault="00525A6F" w:rsidP="002E4699">
      <w:pPr>
        <w:pStyle w:val="Heading2"/>
        <w:rPr>
          <w:lang w:val="en-IN"/>
        </w:rPr>
      </w:pPr>
      <w:r>
        <w:rPr>
          <w:lang w:val="en-IN"/>
        </w:rPr>
        <w:t xml:space="preserve">General </w:t>
      </w:r>
      <w:r w:rsidR="007F3F8C" w:rsidRPr="00483822">
        <w:rPr>
          <w:lang w:val="en-IN"/>
        </w:rPr>
        <w:t xml:space="preserve">Expense </w:t>
      </w:r>
    </w:p>
    <w:p w14:paraId="4B56C517" w14:textId="6650CEDE" w:rsidR="0046218F" w:rsidRPr="002E4699" w:rsidRDefault="0046218F" w:rsidP="002E4699">
      <w:pPr>
        <w:rPr>
          <w:lang w:val="en-IN"/>
        </w:rPr>
      </w:pPr>
      <w:r>
        <w:rPr>
          <w:lang w:val="en-IN"/>
        </w:rPr>
        <w:t xml:space="preserve">This table primarily tracks the expenses where we do not </w:t>
      </w:r>
    </w:p>
    <w:p w14:paraId="1F6D4B29" w14:textId="77777777" w:rsidR="007F3F8C" w:rsidRDefault="007F3F8C" w:rsidP="007F3F8C">
      <w:pPr>
        <w:rPr>
          <w:lang w:val="en-IN"/>
        </w:rPr>
      </w:pPr>
      <w:r w:rsidRPr="00AE0F38">
        <w:rPr>
          <w:lang w:val="en-IN"/>
        </w:rPr>
        <w:lastRenderedPageBreak/>
        <w:t xml:space="preserve">Expense ID: Auto Generated </w:t>
      </w:r>
      <w:r w:rsidR="00F503B4">
        <w:rPr>
          <w:lang w:val="en-IN"/>
        </w:rPr>
        <w:t>by backend</w:t>
      </w:r>
    </w:p>
    <w:p w14:paraId="3EE9187F" w14:textId="77777777" w:rsidR="00F503B4" w:rsidRDefault="007F3F8C" w:rsidP="00F503B4">
      <w:pPr>
        <w:rPr>
          <w:lang w:val="en-IN"/>
        </w:rPr>
      </w:pPr>
      <w:r>
        <w:rPr>
          <w:lang w:val="en-IN"/>
        </w:rPr>
        <w:t xml:space="preserve">Expense Date: </w:t>
      </w:r>
      <w:r w:rsidR="00F503B4">
        <w:rPr>
          <w:lang w:val="en-IN"/>
        </w:rPr>
        <w:t>Passed to your method from front end</w:t>
      </w:r>
    </w:p>
    <w:p w14:paraId="0F5D873F" w14:textId="77777777" w:rsidR="00F503B4" w:rsidRDefault="007F3F8C" w:rsidP="00F503B4">
      <w:pPr>
        <w:rPr>
          <w:lang w:val="en-IN"/>
        </w:rPr>
      </w:pPr>
      <w:r>
        <w:rPr>
          <w:lang w:val="en-IN"/>
        </w:rPr>
        <w:t xml:space="preserve">Expense Category: </w:t>
      </w:r>
      <w:r w:rsidR="00F503B4">
        <w:rPr>
          <w:lang w:val="en-IN"/>
        </w:rPr>
        <w:t>Free Text  ! Passed to your method from front end</w:t>
      </w:r>
    </w:p>
    <w:p w14:paraId="121A3DD4" w14:textId="77777777" w:rsidR="00F503B4" w:rsidRDefault="007F3F8C" w:rsidP="00F503B4">
      <w:pPr>
        <w:rPr>
          <w:lang w:val="en-IN"/>
        </w:rPr>
      </w:pPr>
      <w:r>
        <w:rPr>
          <w:lang w:val="en-IN"/>
        </w:rPr>
        <w:t>Expense Description: Free Text</w:t>
      </w:r>
      <w:r w:rsidR="00F503B4">
        <w:rPr>
          <w:lang w:val="en-IN"/>
        </w:rPr>
        <w:t xml:space="preserve"> ! Passed to your method from front end</w:t>
      </w:r>
    </w:p>
    <w:p w14:paraId="13C29B80" w14:textId="77777777" w:rsidR="00F503B4" w:rsidRDefault="007F3F8C" w:rsidP="00F503B4">
      <w:pPr>
        <w:rPr>
          <w:lang w:val="en-IN"/>
        </w:rPr>
      </w:pPr>
      <w:r>
        <w:rPr>
          <w:lang w:val="en-IN"/>
        </w:rPr>
        <w:t>Expense Amount</w:t>
      </w:r>
      <w:r w:rsidR="006A6655">
        <w:rPr>
          <w:lang w:val="en-IN"/>
        </w:rPr>
        <w:t xml:space="preserve"> (float) </w:t>
      </w:r>
      <w:r>
        <w:rPr>
          <w:lang w:val="en-IN"/>
        </w:rPr>
        <w:t xml:space="preserve">:  </w:t>
      </w:r>
      <w:r w:rsidR="00F503B4">
        <w:rPr>
          <w:lang w:val="en-IN"/>
        </w:rPr>
        <w:t xml:space="preserve"> Passed to your method from front end</w:t>
      </w:r>
    </w:p>
    <w:p w14:paraId="2BD43ACB" w14:textId="77777777" w:rsidR="00F503B4" w:rsidRDefault="007F3F8C" w:rsidP="00F503B4">
      <w:pPr>
        <w:rPr>
          <w:lang w:val="en-IN"/>
        </w:rPr>
      </w:pPr>
      <w:r>
        <w:rPr>
          <w:lang w:val="en-IN"/>
        </w:rPr>
        <w:t xml:space="preserve">To Party Name: </w:t>
      </w:r>
      <w:r w:rsidR="00F503B4">
        <w:rPr>
          <w:lang w:val="en-IN"/>
        </w:rPr>
        <w:t>Free Text ! Passed to your method from front end</w:t>
      </w:r>
    </w:p>
    <w:p w14:paraId="07E0478E" w14:textId="77777777" w:rsidR="00BF330F" w:rsidRDefault="00BF330F" w:rsidP="00BF330F">
      <w:pPr>
        <w:tabs>
          <w:tab w:val="left" w:pos="5306"/>
        </w:tabs>
        <w:rPr>
          <w:lang w:val="en-IN"/>
        </w:rPr>
      </w:pPr>
      <w:r>
        <w:rPr>
          <w:lang w:val="en-IN"/>
        </w:rPr>
        <w:t xml:space="preserve">Org Id: </w:t>
      </w:r>
      <w:r w:rsidRPr="00BF330F">
        <w:rPr>
          <w:lang w:val="en-IN"/>
        </w:rPr>
        <w:t>Passed to your method from front end</w:t>
      </w:r>
      <w:r w:rsidR="00C52594">
        <w:rPr>
          <w:lang w:val="en-IN"/>
        </w:rPr>
        <w:t>.</w:t>
      </w:r>
    </w:p>
    <w:p w14:paraId="3DB08B0C" w14:textId="77777777" w:rsidR="00682B83" w:rsidRDefault="00682B83" w:rsidP="00682B83">
      <w:pPr>
        <w:rPr>
          <w:lang w:val="en-IN"/>
        </w:rPr>
      </w:pPr>
      <w:r w:rsidRPr="00974CE4">
        <w:rPr>
          <w:lang w:val="en-IN"/>
        </w:rPr>
        <w:t>CreatedByID</w:t>
      </w:r>
      <w:r>
        <w:rPr>
          <w:lang w:val="en-IN"/>
        </w:rPr>
        <w:t xml:space="preserve">: </w:t>
      </w:r>
      <w:r w:rsidRPr="003532DF">
        <w:rPr>
          <w:lang w:val="en-IN"/>
        </w:rPr>
        <w:t xml:space="preserve">( This is to track which employee id is used as supervisor id) </w:t>
      </w:r>
    </w:p>
    <w:p w14:paraId="38D31623" w14:textId="3AF90B6F" w:rsidR="008E4A4F" w:rsidRDefault="00D7413C" w:rsidP="00682B83">
      <w:pPr>
        <w:rPr>
          <w:lang w:val="en-IN"/>
        </w:rPr>
      </w:pPr>
      <w:r>
        <w:rPr>
          <w:lang w:val="en-IN"/>
        </w:rPr>
        <w:t xml:space="preserve">FromAccountID </w:t>
      </w:r>
      <w:r w:rsidR="00A22349">
        <w:rPr>
          <w:lang w:val="en-IN"/>
        </w:rPr>
        <w:t xml:space="preserve">(String:30) </w:t>
      </w:r>
      <w:r>
        <w:rPr>
          <w:lang w:val="en-IN"/>
        </w:rPr>
        <w:t xml:space="preserve">: </w:t>
      </w:r>
      <w:r w:rsidR="00972C1D">
        <w:rPr>
          <w:lang w:val="en-IN"/>
        </w:rPr>
        <w:t>This will be passed.</w:t>
      </w:r>
    </w:p>
    <w:p w14:paraId="00D744E6" w14:textId="77777777" w:rsidR="000E757A" w:rsidRDefault="000E757A" w:rsidP="000E757A">
      <w:pPr>
        <w:rPr>
          <w:lang w:val="en-IN"/>
        </w:rPr>
      </w:pPr>
      <w:r>
        <w:rPr>
          <w:lang w:val="en-IN"/>
        </w:rPr>
        <w:t>ConsiderInCalc: True/False</w:t>
      </w:r>
    </w:p>
    <w:p w14:paraId="5D7AD4D7" w14:textId="4EABE6ED" w:rsidR="00BE5762" w:rsidRDefault="003E1450" w:rsidP="000E757A">
      <w:pPr>
        <w:rPr>
          <w:ins w:id="16" w:author="nyadav.idmworks@outlook.com" w:date="2020-04-25T11:56:00Z"/>
          <w:lang w:val="en-IN"/>
        </w:rPr>
      </w:pPr>
      <w:r w:rsidRPr="002E4699">
        <w:rPr>
          <w:b/>
          <w:bCs/>
          <w:lang w:val="en-IN"/>
        </w:rPr>
        <w:t>FromEmployeeID</w:t>
      </w:r>
      <w:r>
        <w:rPr>
          <w:lang w:val="en-IN"/>
        </w:rPr>
        <w:t xml:space="preserve">: Automatically calculated from “FromAccountID”. Query account table for “owner” </w:t>
      </w:r>
    </w:p>
    <w:p w14:paraId="33C7039D" w14:textId="3B8B17B4" w:rsidR="00193DA1" w:rsidDel="00183801" w:rsidRDefault="00193DA1" w:rsidP="000E757A">
      <w:pPr>
        <w:rPr>
          <w:del w:id="17" w:author="nyadav.idmworks@outlook.com" w:date="2020-04-26T17:24:00Z"/>
          <w:lang w:val="en-IN"/>
        </w:rPr>
      </w:pPr>
    </w:p>
    <w:p w14:paraId="4C44192B" w14:textId="77777777" w:rsidR="000E757A" w:rsidRPr="003532DF" w:rsidRDefault="000E757A" w:rsidP="00682B83">
      <w:pPr>
        <w:rPr>
          <w:lang w:val="en-IN"/>
        </w:rPr>
      </w:pPr>
    </w:p>
    <w:p w14:paraId="6B865C7D" w14:textId="77777777" w:rsidR="0061371B" w:rsidRDefault="0061371B" w:rsidP="0061371B">
      <w:pPr>
        <w:tabs>
          <w:tab w:val="left" w:pos="5306"/>
        </w:tabs>
        <w:rPr>
          <w:lang w:val="en-IN"/>
        </w:rPr>
      </w:pPr>
      <w:r w:rsidRPr="00796B29">
        <w:rPr>
          <w:b/>
          <w:lang w:val="en-IN"/>
        </w:rPr>
        <w:t>Operation Required:</w:t>
      </w:r>
      <w:r>
        <w:rPr>
          <w:lang w:val="en-IN"/>
        </w:rPr>
        <w:t xml:space="preserve"> </w:t>
      </w:r>
      <w:r w:rsidR="00A62C28">
        <w:rPr>
          <w:lang w:val="en-IN"/>
        </w:rPr>
        <w:t>Create</w:t>
      </w:r>
    </w:p>
    <w:tbl>
      <w:tblPr>
        <w:tblStyle w:val="TableGrid"/>
        <w:tblW w:w="0" w:type="auto"/>
        <w:tblLook w:val="04A0" w:firstRow="1" w:lastRow="0" w:firstColumn="1" w:lastColumn="0" w:noHBand="0" w:noVBand="1"/>
      </w:tblPr>
      <w:tblGrid>
        <w:gridCol w:w="3693"/>
        <w:gridCol w:w="1379"/>
        <w:gridCol w:w="3944"/>
      </w:tblGrid>
      <w:tr w:rsidR="00A820C8" w14:paraId="60A2FC0F" w14:textId="77777777" w:rsidTr="008E1AE4">
        <w:tc>
          <w:tcPr>
            <w:tcW w:w="3693" w:type="dxa"/>
          </w:tcPr>
          <w:p w14:paraId="634A4927" w14:textId="77777777" w:rsidR="00A820C8" w:rsidRPr="00DC31B1" w:rsidRDefault="00A820C8" w:rsidP="001D39BD">
            <w:pPr>
              <w:tabs>
                <w:tab w:val="left" w:pos="5306"/>
              </w:tabs>
              <w:rPr>
                <w:b/>
                <w:bCs/>
                <w:lang w:val="en-IN"/>
              </w:rPr>
            </w:pPr>
            <w:r w:rsidRPr="00DC31B1">
              <w:rPr>
                <w:b/>
                <w:bCs/>
                <w:lang w:val="en-IN"/>
              </w:rPr>
              <w:t>Operation Name</w:t>
            </w:r>
          </w:p>
        </w:tc>
        <w:tc>
          <w:tcPr>
            <w:tcW w:w="1379" w:type="dxa"/>
          </w:tcPr>
          <w:p w14:paraId="33E542EC" w14:textId="77777777" w:rsidR="00A820C8" w:rsidRPr="00DC31B1" w:rsidRDefault="00A820C8" w:rsidP="001D39BD">
            <w:pPr>
              <w:tabs>
                <w:tab w:val="left" w:pos="5306"/>
              </w:tabs>
              <w:rPr>
                <w:b/>
                <w:bCs/>
                <w:lang w:val="en-IN"/>
              </w:rPr>
            </w:pPr>
            <w:r>
              <w:rPr>
                <w:b/>
                <w:bCs/>
                <w:lang w:val="en-IN"/>
              </w:rPr>
              <w:t>Mandatory Input</w:t>
            </w:r>
          </w:p>
        </w:tc>
        <w:tc>
          <w:tcPr>
            <w:tcW w:w="3944" w:type="dxa"/>
          </w:tcPr>
          <w:p w14:paraId="7D4524D5" w14:textId="77777777" w:rsidR="00A820C8" w:rsidRPr="00DC31B1" w:rsidRDefault="00A820C8" w:rsidP="001D39BD">
            <w:pPr>
              <w:tabs>
                <w:tab w:val="left" w:pos="5306"/>
              </w:tabs>
              <w:rPr>
                <w:b/>
                <w:bCs/>
                <w:lang w:val="en-IN"/>
              </w:rPr>
            </w:pPr>
            <w:r w:rsidRPr="00DC31B1">
              <w:rPr>
                <w:b/>
                <w:bCs/>
                <w:lang w:val="en-IN"/>
              </w:rPr>
              <w:t>Description</w:t>
            </w:r>
          </w:p>
        </w:tc>
      </w:tr>
      <w:tr w:rsidR="00A820C8" w14:paraId="2BBB10B2" w14:textId="77777777" w:rsidTr="008E1AE4">
        <w:tc>
          <w:tcPr>
            <w:tcW w:w="3693" w:type="dxa"/>
          </w:tcPr>
          <w:p w14:paraId="67ACAEE1" w14:textId="77777777" w:rsidR="00A820C8" w:rsidRDefault="00A820C8" w:rsidP="001D39BD">
            <w:pPr>
              <w:tabs>
                <w:tab w:val="left" w:pos="5306"/>
              </w:tabs>
              <w:rPr>
                <w:lang w:val="en-IN"/>
              </w:rPr>
            </w:pPr>
            <w:r>
              <w:rPr>
                <w:lang w:val="en-IN"/>
              </w:rPr>
              <w:t>Create</w:t>
            </w:r>
          </w:p>
          <w:p w14:paraId="7750C595" w14:textId="77777777" w:rsidR="00F16AED" w:rsidRDefault="00A820C8" w:rsidP="001D39BD">
            <w:pPr>
              <w:tabs>
                <w:tab w:val="left" w:pos="5306"/>
              </w:tabs>
              <w:rPr>
                <w:lang w:val="en-IN"/>
              </w:rPr>
            </w:pPr>
            <w:r>
              <w:rPr>
                <w:lang w:val="en-IN"/>
              </w:rPr>
              <w:t>(In Transaction with Account:</w:t>
            </w:r>
            <w:r w:rsidR="00666912">
              <w:rPr>
                <w:lang w:val="en-IN"/>
              </w:rPr>
              <w:t xml:space="preserve">UpdateAccountBalance </w:t>
            </w:r>
          </w:p>
          <w:p w14:paraId="66BDC900" w14:textId="54B7965D" w:rsidR="00A820C8" w:rsidRDefault="00F16AED" w:rsidP="001D39BD">
            <w:pPr>
              <w:tabs>
                <w:tab w:val="left" w:pos="5306"/>
              </w:tabs>
              <w:rPr>
                <w:lang w:val="en-IN"/>
              </w:rPr>
            </w:pPr>
            <w:r>
              <w:rPr>
                <w:lang w:val="en-IN"/>
              </w:rPr>
              <w:t>CalculationTracker:UpdatePaidExpense or UpdateUnpaidExpense</w:t>
            </w:r>
            <w:r w:rsidR="00A820C8">
              <w:rPr>
                <w:lang w:val="en-IN"/>
              </w:rPr>
              <w:t>)</w:t>
            </w:r>
          </w:p>
        </w:tc>
        <w:tc>
          <w:tcPr>
            <w:tcW w:w="1379" w:type="dxa"/>
          </w:tcPr>
          <w:p w14:paraId="19D4E7FC" w14:textId="77777777" w:rsidR="00A820C8" w:rsidRDefault="00A820C8" w:rsidP="001D39BD">
            <w:pPr>
              <w:tabs>
                <w:tab w:val="left" w:pos="5306"/>
              </w:tabs>
              <w:rPr>
                <w:lang w:val="en-IN"/>
              </w:rPr>
            </w:pPr>
            <w:r>
              <w:rPr>
                <w:lang w:val="en-IN"/>
              </w:rPr>
              <w:t>Org Id,</w:t>
            </w:r>
          </w:p>
          <w:p w14:paraId="4973B558" w14:textId="77777777" w:rsidR="00A820C8" w:rsidRDefault="00A820C8" w:rsidP="001D39BD">
            <w:pPr>
              <w:tabs>
                <w:tab w:val="left" w:pos="5306"/>
              </w:tabs>
              <w:rPr>
                <w:lang w:val="en-IN"/>
              </w:rPr>
            </w:pPr>
            <w:r>
              <w:rPr>
                <w:lang w:val="en-IN"/>
              </w:rPr>
              <w:t>Date,</w:t>
            </w:r>
          </w:p>
          <w:p w14:paraId="7700C689" w14:textId="5CF50119" w:rsidR="00A820C8" w:rsidRDefault="00870251" w:rsidP="001D39BD">
            <w:pPr>
              <w:tabs>
                <w:tab w:val="left" w:pos="5306"/>
              </w:tabs>
              <w:rPr>
                <w:lang w:val="en-IN"/>
              </w:rPr>
            </w:pPr>
            <w:r>
              <w:rPr>
                <w:lang w:val="en-IN"/>
              </w:rPr>
              <w:t>Expense</w:t>
            </w:r>
            <w:r w:rsidR="00A820C8">
              <w:rPr>
                <w:lang w:val="en-IN"/>
              </w:rPr>
              <w:t xml:space="preserve"> Amount,</w:t>
            </w:r>
          </w:p>
          <w:p w14:paraId="73CD603D" w14:textId="77777777" w:rsidR="00A820C8" w:rsidRDefault="00A820C8" w:rsidP="001D39BD">
            <w:pPr>
              <w:tabs>
                <w:tab w:val="left" w:pos="5306"/>
              </w:tabs>
              <w:rPr>
                <w:lang w:val="en-IN"/>
              </w:rPr>
            </w:pPr>
            <w:r w:rsidRPr="00974CE4">
              <w:rPr>
                <w:lang w:val="en-IN"/>
              </w:rPr>
              <w:t>CreatedByID</w:t>
            </w:r>
            <w:r>
              <w:rPr>
                <w:lang w:val="en-IN"/>
              </w:rPr>
              <w:t>,</w:t>
            </w:r>
          </w:p>
          <w:p w14:paraId="28F208B6" w14:textId="77777777" w:rsidR="00A820C8" w:rsidRDefault="00A820C8" w:rsidP="001D39BD">
            <w:pPr>
              <w:tabs>
                <w:tab w:val="left" w:pos="5306"/>
              </w:tabs>
              <w:rPr>
                <w:lang w:val="en-IN"/>
              </w:rPr>
            </w:pPr>
            <w:r>
              <w:rPr>
                <w:lang w:val="en-IN"/>
              </w:rPr>
              <w:t>Account ID</w:t>
            </w:r>
          </w:p>
          <w:p w14:paraId="6844EE07" w14:textId="77777777" w:rsidR="00A820C8" w:rsidRDefault="00A820C8" w:rsidP="001D39BD">
            <w:pPr>
              <w:tabs>
                <w:tab w:val="left" w:pos="5306"/>
              </w:tabs>
              <w:rPr>
                <w:lang w:val="en-IN"/>
              </w:rPr>
            </w:pPr>
          </w:p>
          <w:p w14:paraId="376C806C" w14:textId="77777777" w:rsidR="00A820C8" w:rsidRDefault="00A820C8" w:rsidP="001D39BD">
            <w:pPr>
              <w:rPr>
                <w:lang w:val="en-IN"/>
              </w:rPr>
            </w:pPr>
          </w:p>
          <w:p w14:paraId="58878F11" w14:textId="77777777" w:rsidR="00A820C8" w:rsidRDefault="00A820C8" w:rsidP="001D39BD">
            <w:pPr>
              <w:rPr>
                <w:lang w:val="en-IN"/>
              </w:rPr>
            </w:pPr>
          </w:p>
          <w:p w14:paraId="6388653A" w14:textId="77777777" w:rsidR="00A820C8" w:rsidRPr="00FF4DA7" w:rsidRDefault="00A820C8" w:rsidP="001D39BD">
            <w:pPr>
              <w:jc w:val="center"/>
              <w:rPr>
                <w:lang w:val="en-IN"/>
              </w:rPr>
            </w:pPr>
          </w:p>
        </w:tc>
        <w:tc>
          <w:tcPr>
            <w:tcW w:w="3944" w:type="dxa"/>
          </w:tcPr>
          <w:p w14:paraId="02A04B0D" w14:textId="187F88BB" w:rsidR="00A820C8" w:rsidRDefault="00A820C8" w:rsidP="001D39BD">
            <w:pPr>
              <w:tabs>
                <w:tab w:val="left" w:pos="5306"/>
              </w:tabs>
              <w:rPr>
                <w:lang w:val="en-IN"/>
              </w:rPr>
            </w:pPr>
            <w:r>
              <w:rPr>
                <w:lang w:val="en-IN"/>
              </w:rPr>
              <w:t>1.Create a</w:t>
            </w:r>
            <w:r w:rsidR="0091178E">
              <w:rPr>
                <w:lang w:val="en-IN"/>
              </w:rPr>
              <w:t>n expense in the database table.</w:t>
            </w:r>
          </w:p>
          <w:p w14:paraId="5A6BD131" w14:textId="77777777" w:rsidR="00A820C8" w:rsidRDefault="00A820C8" w:rsidP="001D39BD">
            <w:pPr>
              <w:tabs>
                <w:tab w:val="left" w:pos="5306"/>
              </w:tabs>
              <w:rPr>
                <w:lang w:val="en-IN"/>
              </w:rPr>
            </w:pPr>
          </w:p>
          <w:p w14:paraId="754529BB" w14:textId="60932220" w:rsidR="00A820C8" w:rsidRDefault="00A820C8" w:rsidP="001D39BD">
            <w:pPr>
              <w:tabs>
                <w:tab w:val="left" w:pos="5306"/>
              </w:tabs>
              <w:rPr>
                <w:lang w:val="en-IN"/>
              </w:rPr>
            </w:pPr>
            <w:r>
              <w:rPr>
                <w:lang w:val="en-IN"/>
              </w:rPr>
              <w:t>2. Whenever a</w:t>
            </w:r>
            <w:r w:rsidR="000978A9">
              <w:rPr>
                <w:lang w:val="en-IN"/>
              </w:rPr>
              <w:t xml:space="preserve"> “paid”</w:t>
            </w:r>
            <w:r>
              <w:rPr>
                <w:lang w:val="en-IN"/>
              </w:rPr>
              <w:t xml:space="preserve"> </w:t>
            </w:r>
            <w:r w:rsidR="00C056E7">
              <w:rPr>
                <w:lang w:val="en-IN"/>
              </w:rPr>
              <w:t>expense</w:t>
            </w:r>
            <w:r>
              <w:rPr>
                <w:lang w:val="en-IN"/>
              </w:rPr>
              <w:t xml:space="preserve"> is created, the account of the </w:t>
            </w:r>
            <w:r w:rsidR="00C056E7">
              <w:rPr>
                <w:lang w:val="en-IN"/>
              </w:rPr>
              <w:t>paying party</w:t>
            </w:r>
            <w:r>
              <w:rPr>
                <w:lang w:val="en-IN"/>
              </w:rPr>
              <w:t xml:space="preserve"> (</w:t>
            </w:r>
            <w:r w:rsidR="00384796">
              <w:rPr>
                <w:lang w:val="en-IN"/>
              </w:rPr>
              <w:t xml:space="preserve">our </w:t>
            </w:r>
            <w:r w:rsidR="00C056E7">
              <w:rPr>
                <w:lang w:val="en-IN"/>
              </w:rPr>
              <w:t>employee</w:t>
            </w:r>
            <w:r>
              <w:rPr>
                <w:lang w:val="en-IN"/>
              </w:rPr>
              <w:t xml:space="preserve">) is updated and it’s current balance is subtracted with </w:t>
            </w:r>
            <w:r w:rsidR="0054506A">
              <w:rPr>
                <w:lang w:val="en-IN"/>
              </w:rPr>
              <w:t>Expense</w:t>
            </w:r>
            <w:r>
              <w:rPr>
                <w:lang w:val="en-IN"/>
              </w:rPr>
              <w:t xml:space="preserve"> Amount.</w:t>
            </w:r>
          </w:p>
          <w:p w14:paraId="795ECF1C" w14:textId="5B926461" w:rsidR="00A820C8" w:rsidRDefault="00A820C8" w:rsidP="001D39BD">
            <w:pPr>
              <w:tabs>
                <w:tab w:val="left" w:pos="5306"/>
              </w:tabs>
              <w:rPr>
                <w:lang w:val="en-IN"/>
              </w:rPr>
            </w:pPr>
            <w:r>
              <w:rPr>
                <w:lang w:val="en-IN"/>
              </w:rPr>
              <w:t>(e.g Current</w:t>
            </w:r>
            <w:r w:rsidR="00527528">
              <w:rPr>
                <w:lang w:val="en-IN"/>
              </w:rPr>
              <w:t xml:space="preserve"> Employee</w:t>
            </w:r>
            <w:r>
              <w:rPr>
                <w:lang w:val="en-IN"/>
              </w:rPr>
              <w:t xml:space="preserve"> Balance = 10,000 </w:t>
            </w:r>
          </w:p>
          <w:p w14:paraId="453C5FD4" w14:textId="2E8E908A" w:rsidR="00A820C8" w:rsidRDefault="00A820C8" w:rsidP="001D39BD">
            <w:pPr>
              <w:tabs>
                <w:tab w:val="left" w:pos="5306"/>
              </w:tabs>
              <w:rPr>
                <w:lang w:val="en-IN"/>
              </w:rPr>
            </w:pPr>
            <w:r>
              <w:rPr>
                <w:lang w:val="en-IN"/>
              </w:rPr>
              <w:t xml:space="preserve">Now, </w:t>
            </w:r>
            <w:r w:rsidR="00BA09C6">
              <w:rPr>
                <w:lang w:val="en-IN"/>
              </w:rPr>
              <w:t>an expense</w:t>
            </w:r>
            <w:r>
              <w:rPr>
                <w:lang w:val="en-IN"/>
              </w:rPr>
              <w:t xml:space="preserve"> is created with amount=</w:t>
            </w:r>
            <w:r w:rsidR="00BA09C6">
              <w:rPr>
                <w:lang w:val="en-IN"/>
              </w:rPr>
              <w:t xml:space="preserve"> 2,000</w:t>
            </w:r>
          </w:p>
          <w:p w14:paraId="38352F31" w14:textId="77777777" w:rsidR="00A820C8" w:rsidRDefault="00A820C8" w:rsidP="001D39BD">
            <w:pPr>
              <w:tabs>
                <w:tab w:val="left" w:pos="5306"/>
              </w:tabs>
              <w:rPr>
                <w:lang w:val="en-IN"/>
              </w:rPr>
            </w:pPr>
          </w:p>
          <w:p w14:paraId="6B604935" w14:textId="1EFC6C1E" w:rsidR="00A820C8" w:rsidRDefault="00A820C8" w:rsidP="001D39BD">
            <w:pPr>
              <w:tabs>
                <w:tab w:val="left" w:pos="5306"/>
              </w:tabs>
              <w:rPr>
                <w:lang w:val="en-IN"/>
              </w:rPr>
            </w:pPr>
            <w:r>
              <w:rPr>
                <w:lang w:val="en-IN"/>
              </w:rPr>
              <w:t xml:space="preserve">So new updated balance for that </w:t>
            </w:r>
            <w:r w:rsidR="00BA09C6">
              <w:rPr>
                <w:lang w:val="en-IN"/>
              </w:rPr>
              <w:t>employee</w:t>
            </w:r>
            <w:r>
              <w:rPr>
                <w:lang w:val="en-IN"/>
              </w:rPr>
              <w:t xml:space="preserve"> should be: 10,000 </w:t>
            </w:r>
            <w:r w:rsidR="00AE7B95">
              <w:rPr>
                <w:lang w:val="en-IN"/>
              </w:rPr>
              <w:t>-</w:t>
            </w:r>
            <w:r>
              <w:rPr>
                <w:lang w:val="en-IN"/>
              </w:rPr>
              <w:t xml:space="preserve"> </w:t>
            </w:r>
            <w:r w:rsidR="00084C01">
              <w:rPr>
                <w:lang w:val="en-IN"/>
              </w:rPr>
              <w:t>2</w:t>
            </w:r>
            <w:r>
              <w:rPr>
                <w:lang w:val="en-IN"/>
              </w:rPr>
              <w:t xml:space="preserve">000 = </w:t>
            </w:r>
            <w:r w:rsidR="00084C01">
              <w:rPr>
                <w:lang w:val="en-IN"/>
              </w:rPr>
              <w:t>8</w:t>
            </w:r>
            <w:r>
              <w:rPr>
                <w:lang w:val="en-IN"/>
              </w:rPr>
              <w:t xml:space="preserve">000) </w:t>
            </w:r>
          </w:p>
          <w:p w14:paraId="67E5715C" w14:textId="77777777" w:rsidR="00A820C8" w:rsidRDefault="00A820C8" w:rsidP="001D39BD">
            <w:pPr>
              <w:tabs>
                <w:tab w:val="left" w:pos="5306"/>
              </w:tabs>
              <w:rPr>
                <w:lang w:val="en-IN"/>
              </w:rPr>
            </w:pPr>
            <w:r>
              <w:rPr>
                <w:lang w:val="en-IN"/>
              </w:rPr>
              <w:t xml:space="preserve"> </w:t>
            </w:r>
          </w:p>
          <w:p w14:paraId="683AC10B" w14:textId="77777777" w:rsidR="00A820C8" w:rsidRDefault="00A820C8" w:rsidP="001D39BD">
            <w:pPr>
              <w:tabs>
                <w:tab w:val="left" w:pos="5306"/>
              </w:tabs>
              <w:rPr>
                <w:lang w:val="en-IN"/>
              </w:rPr>
            </w:pPr>
            <w:r>
              <w:rPr>
                <w:lang w:val="en-IN"/>
              </w:rPr>
              <w:t>A positive balance represent that we have to give (orgnization id) that balance to other party.</w:t>
            </w:r>
          </w:p>
          <w:p w14:paraId="310CAF0B" w14:textId="77777777" w:rsidR="00A820C8" w:rsidRDefault="00A820C8" w:rsidP="001D39BD">
            <w:pPr>
              <w:tabs>
                <w:tab w:val="left" w:pos="5306"/>
              </w:tabs>
              <w:jc w:val="center"/>
              <w:rPr>
                <w:lang w:val="en-IN"/>
              </w:rPr>
            </w:pPr>
          </w:p>
          <w:p w14:paraId="4EA40FFD" w14:textId="77777777" w:rsidR="00A820C8" w:rsidRDefault="00A820C8" w:rsidP="001D39BD">
            <w:pPr>
              <w:tabs>
                <w:tab w:val="left" w:pos="5306"/>
              </w:tabs>
              <w:rPr>
                <w:lang w:val="en-IN"/>
              </w:rPr>
            </w:pPr>
          </w:p>
          <w:p w14:paraId="07063255" w14:textId="73551DB4" w:rsidR="00A820C8" w:rsidRDefault="00A820C8" w:rsidP="001D39BD">
            <w:pPr>
              <w:tabs>
                <w:tab w:val="left" w:pos="5306"/>
              </w:tabs>
              <w:rPr>
                <w:lang w:val="en-IN"/>
              </w:rPr>
            </w:pPr>
            <w:r>
              <w:rPr>
                <w:lang w:val="en-IN"/>
              </w:rPr>
              <w:t xml:space="preserve">Update Account (call </w:t>
            </w:r>
            <w:r w:rsidR="00666912">
              <w:rPr>
                <w:lang w:val="en-IN"/>
              </w:rPr>
              <w:t xml:space="preserve">UpdateAccountBalance </w:t>
            </w:r>
            <w:r>
              <w:rPr>
                <w:lang w:val="en-IN"/>
              </w:rPr>
              <w:t xml:space="preserve"> Method):</w:t>
            </w:r>
          </w:p>
          <w:p w14:paraId="13C59D0E" w14:textId="77777777" w:rsidR="00A820C8" w:rsidRDefault="00A820C8" w:rsidP="001D39BD">
            <w:pPr>
              <w:tabs>
                <w:tab w:val="left" w:pos="5306"/>
              </w:tabs>
              <w:rPr>
                <w:lang w:val="en-IN"/>
              </w:rPr>
            </w:pPr>
          </w:p>
          <w:p w14:paraId="1F26E214" w14:textId="77777777" w:rsidR="00A820C8" w:rsidRDefault="00A820C8" w:rsidP="001D39BD">
            <w:pPr>
              <w:tabs>
                <w:tab w:val="left" w:pos="5306"/>
              </w:tabs>
              <w:rPr>
                <w:lang w:val="en-IN"/>
              </w:rPr>
            </w:pPr>
            <w:r>
              <w:rPr>
                <w:lang w:val="en-IN"/>
              </w:rPr>
              <w:t xml:space="preserve">Connection: pass the existing connection object to paticipate in the transaction. </w:t>
            </w:r>
          </w:p>
          <w:p w14:paraId="31BBD163" w14:textId="77777777" w:rsidR="00A820C8" w:rsidRDefault="00A820C8" w:rsidP="001D39BD">
            <w:pPr>
              <w:tabs>
                <w:tab w:val="left" w:pos="5306"/>
              </w:tabs>
              <w:rPr>
                <w:lang w:val="en-IN"/>
              </w:rPr>
            </w:pPr>
            <w:r>
              <w:rPr>
                <w:lang w:val="en-IN"/>
              </w:rPr>
              <w:t xml:space="preserve">AccountID: Pass “parameter:Account ID” </w:t>
            </w:r>
          </w:p>
          <w:p w14:paraId="0D5C9EAE" w14:textId="2DE5B496" w:rsidR="00A820C8" w:rsidRPr="00DC31B1" w:rsidRDefault="00A820C8" w:rsidP="001D39BD">
            <w:pPr>
              <w:tabs>
                <w:tab w:val="left" w:pos="5306"/>
              </w:tabs>
              <w:rPr>
                <w:lang w:val="en-IN"/>
              </w:rPr>
            </w:pPr>
            <w:r>
              <w:rPr>
                <w:lang w:val="en-IN"/>
              </w:rPr>
              <w:lastRenderedPageBreak/>
              <w:t>CurrentBalance :  pass ”parameter:</w:t>
            </w:r>
            <w:r w:rsidR="00171254">
              <w:rPr>
                <w:lang w:val="en-IN"/>
              </w:rPr>
              <w:t>Expense</w:t>
            </w:r>
            <w:r>
              <w:rPr>
                <w:lang w:val="en-IN"/>
              </w:rPr>
              <w:t xml:space="preserve"> Amount” </w:t>
            </w:r>
          </w:p>
          <w:p w14:paraId="35403947" w14:textId="091A8BE0" w:rsidR="00A820C8" w:rsidRDefault="00A820C8" w:rsidP="001D39BD">
            <w:pPr>
              <w:tabs>
                <w:tab w:val="left" w:pos="5306"/>
              </w:tabs>
              <w:rPr>
                <w:lang w:val="en-IN"/>
              </w:rPr>
            </w:pPr>
            <w:r>
              <w:rPr>
                <w:lang w:val="en-IN"/>
              </w:rPr>
              <w:t>Operation=SUBTRACT</w:t>
            </w:r>
          </w:p>
          <w:p w14:paraId="5A74C892" w14:textId="77777777" w:rsidR="00011877" w:rsidRDefault="00011877" w:rsidP="001D39BD">
            <w:pPr>
              <w:tabs>
                <w:tab w:val="left" w:pos="5306"/>
              </w:tabs>
              <w:rPr>
                <w:lang w:val="en-IN"/>
              </w:rPr>
            </w:pPr>
          </w:p>
          <w:p w14:paraId="1C181D5F" w14:textId="77777777" w:rsidR="00011877" w:rsidRDefault="00011877" w:rsidP="001D39BD">
            <w:pPr>
              <w:tabs>
                <w:tab w:val="left" w:pos="5306"/>
              </w:tabs>
              <w:rPr>
                <w:lang w:val="en-IN"/>
              </w:rPr>
            </w:pPr>
            <w:r>
              <w:rPr>
                <w:lang w:val="en-IN"/>
              </w:rPr>
              <w:t xml:space="preserve">3. </w:t>
            </w:r>
          </w:p>
          <w:p w14:paraId="754B76DE" w14:textId="77777777" w:rsidR="00011877" w:rsidRDefault="00011877" w:rsidP="001D39BD">
            <w:pPr>
              <w:tabs>
                <w:tab w:val="left" w:pos="5306"/>
              </w:tabs>
              <w:rPr>
                <w:lang w:val="en-IN"/>
              </w:rPr>
            </w:pPr>
          </w:p>
          <w:p w14:paraId="09EE597C" w14:textId="4EC3C065" w:rsidR="008536CB" w:rsidRDefault="00011877" w:rsidP="001D39BD">
            <w:pPr>
              <w:tabs>
                <w:tab w:val="left" w:pos="5306"/>
              </w:tabs>
              <w:rPr>
                <w:lang w:val="en-IN"/>
              </w:rPr>
            </w:pPr>
            <w:r>
              <w:rPr>
                <w:lang w:val="en-IN"/>
              </w:rPr>
              <w:t>If “paid=false” then</w:t>
            </w:r>
            <w:r w:rsidR="008536CB">
              <w:rPr>
                <w:lang w:val="en-IN"/>
              </w:rPr>
              <w:t xml:space="preserve">: </w:t>
            </w:r>
          </w:p>
          <w:p w14:paraId="1F7D593C" w14:textId="08ECFDFA" w:rsidR="00011877" w:rsidRDefault="008536CB" w:rsidP="001D39BD">
            <w:pPr>
              <w:tabs>
                <w:tab w:val="left" w:pos="5306"/>
              </w:tabs>
              <w:rPr>
                <w:lang w:val="en-IN"/>
              </w:rPr>
            </w:pPr>
            <w:r>
              <w:rPr>
                <w:lang w:val="en-IN"/>
              </w:rPr>
              <w:t>C</w:t>
            </w:r>
            <w:r w:rsidR="00011877">
              <w:rPr>
                <w:lang w:val="en-IN"/>
              </w:rPr>
              <w:t>all updateUnpaid</w:t>
            </w:r>
            <w:r w:rsidR="00216793">
              <w:rPr>
                <w:lang w:val="en-IN"/>
              </w:rPr>
              <w:t>Expense</w:t>
            </w:r>
            <w:r w:rsidR="00011877">
              <w:rPr>
                <w:lang w:val="en-IN"/>
              </w:rPr>
              <w:t>Balance(</w:t>
            </w:r>
            <w:r w:rsidR="00636B78">
              <w:rPr>
                <w:lang w:val="en-IN"/>
              </w:rPr>
              <w:t>Operation</w:t>
            </w:r>
            <w:r w:rsidR="00011877">
              <w:rPr>
                <w:lang w:val="en-IN"/>
              </w:rPr>
              <w:t>) method</w:t>
            </w:r>
          </w:p>
          <w:p w14:paraId="088AC6AE" w14:textId="23DFFAFA" w:rsidR="00011877" w:rsidRDefault="00636B78" w:rsidP="001D39BD">
            <w:pPr>
              <w:tabs>
                <w:tab w:val="left" w:pos="5306"/>
              </w:tabs>
              <w:rPr>
                <w:lang w:val="en-IN"/>
              </w:rPr>
            </w:pPr>
            <w:r>
              <w:rPr>
                <w:lang w:val="en-IN"/>
              </w:rPr>
              <w:t>With “Operations=ADD”</w:t>
            </w:r>
          </w:p>
          <w:p w14:paraId="37745366" w14:textId="60DF4C4E" w:rsidR="00A820C8" w:rsidRDefault="00011877" w:rsidP="001D39BD">
            <w:pPr>
              <w:tabs>
                <w:tab w:val="left" w:pos="5306"/>
              </w:tabs>
              <w:rPr>
                <w:lang w:val="en-IN"/>
              </w:rPr>
            </w:pPr>
            <w:r>
              <w:rPr>
                <w:lang w:val="en-IN"/>
              </w:rPr>
              <w:t xml:space="preserve">If </w:t>
            </w:r>
            <w:r w:rsidR="00A820C8">
              <w:rPr>
                <w:lang w:val="en-IN"/>
              </w:rPr>
              <w:t xml:space="preserve"> </w:t>
            </w:r>
            <w:r>
              <w:rPr>
                <w:lang w:val="en-IN"/>
              </w:rPr>
              <w:t xml:space="preserve">“paid=true” </w:t>
            </w:r>
            <w:r w:rsidR="008536CB">
              <w:rPr>
                <w:lang w:val="en-IN"/>
              </w:rPr>
              <w:t>then:</w:t>
            </w:r>
          </w:p>
          <w:p w14:paraId="48493561" w14:textId="7BC4E9D0" w:rsidR="00011877" w:rsidRDefault="008536CB" w:rsidP="00011877">
            <w:pPr>
              <w:tabs>
                <w:tab w:val="left" w:pos="5306"/>
              </w:tabs>
              <w:rPr>
                <w:lang w:val="en-IN"/>
              </w:rPr>
            </w:pPr>
            <w:r>
              <w:rPr>
                <w:lang w:val="en-IN"/>
              </w:rPr>
              <w:t xml:space="preserve">Call </w:t>
            </w:r>
            <w:r w:rsidR="00011877">
              <w:rPr>
                <w:lang w:val="en-IN"/>
              </w:rPr>
              <w:t>updatePaid</w:t>
            </w:r>
            <w:r w:rsidR="00216793">
              <w:rPr>
                <w:lang w:val="en-IN"/>
              </w:rPr>
              <w:t>Expense</w:t>
            </w:r>
            <w:r w:rsidR="00011877">
              <w:rPr>
                <w:lang w:val="en-IN"/>
              </w:rPr>
              <w:t>Balance(</w:t>
            </w:r>
            <w:r w:rsidR="00457315">
              <w:rPr>
                <w:lang w:val="en-IN"/>
              </w:rPr>
              <w:t>Operation</w:t>
            </w:r>
            <w:r w:rsidR="00011877">
              <w:rPr>
                <w:lang w:val="en-IN"/>
              </w:rPr>
              <w:t>) method</w:t>
            </w:r>
          </w:p>
          <w:p w14:paraId="4C4ABA70" w14:textId="357695F3" w:rsidR="00457315" w:rsidRDefault="00457315" w:rsidP="00011877">
            <w:pPr>
              <w:tabs>
                <w:tab w:val="left" w:pos="5306"/>
              </w:tabs>
              <w:rPr>
                <w:lang w:val="en-IN"/>
              </w:rPr>
            </w:pPr>
            <w:r>
              <w:rPr>
                <w:lang w:val="en-IN"/>
              </w:rPr>
              <w:t>“Operation=ADD”</w:t>
            </w:r>
          </w:p>
          <w:p w14:paraId="7BE217E1" w14:textId="6C594336" w:rsidR="00011877" w:rsidRDefault="00011877" w:rsidP="001D39BD">
            <w:pPr>
              <w:tabs>
                <w:tab w:val="left" w:pos="5306"/>
              </w:tabs>
              <w:rPr>
                <w:lang w:val="en-IN"/>
              </w:rPr>
            </w:pPr>
          </w:p>
        </w:tc>
      </w:tr>
      <w:tr w:rsidR="000978A9" w14:paraId="018F7936" w14:textId="77777777" w:rsidTr="008E1AE4">
        <w:tc>
          <w:tcPr>
            <w:tcW w:w="3693" w:type="dxa"/>
          </w:tcPr>
          <w:p w14:paraId="3F75A1C1" w14:textId="771EEA1A" w:rsidR="000978A9" w:rsidRDefault="00AC7A06" w:rsidP="001D39BD">
            <w:pPr>
              <w:tabs>
                <w:tab w:val="left" w:pos="5306"/>
              </w:tabs>
              <w:rPr>
                <w:lang w:val="en-IN"/>
              </w:rPr>
            </w:pPr>
            <w:r>
              <w:rPr>
                <w:lang w:val="en-IN"/>
              </w:rPr>
              <w:lastRenderedPageBreak/>
              <w:t>updateUnpaidToPaidExpense</w:t>
            </w:r>
          </w:p>
        </w:tc>
        <w:tc>
          <w:tcPr>
            <w:tcW w:w="1379" w:type="dxa"/>
          </w:tcPr>
          <w:p w14:paraId="5C2FE856" w14:textId="77777777" w:rsidR="000978A9" w:rsidRDefault="00AC7A06" w:rsidP="001D39BD">
            <w:pPr>
              <w:tabs>
                <w:tab w:val="left" w:pos="5306"/>
              </w:tabs>
              <w:rPr>
                <w:lang w:val="en-IN"/>
              </w:rPr>
            </w:pPr>
            <w:r>
              <w:rPr>
                <w:lang w:val="en-IN"/>
              </w:rPr>
              <w:t>ExpenseID</w:t>
            </w:r>
          </w:p>
          <w:p w14:paraId="1ECB2F40" w14:textId="469FD801" w:rsidR="00AC7A06" w:rsidRDefault="00AC7A06" w:rsidP="001D39BD">
            <w:pPr>
              <w:tabs>
                <w:tab w:val="left" w:pos="5306"/>
              </w:tabs>
              <w:rPr>
                <w:lang w:val="en-IN"/>
              </w:rPr>
            </w:pPr>
            <w:r>
              <w:rPr>
                <w:lang w:val="en-IN"/>
              </w:rPr>
              <w:t>Amount</w:t>
            </w:r>
          </w:p>
        </w:tc>
        <w:tc>
          <w:tcPr>
            <w:tcW w:w="3944" w:type="dxa"/>
          </w:tcPr>
          <w:p w14:paraId="6BDC157C" w14:textId="06413785" w:rsidR="00AC7A06" w:rsidRDefault="00AC7A06" w:rsidP="00AC7A06">
            <w:pPr>
              <w:tabs>
                <w:tab w:val="left" w:pos="5306"/>
              </w:tabs>
              <w:rPr>
                <w:lang w:val="en-IN"/>
              </w:rPr>
            </w:pPr>
            <w:r>
              <w:rPr>
                <w:lang w:val="en-IN"/>
              </w:rPr>
              <w:t>2. Whenever a</w:t>
            </w:r>
            <w:r w:rsidR="00910595">
              <w:rPr>
                <w:lang w:val="en-IN"/>
              </w:rPr>
              <w:t xml:space="preserve">n expense becomes </w:t>
            </w:r>
            <w:r>
              <w:rPr>
                <w:lang w:val="en-IN"/>
              </w:rPr>
              <w:t xml:space="preserve">“paid” </w:t>
            </w:r>
            <w:r w:rsidR="00910595">
              <w:rPr>
                <w:lang w:val="en-IN"/>
              </w:rPr>
              <w:t xml:space="preserve">from “Unpaid”, </w:t>
            </w:r>
            <w:r>
              <w:rPr>
                <w:lang w:val="en-IN"/>
              </w:rPr>
              <w:t xml:space="preserve"> the account of the paying party (our employee) is updated and it’s current balance is subtracted with Expense Amount.</w:t>
            </w:r>
            <w:r w:rsidR="000F2308">
              <w:rPr>
                <w:lang w:val="en-IN"/>
              </w:rPr>
              <w:t xml:space="preserve"> We need to subtract from unpaidExpense and add into the PaidExpense in </w:t>
            </w:r>
            <w:r w:rsidR="000F2308" w:rsidRPr="002E4699">
              <w:rPr>
                <w:b/>
                <w:bCs/>
                <w:lang w:val="en-IN"/>
              </w:rPr>
              <w:t>CalculationTracker</w:t>
            </w:r>
            <w:r w:rsidR="000F2308">
              <w:rPr>
                <w:lang w:val="en-IN"/>
              </w:rPr>
              <w:t xml:space="preserve"> table.</w:t>
            </w:r>
          </w:p>
          <w:p w14:paraId="447E34AC" w14:textId="77777777" w:rsidR="005D5F09" w:rsidRDefault="005D5F09" w:rsidP="00AC7A06">
            <w:pPr>
              <w:tabs>
                <w:tab w:val="left" w:pos="5306"/>
              </w:tabs>
              <w:rPr>
                <w:lang w:val="en-IN"/>
              </w:rPr>
            </w:pPr>
          </w:p>
          <w:p w14:paraId="0358A373" w14:textId="2E2B0C28" w:rsidR="00AC7A06" w:rsidRDefault="00AC7A06" w:rsidP="00AC7A06">
            <w:pPr>
              <w:tabs>
                <w:tab w:val="left" w:pos="5306"/>
              </w:tabs>
              <w:rPr>
                <w:lang w:val="en-IN"/>
              </w:rPr>
            </w:pPr>
            <w:r>
              <w:rPr>
                <w:lang w:val="en-IN"/>
              </w:rPr>
              <w:t>Update Account (call UpdateAccountBalance  Method):</w:t>
            </w:r>
          </w:p>
          <w:p w14:paraId="7A831D2F" w14:textId="77777777" w:rsidR="00AC7A06" w:rsidRDefault="00AC7A06" w:rsidP="00AC7A06">
            <w:pPr>
              <w:tabs>
                <w:tab w:val="left" w:pos="5306"/>
              </w:tabs>
              <w:rPr>
                <w:lang w:val="en-IN"/>
              </w:rPr>
            </w:pPr>
          </w:p>
          <w:p w14:paraId="13038CF0" w14:textId="77777777" w:rsidR="00AC7A06" w:rsidRDefault="00AC7A06" w:rsidP="00AC7A06">
            <w:pPr>
              <w:tabs>
                <w:tab w:val="left" w:pos="5306"/>
              </w:tabs>
              <w:rPr>
                <w:lang w:val="en-IN"/>
              </w:rPr>
            </w:pPr>
            <w:r>
              <w:rPr>
                <w:lang w:val="en-IN"/>
              </w:rPr>
              <w:t xml:space="preserve">Connection: pass the existing connection object to paticipate in the transaction. </w:t>
            </w:r>
          </w:p>
          <w:p w14:paraId="0A428638" w14:textId="77777777" w:rsidR="00AC7A06" w:rsidRDefault="00AC7A06" w:rsidP="00AC7A06">
            <w:pPr>
              <w:tabs>
                <w:tab w:val="left" w:pos="5306"/>
              </w:tabs>
              <w:rPr>
                <w:lang w:val="en-IN"/>
              </w:rPr>
            </w:pPr>
            <w:r>
              <w:rPr>
                <w:lang w:val="en-IN"/>
              </w:rPr>
              <w:t xml:space="preserve">AccountID: Pass “parameter:Account ID” </w:t>
            </w:r>
          </w:p>
          <w:p w14:paraId="3523BA35" w14:textId="77777777" w:rsidR="00AC7A06" w:rsidRPr="00DC31B1" w:rsidRDefault="00AC7A06" w:rsidP="00AC7A06">
            <w:pPr>
              <w:tabs>
                <w:tab w:val="left" w:pos="5306"/>
              </w:tabs>
              <w:rPr>
                <w:lang w:val="en-IN"/>
              </w:rPr>
            </w:pPr>
            <w:r>
              <w:rPr>
                <w:lang w:val="en-IN"/>
              </w:rPr>
              <w:t xml:space="preserve">CurrentBalance :  pass ”parameter:Expense Amount” </w:t>
            </w:r>
          </w:p>
          <w:p w14:paraId="36AB4F02" w14:textId="0A966F15" w:rsidR="00AC7A06" w:rsidRDefault="00AC7A06" w:rsidP="00AC7A06">
            <w:pPr>
              <w:tabs>
                <w:tab w:val="left" w:pos="5306"/>
              </w:tabs>
              <w:rPr>
                <w:lang w:val="en-IN"/>
              </w:rPr>
            </w:pPr>
            <w:r>
              <w:rPr>
                <w:lang w:val="en-IN"/>
              </w:rPr>
              <w:t>Operation=SUBTRACT</w:t>
            </w:r>
          </w:p>
          <w:p w14:paraId="4830334C" w14:textId="069AD10A" w:rsidR="00636B78" w:rsidRDefault="00636B78" w:rsidP="00AC7A06">
            <w:pPr>
              <w:tabs>
                <w:tab w:val="left" w:pos="5306"/>
              </w:tabs>
              <w:rPr>
                <w:lang w:val="en-IN"/>
              </w:rPr>
            </w:pPr>
            <w:r>
              <w:rPr>
                <w:lang w:val="en-IN"/>
              </w:rPr>
              <w:t xml:space="preserve">3. </w:t>
            </w:r>
          </w:p>
          <w:p w14:paraId="47EDBE1F" w14:textId="77777777" w:rsidR="00636B78" w:rsidRDefault="00636B78" w:rsidP="00636B78">
            <w:pPr>
              <w:tabs>
                <w:tab w:val="left" w:pos="5306"/>
              </w:tabs>
              <w:rPr>
                <w:lang w:val="en-IN"/>
              </w:rPr>
            </w:pPr>
          </w:p>
          <w:p w14:paraId="7578A5E9" w14:textId="586ED4DF" w:rsidR="00636B78" w:rsidRDefault="00636B78" w:rsidP="00636B78">
            <w:pPr>
              <w:tabs>
                <w:tab w:val="left" w:pos="5306"/>
              </w:tabs>
              <w:rPr>
                <w:lang w:val="en-IN"/>
              </w:rPr>
            </w:pPr>
            <w:r>
              <w:rPr>
                <w:lang w:val="en-IN"/>
              </w:rPr>
              <w:t>Call updateUnpaidExpenseBalance(Operation) method</w:t>
            </w:r>
          </w:p>
          <w:p w14:paraId="3081D0C2" w14:textId="7C03618A" w:rsidR="00636B78" w:rsidRDefault="00636B78" w:rsidP="00636B78">
            <w:pPr>
              <w:tabs>
                <w:tab w:val="left" w:pos="5306"/>
              </w:tabs>
              <w:rPr>
                <w:lang w:val="en-IN"/>
              </w:rPr>
            </w:pPr>
            <w:r>
              <w:rPr>
                <w:lang w:val="en-IN"/>
              </w:rPr>
              <w:t>With “Operations=SUBTRACT”</w:t>
            </w:r>
          </w:p>
          <w:p w14:paraId="28C1D7DC" w14:textId="77777777" w:rsidR="00636B78" w:rsidRDefault="00636B78" w:rsidP="00636B78">
            <w:pPr>
              <w:tabs>
                <w:tab w:val="left" w:pos="5306"/>
              </w:tabs>
              <w:rPr>
                <w:lang w:val="en-IN"/>
              </w:rPr>
            </w:pPr>
          </w:p>
          <w:p w14:paraId="37304E3B" w14:textId="5D31243D" w:rsidR="00636B78" w:rsidRDefault="00636B78" w:rsidP="00636B78">
            <w:pPr>
              <w:tabs>
                <w:tab w:val="left" w:pos="5306"/>
              </w:tabs>
              <w:rPr>
                <w:lang w:val="en-IN"/>
              </w:rPr>
            </w:pPr>
            <w:r>
              <w:rPr>
                <w:lang w:val="en-IN"/>
              </w:rPr>
              <w:t>Call update</w:t>
            </w:r>
            <w:r w:rsidR="009800F0">
              <w:rPr>
                <w:lang w:val="en-IN"/>
              </w:rPr>
              <w:t>P</w:t>
            </w:r>
            <w:r>
              <w:rPr>
                <w:lang w:val="en-IN"/>
              </w:rPr>
              <w:t>aidExpenseBalance(Operation) method</w:t>
            </w:r>
          </w:p>
          <w:p w14:paraId="5335F7C3" w14:textId="38185F03" w:rsidR="00636B78" w:rsidRDefault="00636B78" w:rsidP="00636B78">
            <w:pPr>
              <w:tabs>
                <w:tab w:val="left" w:pos="5306"/>
              </w:tabs>
              <w:rPr>
                <w:lang w:val="en-IN"/>
              </w:rPr>
            </w:pPr>
            <w:r>
              <w:rPr>
                <w:lang w:val="en-IN"/>
              </w:rPr>
              <w:t>With “Operation=</w:t>
            </w:r>
            <w:r w:rsidR="00BB59CE">
              <w:rPr>
                <w:lang w:val="en-IN"/>
              </w:rPr>
              <w:t>ADD</w:t>
            </w:r>
            <w:r>
              <w:rPr>
                <w:lang w:val="en-IN"/>
              </w:rPr>
              <w:t>”</w:t>
            </w:r>
          </w:p>
          <w:p w14:paraId="7C521EE8" w14:textId="77777777" w:rsidR="00636B78" w:rsidRDefault="00636B78" w:rsidP="00AC7A06">
            <w:pPr>
              <w:tabs>
                <w:tab w:val="left" w:pos="5306"/>
              </w:tabs>
              <w:rPr>
                <w:lang w:val="en-IN"/>
              </w:rPr>
            </w:pPr>
          </w:p>
          <w:p w14:paraId="73E05E53" w14:textId="77777777" w:rsidR="000978A9" w:rsidRDefault="000978A9" w:rsidP="001D39BD">
            <w:pPr>
              <w:tabs>
                <w:tab w:val="left" w:pos="5306"/>
              </w:tabs>
              <w:rPr>
                <w:lang w:val="en-IN"/>
              </w:rPr>
            </w:pPr>
          </w:p>
        </w:tc>
      </w:tr>
      <w:tr w:rsidR="008E1AE4" w14:paraId="6955A925" w14:textId="77777777" w:rsidTr="008E1AE4">
        <w:tc>
          <w:tcPr>
            <w:tcW w:w="3693" w:type="dxa"/>
          </w:tcPr>
          <w:p w14:paraId="2D45125E" w14:textId="29691E74" w:rsidR="008E1AE4" w:rsidRDefault="008E1AE4" w:rsidP="008E1AE4">
            <w:pPr>
              <w:tabs>
                <w:tab w:val="left" w:pos="5306"/>
              </w:tabs>
              <w:rPr>
                <w:lang w:val="en-IN"/>
              </w:rPr>
            </w:pPr>
            <w:r>
              <w:rPr>
                <w:lang w:val="en-IN"/>
              </w:rPr>
              <w:t>Search</w:t>
            </w:r>
          </w:p>
        </w:tc>
        <w:tc>
          <w:tcPr>
            <w:tcW w:w="1379" w:type="dxa"/>
          </w:tcPr>
          <w:p w14:paraId="4DDE7CFC" w14:textId="40C21F5C" w:rsidR="008E1AE4" w:rsidRDefault="008E1AE4" w:rsidP="008E1AE4">
            <w:pPr>
              <w:tabs>
                <w:tab w:val="left" w:pos="5306"/>
              </w:tabs>
              <w:rPr>
                <w:lang w:val="en-IN"/>
              </w:rPr>
            </w:pPr>
            <w:r>
              <w:rPr>
                <w:lang w:val="en-IN"/>
              </w:rPr>
              <w:t>Org ID</w:t>
            </w:r>
          </w:p>
        </w:tc>
        <w:tc>
          <w:tcPr>
            <w:tcW w:w="3944" w:type="dxa"/>
          </w:tcPr>
          <w:p w14:paraId="6B6DAB68" w14:textId="77777777" w:rsidR="008E1AE4" w:rsidRDefault="008E1AE4" w:rsidP="008E1AE4">
            <w:pPr>
              <w:tabs>
                <w:tab w:val="left" w:pos="5306"/>
              </w:tabs>
              <w:rPr>
                <w:lang w:val="en-IN"/>
              </w:rPr>
            </w:pPr>
          </w:p>
        </w:tc>
      </w:tr>
    </w:tbl>
    <w:p w14:paraId="1C970765" w14:textId="77777777" w:rsidR="00BF330F" w:rsidRDefault="00BF330F" w:rsidP="00F503B4">
      <w:pPr>
        <w:rPr>
          <w:lang w:val="en-IN"/>
        </w:rPr>
      </w:pPr>
    </w:p>
    <w:p w14:paraId="69037B64" w14:textId="11ACC7B3" w:rsidR="00C86A38" w:rsidRDefault="00C86A38">
      <w:pPr>
        <w:pStyle w:val="Heading2"/>
        <w:rPr>
          <w:lang w:val="en-IN"/>
        </w:rPr>
      </w:pPr>
      <w:r>
        <w:rPr>
          <w:lang w:val="en-IN"/>
        </w:rPr>
        <w:lastRenderedPageBreak/>
        <w:t>PaymentReceived</w:t>
      </w:r>
    </w:p>
    <w:p w14:paraId="2C75E9DB" w14:textId="317DD449" w:rsidR="006A42F9" w:rsidRPr="002E4699" w:rsidRDefault="006A42F9" w:rsidP="002E4699">
      <w:pPr>
        <w:rPr>
          <w:lang w:val="en-IN"/>
        </w:rPr>
      </w:pPr>
      <w:r>
        <w:rPr>
          <w:lang w:val="en-IN"/>
        </w:rPr>
        <w:t xml:space="preserve">Payment will be received from a customer to a employee account. </w:t>
      </w:r>
    </w:p>
    <w:p w14:paraId="62925C5E" w14:textId="7ADA6F61" w:rsidR="00C86A38" w:rsidRDefault="00FC31D0" w:rsidP="00F503B4">
      <w:pPr>
        <w:rPr>
          <w:lang w:val="en-IN"/>
        </w:rPr>
      </w:pPr>
      <w:r w:rsidRPr="002E4699">
        <w:rPr>
          <w:b/>
          <w:bCs/>
          <w:lang w:val="en-IN"/>
        </w:rPr>
        <w:t>PaymentRcvdID</w:t>
      </w:r>
      <w:r>
        <w:rPr>
          <w:lang w:val="en-IN"/>
        </w:rPr>
        <w:t xml:space="preserve">: </w:t>
      </w:r>
      <w:r w:rsidR="007B060C">
        <w:rPr>
          <w:lang w:val="en-IN"/>
        </w:rPr>
        <w:t>Auto Generated by Backend</w:t>
      </w:r>
    </w:p>
    <w:p w14:paraId="23EE6069" w14:textId="77777777" w:rsidR="00FC31D0" w:rsidRDefault="00FC31D0" w:rsidP="00F503B4">
      <w:pPr>
        <w:rPr>
          <w:lang w:val="en-IN"/>
        </w:rPr>
      </w:pPr>
      <w:r w:rsidRPr="002E4699">
        <w:rPr>
          <w:b/>
          <w:bCs/>
          <w:lang w:val="en-IN"/>
        </w:rPr>
        <w:t>FromAccountID</w:t>
      </w:r>
      <w:r w:rsidR="006700F9">
        <w:rPr>
          <w:lang w:val="en-IN"/>
        </w:rPr>
        <w:t xml:space="preserve"> (String:20)</w:t>
      </w:r>
      <w:r>
        <w:rPr>
          <w:lang w:val="en-IN"/>
        </w:rPr>
        <w:t xml:space="preserve">: </w:t>
      </w:r>
      <w:r w:rsidR="007648AC">
        <w:rPr>
          <w:lang w:val="en-IN"/>
        </w:rPr>
        <w:t>(</w:t>
      </w:r>
      <w:r w:rsidR="007D181D">
        <w:rPr>
          <w:lang w:val="en-IN"/>
        </w:rPr>
        <w:t xml:space="preserve">Referece to Account ID </w:t>
      </w:r>
      <w:r w:rsidR="007648AC">
        <w:rPr>
          <w:lang w:val="en-IN"/>
        </w:rPr>
        <w:t xml:space="preserve">) </w:t>
      </w:r>
    </w:p>
    <w:p w14:paraId="02E1F712" w14:textId="77777777" w:rsidR="00FC31D0" w:rsidRDefault="00FC31D0" w:rsidP="00F503B4">
      <w:pPr>
        <w:rPr>
          <w:lang w:val="en-IN"/>
        </w:rPr>
      </w:pPr>
      <w:r w:rsidRPr="002E4699">
        <w:rPr>
          <w:b/>
          <w:bCs/>
          <w:lang w:val="en-IN"/>
        </w:rPr>
        <w:t>RcvdDate</w:t>
      </w:r>
      <w:r>
        <w:rPr>
          <w:lang w:val="en-IN"/>
        </w:rPr>
        <w:t xml:space="preserve">: </w:t>
      </w:r>
      <w:r w:rsidR="0067096A">
        <w:rPr>
          <w:lang w:val="en-IN"/>
        </w:rPr>
        <w:t xml:space="preserve">Received </w:t>
      </w:r>
      <w:r w:rsidR="00285738">
        <w:rPr>
          <w:lang w:val="en-IN"/>
        </w:rPr>
        <w:t xml:space="preserve">Date </w:t>
      </w:r>
    </w:p>
    <w:p w14:paraId="31D02B82" w14:textId="77777777" w:rsidR="00FC31D0" w:rsidRDefault="00FC31D0" w:rsidP="00FC31D0">
      <w:pPr>
        <w:rPr>
          <w:lang w:val="en-IN"/>
        </w:rPr>
      </w:pPr>
      <w:r w:rsidRPr="002E4699">
        <w:rPr>
          <w:b/>
          <w:bCs/>
          <w:lang w:val="en-IN"/>
        </w:rPr>
        <w:t>CreatedByID</w:t>
      </w:r>
      <w:r>
        <w:rPr>
          <w:lang w:val="en-IN"/>
        </w:rPr>
        <w:t xml:space="preserve">: </w:t>
      </w:r>
      <w:r w:rsidRPr="003532DF">
        <w:rPr>
          <w:lang w:val="en-IN"/>
        </w:rPr>
        <w:t xml:space="preserve"> ( This is to track which employee id is used as supervisor id) </w:t>
      </w:r>
    </w:p>
    <w:p w14:paraId="1A21D606" w14:textId="291F8AD1" w:rsidR="00285738" w:rsidRDefault="00272D3C" w:rsidP="00FC31D0">
      <w:pPr>
        <w:rPr>
          <w:lang w:val="en-IN"/>
        </w:rPr>
      </w:pPr>
      <w:r w:rsidRPr="002E4699">
        <w:rPr>
          <w:b/>
          <w:bCs/>
          <w:lang w:val="en-IN"/>
        </w:rPr>
        <w:t>ToAccountID</w:t>
      </w:r>
      <w:r w:rsidR="006700F9">
        <w:rPr>
          <w:lang w:val="en-IN"/>
        </w:rPr>
        <w:t>(String:20)</w:t>
      </w:r>
      <w:r>
        <w:rPr>
          <w:lang w:val="en-IN"/>
        </w:rPr>
        <w:t>:</w:t>
      </w:r>
      <w:r w:rsidR="008042A8">
        <w:rPr>
          <w:lang w:val="en-IN"/>
        </w:rPr>
        <w:t xml:space="preserve"> </w:t>
      </w:r>
      <w:r w:rsidR="00CE75B5">
        <w:rPr>
          <w:lang w:val="en-IN"/>
        </w:rPr>
        <w:t xml:space="preserve"> Reference to</w:t>
      </w:r>
      <w:r w:rsidR="00184A6B">
        <w:rPr>
          <w:lang w:val="en-IN"/>
        </w:rPr>
        <w:t xml:space="preserve"> the</w:t>
      </w:r>
      <w:r w:rsidR="00CE75B5">
        <w:rPr>
          <w:lang w:val="en-IN"/>
        </w:rPr>
        <w:t xml:space="preserve"> Account Table. </w:t>
      </w:r>
    </w:p>
    <w:p w14:paraId="1AB78C9E" w14:textId="6F525FBC" w:rsidR="00971409" w:rsidRPr="002E4699" w:rsidRDefault="00971409" w:rsidP="00FC31D0">
      <w:pPr>
        <w:rPr>
          <w:b/>
          <w:bCs/>
          <w:lang w:val="en-IN"/>
        </w:rPr>
      </w:pPr>
      <w:r w:rsidRPr="002E4699">
        <w:rPr>
          <w:b/>
          <w:bCs/>
          <w:lang w:val="en-IN"/>
        </w:rPr>
        <w:t>Amount</w:t>
      </w:r>
      <w:r w:rsidR="00A711E3" w:rsidRPr="002E4699">
        <w:rPr>
          <w:b/>
          <w:bCs/>
          <w:lang w:val="en-IN"/>
        </w:rPr>
        <w:t xml:space="preserve"> (float)</w:t>
      </w:r>
      <w:r w:rsidR="005C18DB" w:rsidRPr="002E4699">
        <w:rPr>
          <w:b/>
          <w:bCs/>
          <w:lang w:val="en-IN"/>
        </w:rPr>
        <w:t xml:space="preserve">: </w:t>
      </w:r>
    </w:p>
    <w:p w14:paraId="462F98F2" w14:textId="4599B367" w:rsidR="002E5787" w:rsidRDefault="003A2A2D" w:rsidP="00FC31D0">
      <w:pPr>
        <w:rPr>
          <w:lang w:val="en-IN"/>
        </w:rPr>
      </w:pPr>
      <w:r w:rsidRPr="002E4699">
        <w:rPr>
          <w:b/>
          <w:bCs/>
          <w:lang w:val="en-IN"/>
        </w:rPr>
        <w:t>From</w:t>
      </w:r>
      <w:r w:rsidR="002E5787" w:rsidRPr="002E4699">
        <w:rPr>
          <w:b/>
          <w:bCs/>
          <w:lang w:val="en-IN"/>
        </w:rPr>
        <w:t>CustomerID</w:t>
      </w:r>
      <w:r w:rsidR="00D617C7">
        <w:rPr>
          <w:lang w:val="en-IN"/>
        </w:rPr>
        <w:t>:</w:t>
      </w:r>
      <w:r w:rsidR="00012984">
        <w:rPr>
          <w:lang w:val="en-IN"/>
        </w:rPr>
        <w:t xml:space="preserve"> This will be auto caluclated from the “FromAccountID” </w:t>
      </w:r>
      <w:r w:rsidR="00642E59">
        <w:rPr>
          <w:lang w:val="en-IN"/>
        </w:rPr>
        <w:t>field. You need to query account table for the owner.</w:t>
      </w:r>
    </w:p>
    <w:p w14:paraId="6F4E62B8" w14:textId="57643E69" w:rsidR="004233C9" w:rsidRDefault="004233C9" w:rsidP="004233C9">
      <w:pPr>
        <w:rPr>
          <w:lang w:val="en-IN"/>
        </w:rPr>
      </w:pPr>
      <w:r w:rsidRPr="002E4699">
        <w:rPr>
          <w:b/>
          <w:bCs/>
          <w:lang w:val="en-IN"/>
        </w:rPr>
        <w:t>ToEmployeeID</w:t>
      </w:r>
      <w:r>
        <w:rPr>
          <w:lang w:val="en-IN"/>
        </w:rPr>
        <w:t>: This will be auto caluclated from the “ToAccountID” field. You need to query account table for the owner.</w:t>
      </w:r>
    </w:p>
    <w:p w14:paraId="3BBB2F77" w14:textId="02F1099E" w:rsidR="00E01B3B" w:rsidRPr="002E4699" w:rsidRDefault="00E01B3B" w:rsidP="004233C9">
      <w:pPr>
        <w:rPr>
          <w:b/>
          <w:bCs/>
          <w:lang w:val="en-IN"/>
        </w:rPr>
      </w:pPr>
      <w:r w:rsidRPr="002E4699">
        <w:rPr>
          <w:b/>
          <w:bCs/>
          <w:lang w:val="en-IN"/>
        </w:rPr>
        <w:t xml:space="preserve">IncludeInCalc: </w:t>
      </w:r>
    </w:p>
    <w:p w14:paraId="243D0738" w14:textId="36E6CE74" w:rsidR="00EC44F0" w:rsidRDefault="00EC44F0" w:rsidP="00FC31D0">
      <w:pPr>
        <w:rPr>
          <w:lang w:val="en-IN"/>
        </w:rPr>
      </w:pPr>
    </w:p>
    <w:p w14:paraId="3A9BA8BC" w14:textId="00A50E11" w:rsidR="00E2282C" w:rsidRDefault="00E2282C" w:rsidP="00FC31D0">
      <w:pPr>
        <w:rPr>
          <w:lang w:val="en-IN"/>
        </w:rPr>
      </w:pPr>
    </w:p>
    <w:tbl>
      <w:tblPr>
        <w:tblStyle w:val="TableGrid"/>
        <w:tblW w:w="0" w:type="auto"/>
        <w:tblLook w:val="04A0" w:firstRow="1" w:lastRow="0" w:firstColumn="1" w:lastColumn="0" w:noHBand="0" w:noVBand="1"/>
      </w:tblPr>
      <w:tblGrid>
        <w:gridCol w:w="1838"/>
        <w:gridCol w:w="1559"/>
        <w:gridCol w:w="5619"/>
      </w:tblGrid>
      <w:tr w:rsidR="00E2282C" w14:paraId="4B04C5C6" w14:textId="77777777" w:rsidTr="001D39BD">
        <w:tc>
          <w:tcPr>
            <w:tcW w:w="1838" w:type="dxa"/>
          </w:tcPr>
          <w:p w14:paraId="7FB31376" w14:textId="77777777" w:rsidR="00E2282C" w:rsidRPr="00DC31B1" w:rsidRDefault="00E2282C" w:rsidP="001D39BD">
            <w:pPr>
              <w:tabs>
                <w:tab w:val="left" w:pos="5306"/>
              </w:tabs>
              <w:rPr>
                <w:b/>
                <w:bCs/>
                <w:lang w:val="en-IN"/>
              </w:rPr>
            </w:pPr>
            <w:r w:rsidRPr="00DC31B1">
              <w:rPr>
                <w:b/>
                <w:bCs/>
                <w:lang w:val="en-IN"/>
              </w:rPr>
              <w:t>Operation Name</w:t>
            </w:r>
          </w:p>
        </w:tc>
        <w:tc>
          <w:tcPr>
            <w:tcW w:w="1559" w:type="dxa"/>
          </w:tcPr>
          <w:p w14:paraId="13FE958C" w14:textId="77777777" w:rsidR="00E2282C" w:rsidRPr="00DC31B1" w:rsidRDefault="00E2282C" w:rsidP="001D39BD">
            <w:pPr>
              <w:tabs>
                <w:tab w:val="left" w:pos="5306"/>
              </w:tabs>
              <w:rPr>
                <w:b/>
                <w:bCs/>
                <w:lang w:val="en-IN"/>
              </w:rPr>
            </w:pPr>
            <w:r>
              <w:rPr>
                <w:b/>
                <w:bCs/>
                <w:lang w:val="en-IN"/>
              </w:rPr>
              <w:t>Mandatory Input</w:t>
            </w:r>
          </w:p>
        </w:tc>
        <w:tc>
          <w:tcPr>
            <w:tcW w:w="5619" w:type="dxa"/>
          </w:tcPr>
          <w:p w14:paraId="28BBE31E" w14:textId="77777777" w:rsidR="00E2282C" w:rsidRPr="00DC31B1" w:rsidRDefault="00E2282C" w:rsidP="001D39BD">
            <w:pPr>
              <w:tabs>
                <w:tab w:val="left" w:pos="5306"/>
              </w:tabs>
              <w:rPr>
                <w:b/>
                <w:bCs/>
                <w:lang w:val="en-IN"/>
              </w:rPr>
            </w:pPr>
            <w:r w:rsidRPr="00DC31B1">
              <w:rPr>
                <w:b/>
                <w:bCs/>
                <w:lang w:val="en-IN"/>
              </w:rPr>
              <w:t>Description</w:t>
            </w:r>
          </w:p>
        </w:tc>
      </w:tr>
      <w:tr w:rsidR="00E2282C" w14:paraId="73816C88" w14:textId="77777777" w:rsidTr="001D39BD">
        <w:tc>
          <w:tcPr>
            <w:tcW w:w="1838" w:type="dxa"/>
          </w:tcPr>
          <w:p w14:paraId="11240889" w14:textId="77777777" w:rsidR="00E2282C" w:rsidRDefault="00E2282C" w:rsidP="001D39BD">
            <w:pPr>
              <w:tabs>
                <w:tab w:val="left" w:pos="5306"/>
              </w:tabs>
              <w:rPr>
                <w:lang w:val="en-IN"/>
              </w:rPr>
            </w:pPr>
            <w:r>
              <w:rPr>
                <w:lang w:val="en-IN"/>
              </w:rPr>
              <w:t>Create</w:t>
            </w:r>
          </w:p>
          <w:p w14:paraId="2E682DD0" w14:textId="77777777" w:rsidR="00E2282C" w:rsidRDefault="00E2282C" w:rsidP="001D39BD">
            <w:pPr>
              <w:tabs>
                <w:tab w:val="left" w:pos="5306"/>
              </w:tabs>
              <w:rPr>
                <w:lang w:val="en-IN"/>
              </w:rPr>
            </w:pPr>
            <w:r>
              <w:rPr>
                <w:lang w:val="en-IN"/>
              </w:rPr>
              <w:t>(In Transaction with UpdateAccount)</w:t>
            </w:r>
          </w:p>
        </w:tc>
        <w:tc>
          <w:tcPr>
            <w:tcW w:w="1559" w:type="dxa"/>
          </w:tcPr>
          <w:p w14:paraId="6DB24752" w14:textId="77777777" w:rsidR="00E2282C" w:rsidRDefault="00E2282C" w:rsidP="001D39BD">
            <w:pPr>
              <w:tabs>
                <w:tab w:val="left" w:pos="5306"/>
              </w:tabs>
              <w:rPr>
                <w:lang w:val="en-IN"/>
              </w:rPr>
            </w:pPr>
            <w:r>
              <w:rPr>
                <w:lang w:val="en-IN"/>
              </w:rPr>
              <w:t>Org Id,</w:t>
            </w:r>
          </w:p>
          <w:p w14:paraId="6B670EEB" w14:textId="77777777" w:rsidR="00E2282C" w:rsidRDefault="00E2282C" w:rsidP="001D39BD">
            <w:pPr>
              <w:tabs>
                <w:tab w:val="left" w:pos="5306"/>
              </w:tabs>
              <w:rPr>
                <w:lang w:val="en-IN"/>
              </w:rPr>
            </w:pPr>
            <w:r>
              <w:rPr>
                <w:lang w:val="en-IN"/>
              </w:rPr>
              <w:t>Customer ID,</w:t>
            </w:r>
          </w:p>
          <w:p w14:paraId="6BB45091" w14:textId="77777777" w:rsidR="00E2282C" w:rsidRDefault="00E2282C" w:rsidP="001D39BD">
            <w:pPr>
              <w:tabs>
                <w:tab w:val="left" w:pos="5306"/>
              </w:tabs>
              <w:rPr>
                <w:lang w:val="en-IN"/>
              </w:rPr>
            </w:pPr>
            <w:r>
              <w:rPr>
                <w:lang w:val="en-IN"/>
              </w:rPr>
              <w:t>Date,</w:t>
            </w:r>
          </w:p>
          <w:p w14:paraId="7F83CCF9" w14:textId="0CD1FFE3" w:rsidR="00E2282C" w:rsidRDefault="00E2282C" w:rsidP="001D39BD">
            <w:pPr>
              <w:tabs>
                <w:tab w:val="left" w:pos="5306"/>
              </w:tabs>
              <w:rPr>
                <w:lang w:val="en-IN"/>
              </w:rPr>
            </w:pPr>
            <w:r>
              <w:rPr>
                <w:lang w:val="en-IN"/>
              </w:rPr>
              <w:t>Amount,</w:t>
            </w:r>
          </w:p>
          <w:p w14:paraId="7E5B67DC" w14:textId="77777777" w:rsidR="00E2282C" w:rsidRDefault="00E2282C" w:rsidP="001D39BD">
            <w:pPr>
              <w:tabs>
                <w:tab w:val="left" w:pos="5306"/>
              </w:tabs>
              <w:rPr>
                <w:lang w:val="en-IN"/>
              </w:rPr>
            </w:pPr>
            <w:r w:rsidRPr="00974CE4">
              <w:rPr>
                <w:lang w:val="en-IN"/>
              </w:rPr>
              <w:t>CreatedByID</w:t>
            </w:r>
            <w:r>
              <w:rPr>
                <w:lang w:val="en-IN"/>
              </w:rPr>
              <w:t>,</w:t>
            </w:r>
          </w:p>
          <w:p w14:paraId="13AC696C" w14:textId="68F9E991" w:rsidR="00E2282C" w:rsidRDefault="00866B00" w:rsidP="001D39BD">
            <w:pPr>
              <w:tabs>
                <w:tab w:val="left" w:pos="5306"/>
              </w:tabs>
              <w:rPr>
                <w:lang w:val="en-IN"/>
              </w:rPr>
            </w:pPr>
            <w:r>
              <w:rPr>
                <w:lang w:val="en-IN"/>
              </w:rPr>
              <w:t xml:space="preserve">From </w:t>
            </w:r>
            <w:r w:rsidR="00E2282C">
              <w:rPr>
                <w:lang w:val="en-IN"/>
              </w:rPr>
              <w:t>Account ID</w:t>
            </w:r>
          </w:p>
          <w:p w14:paraId="56825131" w14:textId="453AC207" w:rsidR="00866B00" w:rsidRDefault="00866B00" w:rsidP="001D39BD">
            <w:pPr>
              <w:tabs>
                <w:tab w:val="left" w:pos="5306"/>
              </w:tabs>
              <w:rPr>
                <w:lang w:val="en-IN"/>
              </w:rPr>
            </w:pPr>
            <w:r>
              <w:rPr>
                <w:lang w:val="en-IN"/>
              </w:rPr>
              <w:t>To Account ID</w:t>
            </w:r>
          </w:p>
          <w:p w14:paraId="58550982" w14:textId="77777777" w:rsidR="00E2282C" w:rsidRDefault="00E2282C" w:rsidP="001D39BD">
            <w:pPr>
              <w:tabs>
                <w:tab w:val="left" w:pos="5306"/>
              </w:tabs>
              <w:rPr>
                <w:lang w:val="en-IN"/>
              </w:rPr>
            </w:pPr>
          </w:p>
        </w:tc>
        <w:tc>
          <w:tcPr>
            <w:tcW w:w="5619" w:type="dxa"/>
          </w:tcPr>
          <w:p w14:paraId="515A9FAF" w14:textId="6FBCBB25" w:rsidR="00E2282C" w:rsidRDefault="00E2282C" w:rsidP="001D39BD">
            <w:pPr>
              <w:tabs>
                <w:tab w:val="left" w:pos="5306"/>
              </w:tabs>
              <w:rPr>
                <w:lang w:val="en-IN"/>
              </w:rPr>
            </w:pPr>
            <w:r>
              <w:rPr>
                <w:lang w:val="en-IN"/>
              </w:rPr>
              <w:t xml:space="preserve">1.Create a </w:t>
            </w:r>
            <w:r w:rsidR="008515EF">
              <w:rPr>
                <w:lang w:val="en-IN"/>
              </w:rPr>
              <w:t>payment</w:t>
            </w:r>
            <w:r w:rsidR="00F26E86">
              <w:rPr>
                <w:lang w:val="en-IN"/>
              </w:rPr>
              <w:t xml:space="preserve"> Received</w:t>
            </w:r>
            <w:r w:rsidR="008515EF">
              <w:rPr>
                <w:lang w:val="en-IN"/>
              </w:rPr>
              <w:t xml:space="preserve"> in the database</w:t>
            </w:r>
          </w:p>
          <w:p w14:paraId="1CACE627" w14:textId="77777777" w:rsidR="00E2282C" w:rsidRDefault="00E2282C" w:rsidP="001D39BD">
            <w:pPr>
              <w:tabs>
                <w:tab w:val="left" w:pos="5306"/>
              </w:tabs>
              <w:rPr>
                <w:lang w:val="en-IN"/>
              </w:rPr>
            </w:pPr>
          </w:p>
          <w:p w14:paraId="30061706" w14:textId="100A72CC" w:rsidR="00E2282C" w:rsidRDefault="00E2282C" w:rsidP="001D39BD">
            <w:pPr>
              <w:tabs>
                <w:tab w:val="left" w:pos="5306"/>
              </w:tabs>
              <w:rPr>
                <w:lang w:val="en-IN"/>
              </w:rPr>
            </w:pPr>
            <w:r>
              <w:rPr>
                <w:lang w:val="en-IN"/>
              </w:rPr>
              <w:t xml:space="preserve">2. Whenever a </w:t>
            </w:r>
            <w:r w:rsidR="008515EF">
              <w:rPr>
                <w:lang w:val="en-IN"/>
              </w:rPr>
              <w:t>payment</w:t>
            </w:r>
            <w:r>
              <w:rPr>
                <w:lang w:val="en-IN"/>
              </w:rPr>
              <w:t xml:space="preserve"> is created, the account of the </w:t>
            </w:r>
            <w:r w:rsidR="00397F48">
              <w:rPr>
                <w:lang w:val="en-IN"/>
              </w:rPr>
              <w:t>paying</w:t>
            </w:r>
            <w:r>
              <w:rPr>
                <w:lang w:val="en-IN"/>
              </w:rPr>
              <w:t>-party (customer/vendor</w:t>
            </w:r>
            <w:r w:rsidR="00397F48">
              <w:rPr>
                <w:lang w:val="en-IN"/>
              </w:rPr>
              <w:t>: from Account</w:t>
            </w:r>
            <w:r>
              <w:rPr>
                <w:lang w:val="en-IN"/>
              </w:rPr>
              <w:t xml:space="preserve">) is updated and it’s current balance is </w:t>
            </w:r>
            <w:del w:id="18" w:author="nyadav.idmworks@outlook.com" w:date="2020-04-30T18:07:00Z">
              <w:r w:rsidDel="00C87210">
                <w:rPr>
                  <w:lang w:val="en-IN"/>
                </w:rPr>
                <w:delText xml:space="preserve">subtracted </w:delText>
              </w:r>
            </w:del>
            <w:ins w:id="19" w:author="nyadav.idmworks@outlook.com" w:date="2020-04-30T18:07:00Z">
              <w:r w:rsidR="00C87210">
                <w:rPr>
                  <w:lang w:val="en-IN"/>
                </w:rPr>
                <w:t>added</w:t>
              </w:r>
              <w:bookmarkStart w:id="20" w:name="_GoBack"/>
              <w:bookmarkEnd w:id="20"/>
              <w:r w:rsidR="00C87210">
                <w:rPr>
                  <w:lang w:val="en-IN"/>
                </w:rPr>
                <w:t xml:space="preserve"> </w:t>
              </w:r>
            </w:ins>
            <w:r>
              <w:rPr>
                <w:lang w:val="en-IN"/>
              </w:rPr>
              <w:t xml:space="preserve">with </w:t>
            </w:r>
            <w:r w:rsidR="00CD16D9">
              <w:rPr>
                <w:lang w:val="en-IN"/>
              </w:rPr>
              <w:t>“</w:t>
            </w:r>
            <w:r>
              <w:rPr>
                <w:lang w:val="en-IN"/>
              </w:rPr>
              <w:t>Amount</w:t>
            </w:r>
            <w:r w:rsidR="00CD16D9">
              <w:rPr>
                <w:lang w:val="en-IN"/>
              </w:rPr>
              <w:t>” Paid</w:t>
            </w:r>
            <w:r>
              <w:rPr>
                <w:lang w:val="en-IN"/>
              </w:rPr>
              <w:t>.</w:t>
            </w:r>
          </w:p>
          <w:p w14:paraId="74AE0523" w14:textId="77777777" w:rsidR="00E2282C" w:rsidRDefault="00E2282C" w:rsidP="001D39BD">
            <w:pPr>
              <w:tabs>
                <w:tab w:val="left" w:pos="5306"/>
              </w:tabs>
              <w:rPr>
                <w:lang w:val="en-IN"/>
              </w:rPr>
            </w:pPr>
            <w:r>
              <w:rPr>
                <w:lang w:val="en-IN"/>
              </w:rPr>
              <w:t>(e.g Current Balance = -20,000 (i.e debt of 20,000 on customer/vendor)</w:t>
            </w:r>
          </w:p>
          <w:p w14:paraId="53080640" w14:textId="1BB440AA" w:rsidR="00E2282C" w:rsidRDefault="00E2282C" w:rsidP="001D39BD">
            <w:pPr>
              <w:tabs>
                <w:tab w:val="left" w:pos="5306"/>
              </w:tabs>
              <w:rPr>
                <w:lang w:val="en-IN"/>
              </w:rPr>
            </w:pPr>
            <w:r>
              <w:rPr>
                <w:lang w:val="en-IN"/>
              </w:rPr>
              <w:t xml:space="preserve">Now, </w:t>
            </w:r>
            <w:r w:rsidR="00002A8E">
              <w:rPr>
                <w:lang w:val="en-IN"/>
              </w:rPr>
              <w:t>the customer has made a payment of: 1</w:t>
            </w:r>
            <w:r>
              <w:rPr>
                <w:lang w:val="en-IN"/>
              </w:rPr>
              <w:t>5000</w:t>
            </w:r>
          </w:p>
          <w:p w14:paraId="75E4ACDF" w14:textId="77777777" w:rsidR="00E2282C" w:rsidRDefault="00E2282C" w:rsidP="001D39BD">
            <w:pPr>
              <w:tabs>
                <w:tab w:val="left" w:pos="5306"/>
              </w:tabs>
              <w:rPr>
                <w:lang w:val="en-IN"/>
              </w:rPr>
            </w:pPr>
          </w:p>
          <w:p w14:paraId="2E47AF98" w14:textId="77777777" w:rsidR="008B7132" w:rsidRDefault="00E2282C" w:rsidP="001D39BD">
            <w:pPr>
              <w:tabs>
                <w:tab w:val="left" w:pos="5306"/>
              </w:tabs>
              <w:rPr>
                <w:lang w:val="en-IN"/>
              </w:rPr>
            </w:pPr>
            <w:r>
              <w:rPr>
                <w:lang w:val="en-IN"/>
              </w:rPr>
              <w:t xml:space="preserve">So new updated balance for that </w:t>
            </w:r>
            <w:r w:rsidR="008B7132">
              <w:rPr>
                <w:lang w:val="en-IN"/>
              </w:rPr>
              <w:t>customer</w:t>
            </w:r>
            <w:r>
              <w:rPr>
                <w:lang w:val="en-IN"/>
              </w:rPr>
              <w:t xml:space="preserve"> should be: </w:t>
            </w:r>
          </w:p>
          <w:p w14:paraId="60C8EF3B" w14:textId="527F4270" w:rsidR="00E2282C" w:rsidRDefault="008B7132" w:rsidP="001D39BD">
            <w:pPr>
              <w:tabs>
                <w:tab w:val="left" w:pos="5306"/>
              </w:tabs>
              <w:rPr>
                <w:lang w:val="en-IN"/>
              </w:rPr>
            </w:pPr>
            <w:r>
              <w:rPr>
                <w:lang w:val="en-IN"/>
              </w:rPr>
              <w:t>-</w:t>
            </w:r>
            <w:r w:rsidR="00E2282C">
              <w:rPr>
                <w:lang w:val="en-IN"/>
              </w:rPr>
              <w:t xml:space="preserve">20,000 </w:t>
            </w:r>
            <w:r>
              <w:rPr>
                <w:lang w:val="en-IN"/>
              </w:rPr>
              <w:t>+</w:t>
            </w:r>
            <w:r w:rsidR="00E2282C">
              <w:rPr>
                <w:lang w:val="en-IN"/>
              </w:rPr>
              <w:t xml:space="preserve"> </w:t>
            </w:r>
            <w:r>
              <w:rPr>
                <w:lang w:val="en-IN"/>
              </w:rPr>
              <w:t>1</w:t>
            </w:r>
            <w:r w:rsidR="00E2282C">
              <w:rPr>
                <w:lang w:val="en-IN"/>
              </w:rPr>
              <w:t xml:space="preserve">5000 = -5000) </w:t>
            </w:r>
          </w:p>
          <w:p w14:paraId="178E8CF8" w14:textId="77777777" w:rsidR="00E2282C" w:rsidRDefault="00E2282C" w:rsidP="001D39BD">
            <w:pPr>
              <w:tabs>
                <w:tab w:val="left" w:pos="5306"/>
              </w:tabs>
              <w:rPr>
                <w:lang w:val="en-IN"/>
              </w:rPr>
            </w:pPr>
            <w:r>
              <w:rPr>
                <w:lang w:val="en-IN"/>
              </w:rPr>
              <w:t xml:space="preserve"> </w:t>
            </w:r>
          </w:p>
          <w:p w14:paraId="6F92D87C" w14:textId="6C88CDA9" w:rsidR="00E2282C" w:rsidRDefault="00E2282C" w:rsidP="001D39BD">
            <w:pPr>
              <w:tabs>
                <w:tab w:val="left" w:pos="5306"/>
              </w:tabs>
              <w:rPr>
                <w:lang w:val="en-IN"/>
              </w:rPr>
            </w:pPr>
            <w:r>
              <w:rPr>
                <w:lang w:val="en-IN"/>
              </w:rPr>
              <w:t xml:space="preserve">Update Account (call </w:t>
            </w:r>
            <w:r w:rsidR="00666912">
              <w:rPr>
                <w:lang w:val="en-IN"/>
              </w:rPr>
              <w:t xml:space="preserve">UpdateAccountBalance </w:t>
            </w:r>
            <w:r>
              <w:rPr>
                <w:lang w:val="en-IN"/>
              </w:rPr>
              <w:t xml:space="preserve"> Method):</w:t>
            </w:r>
          </w:p>
          <w:p w14:paraId="6F880CA6" w14:textId="77777777" w:rsidR="00E2282C" w:rsidRDefault="00E2282C" w:rsidP="001D39BD">
            <w:pPr>
              <w:tabs>
                <w:tab w:val="left" w:pos="5306"/>
              </w:tabs>
              <w:rPr>
                <w:lang w:val="en-IN"/>
              </w:rPr>
            </w:pPr>
          </w:p>
          <w:p w14:paraId="515A2308" w14:textId="77777777" w:rsidR="00E2282C" w:rsidRDefault="00E2282C" w:rsidP="001D39BD">
            <w:pPr>
              <w:tabs>
                <w:tab w:val="left" w:pos="5306"/>
              </w:tabs>
              <w:rPr>
                <w:lang w:val="en-IN"/>
              </w:rPr>
            </w:pPr>
            <w:r>
              <w:rPr>
                <w:lang w:val="en-IN"/>
              </w:rPr>
              <w:t xml:space="preserve">Connection: pass the existing connection object to paticipate in the transaction. </w:t>
            </w:r>
          </w:p>
          <w:p w14:paraId="09FEC4F3" w14:textId="36F66EA2" w:rsidR="00E2282C" w:rsidRDefault="00E2282C" w:rsidP="001D39BD">
            <w:pPr>
              <w:tabs>
                <w:tab w:val="left" w:pos="5306"/>
              </w:tabs>
              <w:rPr>
                <w:lang w:val="en-IN"/>
              </w:rPr>
            </w:pPr>
            <w:r>
              <w:rPr>
                <w:lang w:val="en-IN"/>
              </w:rPr>
              <w:t>AccountID: Pass “parameter:</w:t>
            </w:r>
            <w:r w:rsidR="004E6096">
              <w:rPr>
                <w:lang w:val="en-IN"/>
              </w:rPr>
              <w:t xml:space="preserve">From </w:t>
            </w:r>
            <w:r>
              <w:rPr>
                <w:lang w:val="en-IN"/>
              </w:rPr>
              <w:t xml:space="preserve">Account ID” </w:t>
            </w:r>
          </w:p>
          <w:p w14:paraId="0DD645FE" w14:textId="02B3CEE0" w:rsidR="00E2282C" w:rsidRPr="00DC31B1" w:rsidRDefault="00E2282C" w:rsidP="001D39BD">
            <w:pPr>
              <w:tabs>
                <w:tab w:val="left" w:pos="5306"/>
              </w:tabs>
              <w:rPr>
                <w:lang w:val="en-IN"/>
              </w:rPr>
            </w:pPr>
            <w:r>
              <w:rPr>
                <w:lang w:val="en-IN"/>
              </w:rPr>
              <w:t xml:space="preserve">CurrentBalance :  pass ”parameter:Amount” </w:t>
            </w:r>
          </w:p>
          <w:p w14:paraId="7047DF16" w14:textId="57302B73" w:rsidR="00E2282C" w:rsidRDefault="00E2282C" w:rsidP="001D39BD">
            <w:pPr>
              <w:tabs>
                <w:tab w:val="left" w:pos="5306"/>
              </w:tabs>
              <w:rPr>
                <w:lang w:val="en-IN"/>
              </w:rPr>
            </w:pPr>
            <w:r>
              <w:rPr>
                <w:lang w:val="en-IN"/>
              </w:rPr>
              <w:t>Operation=</w:t>
            </w:r>
            <w:r w:rsidR="001A4649">
              <w:rPr>
                <w:lang w:val="en-IN"/>
              </w:rPr>
              <w:t>ADD</w:t>
            </w:r>
          </w:p>
          <w:p w14:paraId="6DFFCB64" w14:textId="77777777" w:rsidR="001A4649" w:rsidRDefault="001A4649" w:rsidP="001D39BD">
            <w:pPr>
              <w:tabs>
                <w:tab w:val="left" w:pos="5306"/>
              </w:tabs>
              <w:rPr>
                <w:lang w:val="en-IN"/>
              </w:rPr>
            </w:pPr>
          </w:p>
          <w:p w14:paraId="4394DB44" w14:textId="7183D1E8" w:rsidR="001A4649" w:rsidRDefault="001A4649" w:rsidP="001A4649">
            <w:pPr>
              <w:tabs>
                <w:tab w:val="left" w:pos="5306"/>
              </w:tabs>
              <w:rPr>
                <w:lang w:val="en-IN"/>
              </w:rPr>
            </w:pPr>
            <w:r>
              <w:rPr>
                <w:lang w:val="en-IN"/>
              </w:rPr>
              <w:t xml:space="preserve">3. Whenever a payment is created, the account of the </w:t>
            </w:r>
            <w:r w:rsidR="000E5D25">
              <w:rPr>
                <w:lang w:val="en-IN"/>
              </w:rPr>
              <w:t>receiving-</w:t>
            </w:r>
            <w:r>
              <w:rPr>
                <w:lang w:val="en-IN"/>
              </w:rPr>
              <w:t>party (</w:t>
            </w:r>
            <w:r w:rsidR="000E5D25">
              <w:rPr>
                <w:lang w:val="en-IN"/>
              </w:rPr>
              <w:t>Our Employee</w:t>
            </w:r>
            <w:r>
              <w:rPr>
                <w:lang w:val="en-IN"/>
              </w:rPr>
              <w:t xml:space="preserve">: </w:t>
            </w:r>
            <w:r w:rsidR="004F1FC0">
              <w:rPr>
                <w:lang w:val="en-IN"/>
              </w:rPr>
              <w:t>To</w:t>
            </w:r>
            <w:r>
              <w:rPr>
                <w:lang w:val="en-IN"/>
              </w:rPr>
              <w:t xml:space="preserve"> Account) is updated and it’s current balance is </w:t>
            </w:r>
            <w:r w:rsidR="00525C13">
              <w:rPr>
                <w:lang w:val="en-IN"/>
              </w:rPr>
              <w:t>add</w:t>
            </w:r>
            <w:r w:rsidR="006E7838">
              <w:rPr>
                <w:lang w:val="en-IN"/>
              </w:rPr>
              <w:t>ed</w:t>
            </w:r>
            <w:r>
              <w:rPr>
                <w:lang w:val="en-IN"/>
              </w:rPr>
              <w:t xml:space="preserve"> with “Amount” </w:t>
            </w:r>
            <w:r w:rsidR="009A0610">
              <w:rPr>
                <w:lang w:val="en-IN"/>
              </w:rPr>
              <w:t>received</w:t>
            </w:r>
            <w:r>
              <w:rPr>
                <w:lang w:val="en-IN"/>
              </w:rPr>
              <w:t>.</w:t>
            </w:r>
          </w:p>
          <w:p w14:paraId="40AC969F" w14:textId="6753E312" w:rsidR="001A4649" w:rsidRDefault="001A4649" w:rsidP="001A4649">
            <w:pPr>
              <w:tabs>
                <w:tab w:val="left" w:pos="5306"/>
              </w:tabs>
              <w:rPr>
                <w:lang w:val="en-IN"/>
              </w:rPr>
            </w:pPr>
            <w:r>
              <w:rPr>
                <w:lang w:val="en-IN"/>
              </w:rPr>
              <w:t xml:space="preserve">(e.g Current </w:t>
            </w:r>
            <w:r w:rsidR="00CA249B">
              <w:rPr>
                <w:lang w:val="en-IN"/>
              </w:rPr>
              <w:t xml:space="preserve">Employee </w:t>
            </w:r>
            <w:r>
              <w:rPr>
                <w:lang w:val="en-IN"/>
              </w:rPr>
              <w:t xml:space="preserve">Balance = 20,000 </w:t>
            </w:r>
          </w:p>
          <w:p w14:paraId="381B2036" w14:textId="77777777" w:rsidR="001A4649" w:rsidRDefault="001A4649" w:rsidP="001A4649">
            <w:pPr>
              <w:tabs>
                <w:tab w:val="left" w:pos="5306"/>
              </w:tabs>
              <w:rPr>
                <w:lang w:val="en-IN"/>
              </w:rPr>
            </w:pPr>
            <w:r>
              <w:rPr>
                <w:lang w:val="en-IN"/>
              </w:rPr>
              <w:t>Now, the customer has made a payment of: 15000</w:t>
            </w:r>
          </w:p>
          <w:p w14:paraId="03AF9847" w14:textId="77777777" w:rsidR="001A4649" w:rsidRDefault="001A4649" w:rsidP="001A4649">
            <w:pPr>
              <w:tabs>
                <w:tab w:val="left" w:pos="5306"/>
              </w:tabs>
              <w:rPr>
                <w:lang w:val="en-IN"/>
              </w:rPr>
            </w:pPr>
          </w:p>
          <w:p w14:paraId="02719B69" w14:textId="77777777" w:rsidR="001A4649" w:rsidRDefault="001A4649" w:rsidP="001A4649">
            <w:pPr>
              <w:tabs>
                <w:tab w:val="left" w:pos="5306"/>
              </w:tabs>
              <w:rPr>
                <w:lang w:val="en-IN"/>
              </w:rPr>
            </w:pPr>
            <w:r>
              <w:rPr>
                <w:lang w:val="en-IN"/>
              </w:rPr>
              <w:lastRenderedPageBreak/>
              <w:t xml:space="preserve">So new updated balance for that customer should be: </w:t>
            </w:r>
          </w:p>
          <w:p w14:paraId="5B63C6C9" w14:textId="6E2543DC" w:rsidR="001A4649" w:rsidRDefault="001A4649" w:rsidP="001A4649">
            <w:pPr>
              <w:tabs>
                <w:tab w:val="left" w:pos="5306"/>
              </w:tabs>
              <w:rPr>
                <w:lang w:val="en-IN"/>
              </w:rPr>
            </w:pPr>
            <w:r>
              <w:rPr>
                <w:lang w:val="en-IN"/>
              </w:rPr>
              <w:t xml:space="preserve">20,000 + 15000 = </w:t>
            </w:r>
            <w:r w:rsidR="003B5297">
              <w:rPr>
                <w:lang w:val="en-IN"/>
              </w:rPr>
              <w:t>3</w:t>
            </w:r>
            <w:r>
              <w:rPr>
                <w:lang w:val="en-IN"/>
              </w:rPr>
              <w:t xml:space="preserve">5000) </w:t>
            </w:r>
          </w:p>
          <w:p w14:paraId="1DCDFD57" w14:textId="77777777" w:rsidR="001A4649" w:rsidRDefault="001A4649" w:rsidP="001A4649">
            <w:pPr>
              <w:tabs>
                <w:tab w:val="left" w:pos="5306"/>
              </w:tabs>
              <w:rPr>
                <w:lang w:val="en-IN"/>
              </w:rPr>
            </w:pPr>
            <w:r>
              <w:rPr>
                <w:lang w:val="en-IN"/>
              </w:rPr>
              <w:t xml:space="preserve"> </w:t>
            </w:r>
          </w:p>
          <w:p w14:paraId="027CC7CE" w14:textId="4DAEAEBF" w:rsidR="001A4649" w:rsidRDefault="001A4649" w:rsidP="001A4649">
            <w:pPr>
              <w:tabs>
                <w:tab w:val="left" w:pos="5306"/>
              </w:tabs>
              <w:rPr>
                <w:lang w:val="en-IN"/>
              </w:rPr>
            </w:pPr>
            <w:r>
              <w:rPr>
                <w:lang w:val="en-IN"/>
              </w:rPr>
              <w:t xml:space="preserve">Update Account (call </w:t>
            </w:r>
            <w:r w:rsidR="00666912">
              <w:rPr>
                <w:lang w:val="en-IN"/>
              </w:rPr>
              <w:t xml:space="preserve">UpdateAccountBalance </w:t>
            </w:r>
            <w:r>
              <w:rPr>
                <w:lang w:val="en-IN"/>
              </w:rPr>
              <w:t xml:space="preserve"> Method):</w:t>
            </w:r>
          </w:p>
          <w:p w14:paraId="0809CB1C" w14:textId="77777777" w:rsidR="001A4649" w:rsidRDefault="001A4649" w:rsidP="001A4649">
            <w:pPr>
              <w:tabs>
                <w:tab w:val="left" w:pos="5306"/>
              </w:tabs>
              <w:rPr>
                <w:lang w:val="en-IN"/>
              </w:rPr>
            </w:pPr>
          </w:p>
          <w:p w14:paraId="7AC19729" w14:textId="77777777" w:rsidR="001A4649" w:rsidRDefault="001A4649" w:rsidP="001A4649">
            <w:pPr>
              <w:tabs>
                <w:tab w:val="left" w:pos="5306"/>
              </w:tabs>
              <w:rPr>
                <w:lang w:val="en-IN"/>
              </w:rPr>
            </w:pPr>
            <w:r>
              <w:rPr>
                <w:lang w:val="en-IN"/>
              </w:rPr>
              <w:t xml:space="preserve">Connection: pass the existing connection object to paticipate in the transaction. </w:t>
            </w:r>
          </w:p>
          <w:p w14:paraId="6FD0F43F" w14:textId="0437191F" w:rsidR="001A4649" w:rsidRDefault="001A4649" w:rsidP="001A4649">
            <w:pPr>
              <w:tabs>
                <w:tab w:val="left" w:pos="5306"/>
              </w:tabs>
              <w:rPr>
                <w:lang w:val="en-IN"/>
              </w:rPr>
            </w:pPr>
            <w:r>
              <w:rPr>
                <w:lang w:val="en-IN"/>
              </w:rPr>
              <w:t>AccountID: Pass “parameter:</w:t>
            </w:r>
            <w:r w:rsidR="00611F2F">
              <w:rPr>
                <w:lang w:val="en-IN"/>
              </w:rPr>
              <w:t>T</w:t>
            </w:r>
            <w:r w:rsidR="008B2A57">
              <w:rPr>
                <w:lang w:val="en-IN"/>
              </w:rPr>
              <w:t xml:space="preserve">o </w:t>
            </w:r>
            <w:r>
              <w:rPr>
                <w:lang w:val="en-IN"/>
              </w:rPr>
              <w:t xml:space="preserve">Account ID” </w:t>
            </w:r>
          </w:p>
          <w:p w14:paraId="3E370940" w14:textId="5A07BC07" w:rsidR="001A4649" w:rsidRPr="00DC31B1" w:rsidRDefault="001A4649" w:rsidP="001A4649">
            <w:pPr>
              <w:tabs>
                <w:tab w:val="left" w:pos="5306"/>
              </w:tabs>
              <w:rPr>
                <w:lang w:val="en-IN"/>
              </w:rPr>
            </w:pPr>
            <w:r>
              <w:rPr>
                <w:lang w:val="en-IN"/>
              </w:rPr>
              <w:t xml:space="preserve">CurrentBalance :  pass ”parameter:Amount” </w:t>
            </w:r>
          </w:p>
          <w:p w14:paraId="606AB989" w14:textId="77777777" w:rsidR="001A4649" w:rsidRDefault="001A4649" w:rsidP="001A4649">
            <w:pPr>
              <w:tabs>
                <w:tab w:val="left" w:pos="5306"/>
              </w:tabs>
              <w:rPr>
                <w:lang w:val="en-IN"/>
              </w:rPr>
            </w:pPr>
            <w:r>
              <w:rPr>
                <w:lang w:val="en-IN"/>
              </w:rPr>
              <w:t>Operation=ADD</w:t>
            </w:r>
          </w:p>
          <w:p w14:paraId="68A957A9" w14:textId="77777777" w:rsidR="001A4649" w:rsidRDefault="001A4649" w:rsidP="001D39BD">
            <w:pPr>
              <w:tabs>
                <w:tab w:val="left" w:pos="5306"/>
              </w:tabs>
              <w:rPr>
                <w:lang w:val="en-IN"/>
              </w:rPr>
            </w:pPr>
          </w:p>
          <w:p w14:paraId="10464994" w14:textId="77777777" w:rsidR="00E2282C" w:rsidRDefault="00E2282C" w:rsidP="001D39BD">
            <w:pPr>
              <w:tabs>
                <w:tab w:val="left" w:pos="5306"/>
              </w:tabs>
              <w:rPr>
                <w:lang w:val="en-IN"/>
              </w:rPr>
            </w:pPr>
            <w:r>
              <w:rPr>
                <w:lang w:val="en-IN"/>
              </w:rPr>
              <w:t xml:space="preserve"> </w:t>
            </w:r>
          </w:p>
        </w:tc>
      </w:tr>
      <w:tr w:rsidR="008E1AE4" w14:paraId="0CF9564D" w14:textId="77777777" w:rsidTr="001D39BD">
        <w:tc>
          <w:tcPr>
            <w:tcW w:w="1838" w:type="dxa"/>
          </w:tcPr>
          <w:p w14:paraId="77665770" w14:textId="52375C5E" w:rsidR="008E1AE4" w:rsidRDefault="008E1AE4" w:rsidP="008E1AE4">
            <w:pPr>
              <w:tabs>
                <w:tab w:val="left" w:pos="5306"/>
              </w:tabs>
              <w:rPr>
                <w:lang w:val="en-IN"/>
              </w:rPr>
            </w:pPr>
            <w:r>
              <w:rPr>
                <w:lang w:val="en-IN"/>
              </w:rPr>
              <w:lastRenderedPageBreak/>
              <w:t>Search</w:t>
            </w:r>
          </w:p>
        </w:tc>
        <w:tc>
          <w:tcPr>
            <w:tcW w:w="1559" w:type="dxa"/>
          </w:tcPr>
          <w:p w14:paraId="2C356C6F" w14:textId="30DF6295" w:rsidR="008E1AE4" w:rsidRDefault="008E1AE4" w:rsidP="008E1AE4">
            <w:pPr>
              <w:tabs>
                <w:tab w:val="left" w:pos="5306"/>
              </w:tabs>
              <w:rPr>
                <w:lang w:val="en-IN"/>
              </w:rPr>
            </w:pPr>
            <w:r>
              <w:rPr>
                <w:lang w:val="en-IN"/>
              </w:rPr>
              <w:t>Org ID</w:t>
            </w:r>
          </w:p>
        </w:tc>
        <w:tc>
          <w:tcPr>
            <w:tcW w:w="5619" w:type="dxa"/>
          </w:tcPr>
          <w:p w14:paraId="188DA4D6" w14:textId="77777777" w:rsidR="008E1AE4" w:rsidRDefault="008E1AE4" w:rsidP="008E1AE4">
            <w:pPr>
              <w:tabs>
                <w:tab w:val="left" w:pos="5306"/>
              </w:tabs>
              <w:rPr>
                <w:lang w:val="en-IN"/>
              </w:rPr>
            </w:pPr>
          </w:p>
        </w:tc>
      </w:tr>
    </w:tbl>
    <w:p w14:paraId="57194684" w14:textId="77777777" w:rsidR="00E2282C" w:rsidRDefault="00E2282C" w:rsidP="00FC31D0">
      <w:pPr>
        <w:rPr>
          <w:lang w:val="en-IN"/>
        </w:rPr>
      </w:pPr>
    </w:p>
    <w:p w14:paraId="5824F7E8" w14:textId="77777777" w:rsidR="00CA52A7" w:rsidRDefault="00CA52A7" w:rsidP="00FC31D0">
      <w:pPr>
        <w:rPr>
          <w:lang w:val="en-IN"/>
        </w:rPr>
      </w:pPr>
    </w:p>
    <w:p w14:paraId="413B1C36" w14:textId="7D70A4DE" w:rsidR="00F15C83" w:rsidRDefault="00F15C83" w:rsidP="002E4699">
      <w:pPr>
        <w:pStyle w:val="Heading2"/>
        <w:rPr>
          <w:lang w:val="en-IN"/>
        </w:rPr>
      </w:pPr>
      <w:r>
        <w:rPr>
          <w:lang w:val="en-IN"/>
        </w:rPr>
        <w:t>Account</w:t>
      </w:r>
    </w:p>
    <w:p w14:paraId="2083555D" w14:textId="2A2833E9" w:rsidR="00FC31D0" w:rsidRPr="008961ED" w:rsidRDefault="00E71AB6" w:rsidP="00F503B4">
      <w:pPr>
        <w:rPr>
          <w:lang w:val="en-IN"/>
        </w:rPr>
      </w:pPr>
      <w:r>
        <w:rPr>
          <w:lang w:val="en-IN"/>
        </w:rPr>
        <w:t>A</w:t>
      </w:r>
      <w:r w:rsidR="00CA52A7">
        <w:rPr>
          <w:lang w:val="en-IN"/>
        </w:rPr>
        <w:t>n</w:t>
      </w:r>
      <w:r>
        <w:rPr>
          <w:lang w:val="en-IN"/>
        </w:rPr>
        <w:t xml:space="preserve"> employee can have multiple accounts, a vendor can have multiple accounts so we have introduced </w:t>
      </w:r>
      <w:r w:rsidR="00CA52A7">
        <w:rPr>
          <w:lang w:val="en-IN"/>
        </w:rPr>
        <w:t xml:space="preserve">a </w:t>
      </w:r>
      <w:r>
        <w:rPr>
          <w:lang w:val="en-IN"/>
        </w:rPr>
        <w:t>concept of accounts.</w:t>
      </w:r>
      <w:r w:rsidR="00BE7191">
        <w:rPr>
          <w:lang w:val="en-IN"/>
        </w:rPr>
        <w:t xml:space="preserve"> Please note</w:t>
      </w:r>
      <w:r w:rsidR="00CA52A7">
        <w:rPr>
          <w:lang w:val="en-IN"/>
        </w:rPr>
        <w:t>,</w:t>
      </w:r>
      <w:r w:rsidR="00BE7191">
        <w:rPr>
          <w:lang w:val="en-IN"/>
        </w:rPr>
        <w:t xml:space="preserve"> this will work as “toAccount” or it will be</w:t>
      </w:r>
      <w:r w:rsidR="00CA52A7">
        <w:rPr>
          <w:lang w:val="en-IN"/>
        </w:rPr>
        <w:t xml:space="preserve"> an</w:t>
      </w:r>
      <w:r w:rsidR="00BE7191">
        <w:rPr>
          <w:lang w:val="en-IN"/>
        </w:rPr>
        <w:t xml:space="preserve"> internal account. This can be </w:t>
      </w:r>
      <w:r w:rsidR="00CA52A7">
        <w:rPr>
          <w:lang w:val="en-IN"/>
        </w:rPr>
        <w:t xml:space="preserve">a </w:t>
      </w:r>
      <w:r w:rsidR="00BE7191">
        <w:rPr>
          <w:lang w:val="en-IN"/>
        </w:rPr>
        <w:t>real</w:t>
      </w:r>
      <w:r w:rsidR="00CA52A7">
        <w:rPr>
          <w:lang w:val="en-IN"/>
        </w:rPr>
        <w:t xml:space="preserve"> bank</w:t>
      </w:r>
      <w:r w:rsidR="00BE7191">
        <w:rPr>
          <w:lang w:val="en-IN"/>
        </w:rPr>
        <w:t xml:space="preserve"> account e.g company current Account</w:t>
      </w:r>
      <w:r w:rsidR="005F7A95">
        <w:rPr>
          <w:lang w:val="en-IN"/>
        </w:rPr>
        <w:t>. Whenever an employee is created</w:t>
      </w:r>
      <w:r w:rsidR="00F76A63">
        <w:rPr>
          <w:lang w:val="en-IN"/>
        </w:rPr>
        <w:t>,</w:t>
      </w:r>
      <w:r w:rsidR="005F7A95">
        <w:rPr>
          <w:lang w:val="en-IN"/>
        </w:rPr>
        <w:t xml:space="preserve"> a</w:t>
      </w:r>
      <w:r w:rsidR="00F76A63">
        <w:rPr>
          <w:lang w:val="en-IN"/>
        </w:rPr>
        <w:t>n</w:t>
      </w:r>
      <w:r w:rsidR="005F7A95">
        <w:rPr>
          <w:lang w:val="en-IN"/>
        </w:rPr>
        <w:t xml:space="preserve"> associated named account will be created.</w:t>
      </w:r>
      <w:r w:rsidR="00800EE8">
        <w:rPr>
          <w:lang w:val="en-IN"/>
        </w:rPr>
        <w:t xml:space="preserve"> In the first release, Account will not get created from UI</w:t>
      </w:r>
      <w:r w:rsidR="00480B6C">
        <w:rPr>
          <w:lang w:val="en-IN"/>
        </w:rPr>
        <w:t xml:space="preserve">, it will be created as part of </w:t>
      </w:r>
      <w:r w:rsidR="00F76A63">
        <w:rPr>
          <w:lang w:val="en-IN"/>
        </w:rPr>
        <w:t>the “</w:t>
      </w:r>
      <w:r w:rsidR="00480B6C">
        <w:rPr>
          <w:lang w:val="en-IN"/>
        </w:rPr>
        <w:t>create</w:t>
      </w:r>
      <w:r w:rsidR="00A61B0F">
        <w:rPr>
          <w:lang w:val="en-IN"/>
        </w:rPr>
        <w:t>-</w:t>
      </w:r>
      <w:r w:rsidR="00480B6C">
        <w:rPr>
          <w:lang w:val="en-IN"/>
        </w:rPr>
        <w:t>customer</w:t>
      </w:r>
      <w:r w:rsidR="00F76A63">
        <w:rPr>
          <w:lang w:val="en-IN"/>
        </w:rPr>
        <w:t>”</w:t>
      </w:r>
      <w:r w:rsidR="00480B6C">
        <w:rPr>
          <w:lang w:val="en-IN"/>
        </w:rPr>
        <w:t xml:space="preserve"> business logic.</w:t>
      </w:r>
    </w:p>
    <w:p w14:paraId="696EA30E" w14:textId="635C43F4" w:rsidR="0031715B" w:rsidRDefault="0031715B" w:rsidP="00F503B4">
      <w:pPr>
        <w:rPr>
          <w:lang w:val="en-IN"/>
        </w:rPr>
      </w:pPr>
      <w:r w:rsidRPr="002E4699">
        <w:rPr>
          <w:b/>
          <w:bCs/>
          <w:lang w:val="en-IN"/>
        </w:rPr>
        <w:t>AccountID</w:t>
      </w:r>
      <w:r w:rsidR="00BE7191">
        <w:rPr>
          <w:lang w:val="en-IN"/>
        </w:rPr>
        <w:t xml:space="preserve">: </w:t>
      </w:r>
      <w:r w:rsidR="001F0FA8">
        <w:rPr>
          <w:lang w:val="en-IN"/>
        </w:rPr>
        <w:t>Auto-</w:t>
      </w:r>
      <w:r w:rsidR="00BE7191">
        <w:rPr>
          <w:lang w:val="en-IN"/>
        </w:rPr>
        <w:t xml:space="preserve">Generated by </w:t>
      </w:r>
      <w:r w:rsidR="001F0FA8">
        <w:rPr>
          <w:lang w:val="en-IN"/>
        </w:rPr>
        <w:t xml:space="preserve">the </w:t>
      </w:r>
      <w:r w:rsidR="00BE7191">
        <w:rPr>
          <w:lang w:val="en-IN"/>
        </w:rPr>
        <w:t>backend</w:t>
      </w:r>
    </w:p>
    <w:p w14:paraId="54723ADC" w14:textId="65A7C2B7" w:rsidR="0031715B" w:rsidRPr="008961ED" w:rsidRDefault="00BE7191" w:rsidP="00F503B4">
      <w:pPr>
        <w:rPr>
          <w:lang w:val="en-IN"/>
        </w:rPr>
      </w:pPr>
      <w:r w:rsidRPr="002E4699">
        <w:rPr>
          <w:b/>
          <w:bCs/>
          <w:lang w:val="en-IN"/>
        </w:rPr>
        <w:t>OwnerID</w:t>
      </w:r>
      <w:r w:rsidR="00203734">
        <w:rPr>
          <w:lang w:val="en-IN"/>
        </w:rPr>
        <w:t>*</w:t>
      </w:r>
      <w:r>
        <w:rPr>
          <w:lang w:val="en-IN"/>
        </w:rPr>
        <w:t>: Owner of the account (</w:t>
      </w:r>
      <w:r w:rsidR="00CB64F1">
        <w:rPr>
          <w:lang w:val="en-IN"/>
        </w:rPr>
        <w:t>Customer</w:t>
      </w:r>
      <w:r w:rsidR="004D0C76">
        <w:rPr>
          <w:lang w:val="en-IN"/>
        </w:rPr>
        <w:t xml:space="preserve">Id or </w:t>
      </w:r>
      <w:r w:rsidR="00CB64F1">
        <w:rPr>
          <w:lang w:val="en-IN"/>
        </w:rPr>
        <w:t>Employee</w:t>
      </w:r>
      <w:r w:rsidR="004D0C76">
        <w:rPr>
          <w:lang w:val="en-IN"/>
        </w:rPr>
        <w:t>ID</w:t>
      </w:r>
      <w:r>
        <w:rPr>
          <w:lang w:val="en-IN"/>
        </w:rPr>
        <w:t xml:space="preserve">) </w:t>
      </w:r>
      <w:r w:rsidR="0031715B">
        <w:rPr>
          <w:lang w:val="en-IN"/>
        </w:rPr>
        <w:t xml:space="preserve"> </w:t>
      </w:r>
    </w:p>
    <w:p w14:paraId="3D48DD8B" w14:textId="17773775" w:rsidR="0031715B" w:rsidRDefault="0031715B" w:rsidP="00F503B4">
      <w:pPr>
        <w:rPr>
          <w:lang w:val="en-IN"/>
        </w:rPr>
      </w:pPr>
      <w:r w:rsidRPr="002E4699">
        <w:rPr>
          <w:b/>
          <w:bCs/>
          <w:lang w:val="en-IN"/>
        </w:rPr>
        <w:t>AccountNickName</w:t>
      </w:r>
      <w:r w:rsidR="00BE7191">
        <w:rPr>
          <w:lang w:val="en-IN"/>
        </w:rPr>
        <w:t>*</w:t>
      </w:r>
      <w:r>
        <w:rPr>
          <w:lang w:val="en-IN"/>
        </w:rPr>
        <w:t>:</w:t>
      </w:r>
      <w:r w:rsidR="00BE7191">
        <w:rPr>
          <w:lang w:val="en-IN"/>
        </w:rPr>
        <w:t xml:space="preserve"> </w:t>
      </w:r>
      <w:r w:rsidR="00ED40EE">
        <w:rPr>
          <w:lang w:val="en-IN"/>
        </w:rPr>
        <w:t xml:space="preserve">(Text: </w:t>
      </w:r>
      <w:r w:rsidR="00A41A3D">
        <w:rPr>
          <w:lang w:val="en-IN"/>
        </w:rPr>
        <w:t>300</w:t>
      </w:r>
      <w:r w:rsidR="00ED40EE">
        <w:rPr>
          <w:lang w:val="en-IN"/>
        </w:rPr>
        <w:t>)</w:t>
      </w:r>
      <w:r>
        <w:rPr>
          <w:lang w:val="en-IN"/>
        </w:rPr>
        <w:t xml:space="preserve"> </w:t>
      </w:r>
      <w:r w:rsidR="00BE7191">
        <w:rPr>
          <w:lang w:val="en-IN"/>
        </w:rPr>
        <w:t>A simple identifiable description like AviICICI, AviSBI, Nilesh PNB, Company Cu</w:t>
      </w:r>
      <w:r w:rsidR="00A6768B">
        <w:rPr>
          <w:lang w:val="en-IN"/>
        </w:rPr>
        <w:t>r</w:t>
      </w:r>
      <w:r w:rsidR="00BE7191">
        <w:rPr>
          <w:lang w:val="en-IN"/>
        </w:rPr>
        <w:t>rent Account (PNB), Company Current Account (ICICI)</w:t>
      </w:r>
    </w:p>
    <w:p w14:paraId="4798D9F7" w14:textId="09467346" w:rsidR="00AE1176" w:rsidRDefault="00AE1176" w:rsidP="00F503B4">
      <w:pPr>
        <w:rPr>
          <w:lang w:val="en-IN"/>
        </w:rPr>
      </w:pPr>
      <w:r>
        <w:rPr>
          <w:lang w:val="en-IN"/>
        </w:rPr>
        <w:t>Currently</w:t>
      </w:r>
      <w:r w:rsidR="00A6768B">
        <w:rPr>
          <w:lang w:val="en-IN"/>
        </w:rPr>
        <w:t>,</w:t>
      </w:r>
      <w:r>
        <w:rPr>
          <w:lang w:val="en-IN"/>
        </w:rPr>
        <w:t xml:space="preserve"> this would be created using Customer’s Name </w:t>
      </w:r>
      <w:r w:rsidR="00BD69BC">
        <w:rPr>
          <w:lang w:val="en-IN"/>
        </w:rPr>
        <w:t>appended with</w:t>
      </w:r>
      <w:r>
        <w:rPr>
          <w:lang w:val="en-IN"/>
        </w:rPr>
        <w:t xml:space="preserve"> firm Name.</w:t>
      </w:r>
    </w:p>
    <w:p w14:paraId="40DF030E" w14:textId="77777777" w:rsidR="0031715B" w:rsidRPr="00D578BE" w:rsidRDefault="00BE7191" w:rsidP="00F503B4">
      <w:pPr>
        <w:rPr>
          <w:lang w:val="en-IN"/>
        </w:rPr>
      </w:pPr>
      <w:r w:rsidRPr="002E4699">
        <w:rPr>
          <w:b/>
          <w:bCs/>
          <w:lang w:val="en-IN"/>
        </w:rPr>
        <w:t>Details</w:t>
      </w:r>
      <w:r w:rsidR="00222B49">
        <w:rPr>
          <w:lang w:val="en-IN"/>
        </w:rPr>
        <w:t xml:space="preserve"> (String:</w:t>
      </w:r>
      <w:r w:rsidR="00F24BED">
        <w:rPr>
          <w:lang w:val="en-IN"/>
        </w:rPr>
        <w:t>100)</w:t>
      </w:r>
      <w:r>
        <w:rPr>
          <w:lang w:val="en-IN"/>
        </w:rPr>
        <w:t xml:space="preserve">: (here we can select what is the details of the accounts like Account Number, UPI etc)  </w:t>
      </w:r>
    </w:p>
    <w:p w14:paraId="46850594" w14:textId="4CE5DA07" w:rsidR="00FC31D0" w:rsidRDefault="007C190D" w:rsidP="00F503B4">
      <w:pPr>
        <w:rPr>
          <w:lang w:val="en-IN"/>
        </w:rPr>
      </w:pPr>
      <w:r w:rsidRPr="002E4699">
        <w:rPr>
          <w:b/>
          <w:bCs/>
          <w:lang w:val="en-IN"/>
        </w:rPr>
        <w:t>Type</w:t>
      </w:r>
      <w:r w:rsidR="00203734">
        <w:rPr>
          <w:lang w:val="en-IN"/>
        </w:rPr>
        <w:t>*</w:t>
      </w:r>
      <w:r>
        <w:rPr>
          <w:lang w:val="en-IN"/>
        </w:rPr>
        <w:t xml:space="preserve">: </w:t>
      </w:r>
      <w:r w:rsidRPr="002E4699">
        <w:rPr>
          <w:b/>
          <w:bCs/>
          <w:lang w:val="en-IN"/>
        </w:rPr>
        <w:t>Customer</w:t>
      </w:r>
      <w:r>
        <w:rPr>
          <w:lang w:val="en-IN"/>
        </w:rPr>
        <w:t xml:space="preserve"> or </w:t>
      </w:r>
      <w:r w:rsidRPr="002E4699">
        <w:rPr>
          <w:b/>
          <w:bCs/>
          <w:lang w:val="en-IN"/>
        </w:rPr>
        <w:t>Employee</w:t>
      </w:r>
      <w:r w:rsidR="00DB2533">
        <w:rPr>
          <w:lang w:val="en-IN"/>
        </w:rPr>
        <w:t xml:space="preserve">: (This will be used when doing a </w:t>
      </w:r>
      <w:r w:rsidR="00A6768B">
        <w:rPr>
          <w:lang w:val="en-IN"/>
        </w:rPr>
        <w:t>“</w:t>
      </w:r>
      <w:r w:rsidR="00DB2533">
        <w:rPr>
          <w:lang w:val="en-IN"/>
        </w:rPr>
        <w:t>join</w:t>
      </w:r>
      <w:r w:rsidR="00A6768B">
        <w:rPr>
          <w:lang w:val="en-IN"/>
        </w:rPr>
        <w:t>”</w:t>
      </w:r>
      <w:r w:rsidR="00DB2533">
        <w:rPr>
          <w:lang w:val="en-IN"/>
        </w:rPr>
        <w:t xml:space="preserve"> operation with either with employee or customer table) </w:t>
      </w:r>
    </w:p>
    <w:p w14:paraId="5B54F853" w14:textId="32C944FF" w:rsidR="006E0F18" w:rsidRDefault="00E32ED5" w:rsidP="00F503B4">
      <w:pPr>
        <w:rPr>
          <w:lang w:val="en-IN"/>
        </w:rPr>
      </w:pPr>
      <w:r w:rsidRPr="002E4699">
        <w:rPr>
          <w:b/>
          <w:bCs/>
          <w:lang w:val="en-IN"/>
        </w:rPr>
        <w:t>CurrentB</w:t>
      </w:r>
      <w:r w:rsidR="006E0F18" w:rsidRPr="002E4699">
        <w:rPr>
          <w:b/>
          <w:bCs/>
          <w:lang w:val="en-IN"/>
        </w:rPr>
        <w:t>alance</w:t>
      </w:r>
      <w:r w:rsidR="006E0F18">
        <w:rPr>
          <w:lang w:val="en-IN"/>
        </w:rPr>
        <w:t>:</w:t>
      </w:r>
      <w:r>
        <w:rPr>
          <w:lang w:val="en-IN"/>
        </w:rPr>
        <w:t xml:space="preserve"> (Number): This field will be used for </w:t>
      </w:r>
      <w:r w:rsidR="00325980">
        <w:rPr>
          <w:lang w:val="en-IN"/>
        </w:rPr>
        <w:t>mainta</w:t>
      </w:r>
      <w:r w:rsidR="00612EC0">
        <w:rPr>
          <w:lang w:val="en-IN"/>
        </w:rPr>
        <w:t>in</w:t>
      </w:r>
      <w:r w:rsidR="00325980">
        <w:rPr>
          <w:lang w:val="en-IN"/>
        </w:rPr>
        <w:t>ing a current balance of an account at any given time. This will be used for entering the initial balance during customer/vendor</w:t>
      </w:r>
      <w:r w:rsidR="00E472BA">
        <w:rPr>
          <w:lang w:val="en-IN"/>
        </w:rPr>
        <w:t>/employee creation</w:t>
      </w:r>
      <w:r w:rsidR="00325980">
        <w:rPr>
          <w:lang w:val="en-IN"/>
        </w:rPr>
        <w:t xml:space="preserve">. </w:t>
      </w:r>
    </w:p>
    <w:p w14:paraId="778EF5F1" w14:textId="4193319E" w:rsidR="003C0F28" w:rsidRDefault="003C0F28" w:rsidP="003C0F28">
      <w:pPr>
        <w:rPr>
          <w:lang w:val="en-IN"/>
        </w:rPr>
      </w:pPr>
      <w:r w:rsidRPr="002E4699">
        <w:rPr>
          <w:b/>
          <w:bCs/>
          <w:lang w:val="en-IN"/>
        </w:rPr>
        <w:t>LastBalance</w:t>
      </w:r>
      <w:r>
        <w:rPr>
          <w:lang w:val="en-IN"/>
        </w:rPr>
        <w:t xml:space="preserve">: (Number): This field will </w:t>
      </w:r>
      <w:r w:rsidR="001116B3">
        <w:rPr>
          <w:lang w:val="en-IN"/>
        </w:rPr>
        <w:t xml:space="preserve">maintain the history of </w:t>
      </w:r>
      <w:r w:rsidR="00612EC0">
        <w:rPr>
          <w:lang w:val="en-IN"/>
        </w:rPr>
        <w:t xml:space="preserve">the </w:t>
      </w:r>
      <w:r w:rsidR="00473216">
        <w:rPr>
          <w:lang w:val="en-IN"/>
        </w:rPr>
        <w:t>“</w:t>
      </w:r>
      <w:r w:rsidR="001116B3">
        <w:rPr>
          <w:lang w:val="en-IN"/>
        </w:rPr>
        <w:t>CurrentBalance</w:t>
      </w:r>
      <w:r w:rsidR="00473216">
        <w:rPr>
          <w:lang w:val="en-IN"/>
        </w:rPr>
        <w:t>”</w:t>
      </w:r>
      <w:r w:rsidR="001116B3">
        <w:rPr>
          <w:lang w:val="en-IN"/>
        </w:rPr>
        <w:t xml:space="preserve"> field. Before updating the CurrentBalance field, the </w:t>
      </w:r>
      <w:r w:rsidR="00255999">
        <w:rPr>
          <w:lang w:val="en-IN"/>
        </w:rPr>
        <w:t>value</w:t>
      </w:r>
      <w:r w:rsidR="00836DE7">
        <w:rPr>
          <w:lang w:val="en-IN"/>
        </w:rPr>
        <w:t xml:space="preserve"> of “CurrentBalance”</w:t>
      </w:r>
      <w:r w:rsidR="00255999">
        <w:rPr>
          <w:lang w:val="en-IN"/>
        </w:rPr>
        <w:t xml:space="preserve"> </w:t>
      </w:r>
      <w:r w:rsidR="001116B3">
        <w:rPr>
          <w:lang w:val="en-IN"/>
        </w:rPr>
        <w:t xml:space="preserve">will be copied here. </w:t>
      </w:r>
    </w:p>
    <w:p w14:paraId="46E352D0" w14:textId="4425EA3B" w:rsidR="002A5FFD" w:rsidRDefault="002A5FFD" w:rsidP="003C0F28">
      <w:pPr>
        <w:rPr>
          <w:lang w:val="en-IN"/>
        </w:rPr>
      </w:pPr>
      <w:r>
        <w:rPr>
          <w:lang w:val="en-IN"/>
        </w:rPr>
        <w:t>Org Id: Organization ID</w:t>
      </w:r>
    </w:p>
    <w:p w14:paraId="7D97C52D" w14:textId="77777777" w:rsidR="00F9190A" w:rsidRDefault="00F9190A" w:rsidP="003C0F28">
      <w:pPr>
        <w:rPr>
          <w:lang w:val="en-IN"/>
        </w:rPr>
      </w:pPr>
    </w:p>
    <w:tbl>
      <w:tblPr>
        <w:tblStyle w:val="TableGrid"/>
        <w:tblW w:w="0" w:type="auto"/>
        <w:tblLook w:val="04A0" w:firstRow="1" w:lastRow="0" w:firstColumn="1" w:lastColumn="0" w:noHBand="0" w:noVBand="1"/>
      </w:tblPr>
      <w:tblGrid>
        <w:gridCol w:w="2311"/>
        <w:gridCol w:w="2753"/>
        <w:gridCol w:w="3952"/>
      </w:tblGrid>
      <w:tr w:rsidR="00EB18B1" w14:paraId="316E288D" w14:textId="77777777" w:rsidTr="001D39BD">
        <w:tc>
          <w:tcPr>
            <w:tcW w:w="1838" w:type="dxa"/>
          </w:tcPr>
          <w:p w14:paraId="34760E0E" w14:textId="77777777" w:rsidR="00EB18B1" w:rsidRPr="00DC31B1" w:rsidRDefault="00EB18B1" w:rsidP="001D39BD">
            <w:pPr>
              <w:tabs>
                <w:tab w:val="left" w:pos="5306"/>
              </w:tabs>
              <w:rPr>
                <w:b/>
                <w:bCs/>
                <w:lang w:val="en-IN"/>
              </w:rPr>
            </w:pPr>
            <w:r w:rsidRPr="00DC31B1">
              <w:rPr>
                <w:b/>
                <w:bCs/>
                <w:lang w:val="en-IN"/>
              </w:rPr>
              <w:t>Operation Name</w:t>
            </w:r>
          </w:p>
        </w:tc>
        <w:tc>
          <w:tcPr>
            <w:tcW w:w="1559" w:type="dxa"/>
          </w:tcPr>
          <w:p w14:paraId="300605C7" w14:textId="7E08D983" w:rsidR="00EB18B1" w:rsidRPr="00DC31B1" w:rsidRDefault="00A41A3D" w:rsidP="001D39BD">
            <w:pPr>
              <w:tabs>
                <w:tab w:val="left" w:pos="5306"/>
              </w:tabs>
              <w:rPr>
                <w:b/>
                <w:bCs/>
                <w:lang w:val="en-IN"/>
              </w:rPr>
            </w:pPr>
            <w:r>
              <w:rPr>
                <w:b/>
                <w:bCs/>
                <w:lang w:val="en-IN"/>
              </w:rPr>
              <w:t>Mandatory Input</w:t>
            </w:r>
          </w:p>
        </w:tc>
        <w:tc>
          <w:tcPr>
            <w:tcW w:w="5619" w:type="dxa"/>
          </w:tcPr>
          <w:p w14:paraId="72188333" w14:textId="77777777" w:rsidR="00EB18B1" w:rsidRPr="00DC31B1" w:rsidRDefault="00EB18B1" w:rsidP="001D39BD">
            <w:pPr>
              <w:tabs>
                <w:tab w:val="left" w:pos="5306"/>
              </w:tabs>
              <w:rPr>
                <w:b/>
                <w:bCs/>
                <w:lang w:val="en-IN"/>
              </w:rPr>
            </w:pPr>
            <w:r w:rsidRPr="00DC31B1">
              <w:rPr>
                <w:b/>
                <w:bCs/>
                <w:lang w:val="en-IN"/>
              </w:rPr>
              <w:t>Description</w:t>
            </w:r>
          </w:p>
        </w:tc>
      </w:tr>
      <w:tr w:rsidR="00EB18B1" w14:paraId="4F085C63" w14:textId="77777777" w:rsidTr="001D39BD">
        <w:tc>
          <w:tcPr>
            <w:tcW w:w="1838" w:type="dxa"/>
          </w:tcPr>
          <w:p w14:paraId="6A1667C9" w14:textId="77777777" w:rsidR="00EB18B1" w:rsidRDefault="00EB18B1" w:rsidP="001D39BD">
            <w:pPr>
              <w:tabs>
                <w:tab w:val="left" w:pos="5306"/>
              </w:tabs>
              <w:rPr>
                <w:lang w:val="en-IN"/>
              </w:rPr>
            </w:pPr>
            <w:r>
              <w:rPr>
                <w:lang w:val="en-IN"/>
              </w:rPr>
              <w:t>Create</w:t>
            </w:r>
          </w:p>
        </w:tc>
        <w:tc>
          <w:tcPr>
            <w:tcW w:w="1559" w:type="dxa"/>
          </w:tcPr>
          <w:p w14:paraId="1F61D4E1" w14:textId="1BAA16E5" w:rsidR="00EB18B1" w:rsidRDefault="002A5FFD" w:rsidP="002A5FFD">
            <w:pPr>
              <w:tabs>
                <w:tab w:val="left" w:pos="5306"/>
              </w:tabs>
              <w:rPr>
                <w:lang w:val="en-IN"/>
              </w:rPr>
            </w:pPr>
            <w:r w:rsidRPr="008961ED">
              <w:rPr>
                <w:lang w:val="en-IN"/>
              </w:rPr>
              <w:t>AccountNickName</w:t>
            </w:r>
            <w:r w:rsidR="000C09F8">
              <w:rPr>
                <w:lang w:val="en-IN"/>
              </w:rPr>
              <w:t>,</w:t>
            </w:r>
          </w:p>
          <w:p w14:paraId="50098E59" w14:textId="673D00CB" w:rsidR="002A5FFD" w:rsidRDefault="002A5FFD" w:rsidP="002A5FFD">
            <w:pPr>
              <w:tabs>
                <w:tab w:val="left" w:pos="5306"/>
              </w:tabs>
              <w:rPr>
                <w:lang w:val="en-IN"/>
              </w:rPr>
            </w:pPr>
            <w:r>
              <w:rPr>
                <w:lang w:val="en-IN"/>
              </w:rPr>
              <w:t>Owner ID</w:t>
            </w:r>
            <w:r w:rsidR="000C09F8">
              <w:rPr>
                <w:lang w:val="en-IN"/>
              </w:rPr>
              <w:t>,</w:t>
            </w:r>
          </w:p>
          <w:p w14:paraId="2B9DECCA" w14:textId="3D5FB4DB" w:rsidR="000C09F8" w:rsidRDefault="000C09F8">
            <w:pPr>
              <w:tabs>
                <w:tab w:val="left" w:pos="5306"/>
              </w:tabs>
              <w:rPr>
                <w:lang w:val="en-IN"/>
              </w:rPr>
            </w:pPr>
            <w:r>
              <w:rPr>
                <w:lang w:val="en-IN"/>
              </w:rPr>
              <w:t>Type</w:t>
            </w:r>
          </w:p>
        </w:tc>
        <w:tc>
          <w:tcPr>
            <w:tcW w:w="5619" w:type="dxa"/>
          </w:tcPr>
          <w:p w14:paraId="6491D513" w14:textId="22090E0B" w:rsidR="00EB18B1" w:rsidRPr="00DC31B1" w:rsidRDefault="00EB18B1" w:rsidP="001D39BD">
            <w:pPr>
              <w:tabs>
                <w:tab w:val="left" w:pos="5306"/>
              </w:tabs>
              <w:rPr>
                <w:lang w:val="en-IN"/>
              </w:rPr>
            </w:pPr>
            <w:r>
              <w:rPr>
                <w:lang w:val="en-IN"/>
              </w:rPr>
              <w:t xml:space="preserve">1. </w:t>
            </w:r>
            <w:r w:rsidRPr="00DC31B1">
              <w:rPr>
                <w:lang w:val="en-IN"/>
              </w:rPr>
              <w:t>Create a</w:t>
            </w:r>
            <w:r w:rsidR="008B001C">
              <w:rPr>
                <w:lang w:val="en-IN"/>
              </w:rPr>
              <w:t>n</w:t>
            </w:r>
            <w:r w:rsidRPr="00DC31B1">
              <w:rPr>
                <w:lang w:val="en-IN"/>
              </w:rPr>
              <w:t xml:space="preserve"> </w:t>
            </w:r>
            <w:r w:rsidR="008B001C">
              <w:rPr>
                <w:lang w:val="en-IN"/>
              </w:rPr>
              <w:t>Account</w:t>
            </w:r>
            <w:r w:rsidRPr="00DC31B1">
              <w:rPr>
                <w:lang w:val="en-IN"/>
              </w:rPr>
              <w:t xml:space="preserve"> in the database. </w:t>
            </w:r>
          </w:p>
          <w:p w14:paraId="552BD698" w14:textId="77777777" w:rsidR="00EB18B1" w:rsidRDefault="00EB18B1" w:rsidP="001D39BD">
            <w:pPr>
              <w:tabs>
                <w:tab w:val="left" w:pos="5306"/>
              </w:tabs>
              <w:rPr>
                <w:lang w:val="en-IN"/>
              </w:rPr>
            </w:pPr>
          </w:p>
          <w:p w14:paraId="64273425" w14:textId="1C58D0FA" w:rsidR="00EB18B1" w:rsidRDefault="00EB18B1" w:rsidP="001D39BD">
            <w:pPr>
              <w:tabs>
                <w:tab w:val="left" w:pos="5306"/>
              </w:tabs>
              <w:rPr>
                <w:lang w:val="en-IN"/>
              </w:rPr>
            </w:pPr>
            <w:r>
              <w:rPr>
                <w:lang w:val="en-IN"/>
              </w:rPr>
              <w:t xml:space="preserve"> </w:t>
            </w:r>
          </w:p>
        </w:tc>
      </w:tr>
      <w:tr w:rsidR="00DE5CC3" w14:paraId="507B591E" w14:textId="77777777" w:rsidTr="001D39BD">
        <w:tc>
          <w:tcPr>
            <w:tcW w:w="1838" w:type="dxa"/>
          </w:tcPr>
          <w:p w14:paraId="7949B681" w14:textId="67B635DF" w:rsidR="00DE5CC3" w:rsidRDefault="00666912" w:rsidP="001D39BD">
            <w:pPr>
              <w:tabs>
                <w:tab w:val="left" w:pos="5306"/>
              </w:tabs>
              <w:rPr>
                <w:lang w:val="en-IN"/>
              </w:rPr>
            </w:pPr>
            <w:r>
              <w:rPr>
                <w:lang w:val="en-IN"/>
              </w:rPr>
              <w:lastRenderedPageBreak/>
              <w:t xml:space="preserve">UpdateAccountBalance </w:t>
            </w:r>
          </w:p>
        </w:tc>
        <w:tc>
          <w:tcPr>
            <w:tcW w:w="1559" w:type="dxa"/>
          </w:tcPr>
          <w:p w14:paraId="272803FE" w14:textId="77777777" w:rsidR="00DE5CC3" w:rsidRDefault="00C128B6" w:rsidP="002A5FFD">
            <w:pPr>
              <w:tabs>
                <w:tab w:val="left" w:pos="5306"/>
              </w:tabs>
              <w:rPr>
                <w:lang w:val="en-IN"/>
              </w:rPr>
            </w:pPr>
            <w:r>
              <w:rPr>
                <w:lang w:val="en-IN"/>
              </w:rPr>
              <w:t xml:space="preserve">Connection, </w:t>
            </w:r>
          </w:p>
          <w:p w14:paraId="151F4842" w14:textId="77777777" w:rsidR="00C128B6" w:rsidRDefault="00C128B6" w:rsidP="002A5FFD">
            <w:pPr>
              <w:tabs>
                <w:tab w:val="left" w:pos="5306"/>
              </w:tabs>
              <w:rPr>
                <w:lang w:val="en-IN"/>
              </w:rPr>
            </w:pPr>
            <w:r>
              <w:rPr>
                <w:lang w:val="en-IN"/>
              </w:rPr>
              <w:t>AccountID</w:t>
            </w:r>
            <w:r w:rsidR="008E6210">
              <w:rPr>
                <w:lang w:val="en-IN"/>
              </w:rPr>
              <w:t>,</w:t>
            </w:r>
          </w:p>
          <w:p w14:paraId="38ABE351" w14:textId="77777777" w:rsidR="008E6210" w:rsidRDefault="00141BCC" w:rsidP="002A5FFD">
            <w:pPr>
              <w:tabs>
                <w:tab w:val="left" w:pos="5306"/>
              </w:tabs>
              <w:rPr>
                <w:lang w:val="en-IN"/>
              </w:rPr>
            </w:pPr>
            <w:r>
              <w:rPr>
                <w:lang w:val="en-IN"/>
              </w:rPr>
              <w:t>Balance</w:t>
            </w:r>
          </w:p>
          <w:p w14:paraId="1BEB6608" w14:textId="799A6C70" w:rsidR="00AE48F0" w:rsidRPr="008961ED" w:rsidRDefault="00AE48F0" w:rsidP="002A5FFD">
            <w:pPr>
              <w:tabs>
                <w:tab w:val="left" w:pos="5306"/>
              </w:tabs>
              <w:rPr>
                <w:lang w:val="en-IN"/>
              </w:rPr>
            </w:pPr>
            <w:r>
              <w:rPr>
                <w:lang w:val="en-IN"/>
              </w:rPr>
              <w:t>Operation(A</w:t>
            </w:r>
            <w:r w:rsidR="00E9261E">
              <w:rPr>
                <w:lang w:val="en-IN"/>
              </w:rPr>
              <w:t>DD</w:t>
            </w:r>
            <w:r>
              <w:rPr>
                <w:lang w:val="en-IN"/>
              </w:rPr>
              <w:t>,SUBSTRACT)</w:t>
            </w:r>
          </w:p>
        </w:tc>
        <w:tc>
          <w:tcPr>
            <w:tcW w:w="5619" w:type="dxa"/>
          </w:tcPr>
          <w:p w14:paraId="172CD794" w14:textId="1813432B" w:rsidR="00DE5CC3" w:rsidRDefault="00A20467" w:rsidP="001D39BD">
            <w:pPr>
              <w:tabs>
                <w:tab w:val="left" w:pos="5306"/>
              </w:tabs>
              <w:rPr>
                <w:lang w:val="en-IN"/>
              </w:rPr>
            </w:pPr>
            <w:r>
              <w:rPr>
                <w:lang w:val="en-IN"/>
              </w:rPr>
              <w:t xml:space="preserve">This will run in the transaction with calling method. </w:t>
            </w:r>
            <w:r w:rsidR="008E4F99">
              <w:rPr>
                <w:lang w:val="en-IN"/>
              </w:rPr>
              <w:t>For this given AccountID:</w:t>
            </w:r>
          </w:p>
          <w:p w14:paraId="3456335D" w14:textId="77777777" w:rsidR="00235709" w:rsidRDefault="00235709" w:rsidP="001D39BD">
            <w:pPr>
              <w:tabs>
                <w:tab w:val="left" w:pos="5306"/>
              </w:tabs>
              <w:rPr>
                <w:lang w:val="en-IN"/>
              </w:rPr>
            </w:pPr>
          </w:p>
          <w:p w14:paraId="7F0F4D48" w14:textId="06137AAF" w:rsidR="008E4F99" w:rsidRDefault="008E4F99" w:rsidP="001D39BD">
            <w:pPr>
              <w:tabs>
                <w:tab w:val="left" w:pos="5306"/>
              </w:tabs>
              <w:rPr>
                <w:lang w:val="en-IN"/>
              </w:rPr>
            </w:pPr>
            <w:r>
              <w:rPr>
                <w:lang w:val="en-IN"/>
              </w:rPr>
              <w:t xml:space="preserve">Copy value of  </w:t>
            </w:r>
            <w:r w:rsidR="00235709">
              <w:rPr>
                <w:lang w:val="en-IN"/>
              </w:rPr>
              <w:t>table:</w:t>
            </w:r>
            <w:r>
              <w:rPr>
                <w:lang w:val="en-IN"/>
              </w:rPr>
              <w:t xml:space="preserve">“CurrentBalance” to </w:t>
            </w:r>
            <w:r w:rsidR="00235709">
              <w:rPr>
                <w:lang w:val="en-IN"/>
              </w:rPr>
              <w:t xml:space="preserve">table: </w:t>
            </w:r>
            <w:r>
              <w:rPr>
                <w:lang w:val="en-IN"/>
              </w:rPr>
              <w:t xml:space="preserve">“LastBalance” </w:t>
            </w:r>
          </w:p>
          <w:p w14:paraId="7D216B04" w14:textId="647DE2AF" w:rsidR="00235709" w:rsidRDefault="00141BCC" w:rsidP="00141BCC">
            <w:pPr>
              <w:tabs>
                <w:tab w:val="left" w:pos="1186"/>
              </w:tabs>
              <w:rPr>
                <w:lang w:val="en-IN"/>
              </w:rPr>
            </w:pPr>
            <w:r>
              <w:rPr>
                <w:lang w:val="en-IN"/>
              </w:rPr>
              <w:tab/>
            </w:r>
          </w:p>
          <w:p w14:paraId="03A0009F" w14:textId="2F9B1504" w:rsidR="00141BCC" w:rsidRDefault="00141BCC" w:rsidP="001D39BD">
            <w:pPr>
              <w:tabs>
                <w:tab w:val="left" w:pos="5306"/>
              </w:tabs>
              <w:rPr>
                <w:lang w:val="en-IN"/>
              </w:rPr>
            </w:pPr>
            <w:r>
              <w:rPr>
                <w:lang w:val="en-IN"/>
              </w:rPr>
              <w:t xml:space="preserve">NewBalance = </w:t>
            </w:r>
            <w:r w:rsidR="004037BF">
              <w:rPr>
                <w:lang w:val="en-IN"/>
              </w:rPr>
              <w:t>Operation</w:t>
            </w:r>
            <w:r>
              <w:rPr>
                <w:lang w:val="en-IN"/>
              </w:rPr>
              <w:t xml:space="preserve"> (“Parameter: Balance” </w:t>
            </w:r>
            <w:r w:rsidR="00737CD4">
              <w:rPr>
                <w:lang w:val="en-IN"/>
              </w:rPr>
              <w:t>,</w:t>
            </w:r>
            <w:r>
              <w:rPr>
                <w:lang w:val="en-IN"/>
              </w:rPr>
              <w:t xml:space="preserve"> “table:CurrentBalance” )  </w:t>
            </w:r>
          </w:p>
          <w:p w14:paraId="5D3B72DD" w14:textId="77777777" w:rsidR="00141BCC" w:rsidRDefault="00141BCC" w:rsidP="001D39BD">
            <w:pPr>
              <w:tabs>
                <w:tab w:val="left" w:pos="5306"/>
              </w:tabs>
              <w:rPr>
                <w:lang w:val="en-IN"/>
              </w:rPr>
            </w:pPr>
          </w:p>
          <w:p w14:paraId="33147AF7" w14:textId="05C22206" w:rsidR="008E4F99" w:rsidRDefault="00D4586A" w:rsidP="001D39BD">
            <w:pPr>
              <w:tabs>
                <w:tab w:val="left" w:pos="5306"/>
              </w:tabs>
              <w:rPr>
                <w:lang w:val="en-IN"/>
              </w:rPr>
            </w:pPr>
            <w:r>
              <w:rPr>
                <w:lang w:val="en-IN"/>
              </w:rPr>
              <w:t>Update</w:t>
            </w:r>
            <w:r w:rsidR="00383106">
              <w:rPr>
                <w:lang w:val="en-IN"/>
              </w:rPr>
              <w:t xml:space="preserve"> “</w:t>
            </w:r>
            <w:r w:rsidR="00141BCC">
              <w:rPr>
                <w:lang w:val="en-IN"/>
              </w:rPr>
              <w:t>Variable:New Balance</w:t>
            </w:r>
            <w:r w:rsidR="00383106">
              <w:rPr>
                <w:lang w:val="en-IN"/>
              </w:rPr>
              <w:t xml:space="preserve">” to </w:t>
            </w:r>
            <w:r w:rsidR="00F42E49">
              <w:rPr>
                <w:lang w:val="en-IN"/>
              </w:rPr>
              <w:t>“</w:t>
            </w:r>
            <w:r w:rsidR="00383106">
              <w:rPr>
                <w:lang w:val="en-IN"/>
              </w:rPr>
              <w:t>table:CurrentBalance”</w:t>
            </w:r>
          </w:p>
          <w:p w14:paraId="30B5FB6D" w14:textId="048BB79A" w:rsidR="008E4F99" w:rsidRDefault="008E4F99" w:rsidP="001D39BD">
            <w:pPr>
              <w:tabs>
                <w:tab w:val="left" w:pos="5306"/>
              </w:tabs>
              <w:rPr>
                <w:lang w:val="en-IN"/>
              </w:rPr>
            </w:pPr>
          </w:p>
        </w:tc>
      </w:tr>
      <w:tr w:rsidR="004630A3" w14:paraId="7F99BE38" w14:textId="77777777" w:rsidTr="001D39BD">
        <w:tc>
          <w:tcPr>
            <w:tcW w:w="1838" w:type="dxa"/>
          </w:tcPr>
          <w:p w14:paraId="137ED72B" w14:textId="5586D2B0" w:rsidR="004630A3" w:rsidRDefault="00E2337C" w:rsidP="001D39BD">
            <w:pPr>
              <w:tabs>
                <w:tab w:val="left" w:pos="5306"/>
              </w:tabs>
              <w:rPr>
                <w:lang w:val="en-IN"/>
              </w:rPr>
            </w:pPr>
            <w:r>
              <w:rPr>
                <w:lang w:val="en-IN"/>
              </w:rPr>
              <w:t xml:space="preserve">Search </w:t>
            </w:r>
          </w:p>
        </w:tc>
        <w:tc>
          <w:tcPr>
            <w:tcW w:w="1559" w:type="dxa"/>
          </w:tcPr>
          <w:p w14:paraId="04114259" w14:textId="28E6D48B" w:rsidR="004630A3" w:rsidRDefault="009504E7" w:rsidP="002A5FFD">
            <w:pPr>
              <w:tabs>
                <w:tab w:val="left" w:pos="5306"/>
              </w:tabs>
              <w:rPr>
                <w:lang w:val="en-IN"/>
              </w:rPr>
            </w:pPr>
            <w:r>
              <w:rPr>
                <w:lang w:val="en-IN"/>
              </w:rPr>
              <w:t>Org ID</w:t>
            </w:r>
          </w:p>
        </w:tc>
        <w:tc>
          <w:tcPr>
            <w:tcW w:w="5619" w:type="dxa"/>
          </w:tcPr>
          <w:p w14:paraId="252B0CE0" w14:textId="77777777" w:rsidR="004630A3" w:rsidRDefault="004630A3" w:rsidP="001D39BD">
            <w:pPr>
              <w:tabs>
                <w:tab w:val="left" w:pos="5306"/>
              </w:tabs>
              <w:rPr>
                <w:lang w:val="en-IN"/>
              </w:rPr>
            </w:pPr>
          </w:p>
        </w:tc>
      </w:tr>
    </w:tbl>
    <w:p w14:paraId="7833E244" w14:textId="4209E7EF" w:rsidR="007F3F8C" w:rsidRDefault="007F3F8C" w:rsidP="007F3F8C">
      <w:pPr>
        <w:rPr>
          <w:lang w:val="en-IN"/>
        </w:rPr>
      </w:pPr>
    </w:p>
    <w:p w14:paraId="1113822F" w14:textId="77777777" w:rsidR="00EB18B1" w:rsidRDefault="00EB18B1" w:rsidP="007F3F8C">
      <w:pPr>
        <w:rPr>
          <w:lang w:val="en-IN"/>
        </w:rPr>
      </w:pPr>
    </w:p>
    <w:p w14:paraId="3CB4B2BC" w14:textId="77777777" w:rsidR="0026623D" w:rsidRDefault="00D04787" w:rsidP="002E4699">
      <w:pPr>
        <w:pStyle w:val="Heading2"/>
        <w:rPr>
          <w:lang w:val="en-IN"/>
        </w:rPr>
      </w:pPr>
      <w:r>
        <w:rPr>
          <w:lang w:val="en-IN"/>
        </w:rPr>
        <w:t>PurchasefromVendor</w:t>
      </w:r>
    </w:p>
    <w:p w14:paraId="7B39B860" w14:textId="77777777" w:rsidR="009D34F9" w:rsidRDefault="009D34F9" w:rsidP="009D34F9">
      <w:pPr>
        <w:rPr>
          <w:lang w:val="en-IN"/>
        </w:rPr>
      </w:pPr>
      <w:r>
        <w:rPr>
          <w:lang w:val="en-IN"/>
        </w:rPr>
        <w:t xml:space="preserve">This is to track when a material is purchased from a vendor. </w:t>
      </w:r>
    </w:p>
    <w:p w14:paraId="70633229" w14:textId="77777777" w:rsidR="009D34F9" w:rsidRDefault="00B87AB3" w:rsidP="009D34F9">
      <w:pPr>
        <w:rPr>
          <w:lang w:val="en-IN"/>
        </w:rPr>
      </w:pPr>
      <w:r>
        <w:rPr>
          <w:lang w:val="en-IN"/>
        </w:rPr>
        <w:t>Purcahse</w:t>
      </w:r>
      <w:r w:rsidR="003B18BC">
        <w:rPr>
          <w:lang w:val="en-IN"/>
        </w:rPr>
        <w:t>_id: Auto genearted ID</w:t>
      </w:r>
    </w:p>
    <w:p w14:paraId="28882F54" w14:textId="3EAFD191" w:rsidR="00C52594" w:rsidRDefault="00F21D98" w:rsidP="009D34F9">
      <w:pPr>
        <w:rPr>
          <w:lang w:val="en-IN"/>
        </w:rPr>
      </w:pPr>
      <w:r>
        <w:rPr>
          <w:lang w:val="en-IN"/>
        </w:rPr>
        <w:t>From</w:t>
      </w:r>
      <w:r w:rsidR="00AA3B0F">
        <w:rPr>
          <w:lang w:val="en-IN"/>
        </w:rPr>
        <w:t>Customer</w:t>
      </w:r>
      <w:r w:rsidR="00C52594">
        <w:rPr>
          <w:lang w:val="en-IN"/>
        </w:rPr>
        <w:t xml:space="preserve">Id: </w:t>
      </w:r>
      <w:r w:rsidR="00146E08">
        <w:rPr>
          <w:lang w:val="en-IN"/>
        </w:rPr>
        <w:t xml:space="preserve"> This will be auto-caculated from the “FromAccountID”. For this, get “Owner” from “Account” Table with given “FromAccountID”</w:t>
      </w:r>
      <w:r w:rsidR="00631F80">
        <w:rPr>
          <w:lang w:val="en-IN"/>
        </w:rPr>
        <w:t>.</w:t>
      </w:r>
    </w:p>
    <w:p w14:paraId="0B8C7AAB" w14:textId="4DF646B2" w:rsidR="003B18BC" w:rsidRDefault="003B18BC" w:rsidP="009D34F9">
      <w:pPr>
        <w:rPr>
          <w:lang w:val="en-IN"/>
        </w:rPr>
      </w:pPr>
      <w:r>
        <w:rPr>
          <w:lang w:val="en-IN"/>
        </w:rPr>
        <w:t>Bill_I</w:t>
      </w:r>
      <w:r w:rsidR="00F60A83">
        <w:rPr>
          <w:lang w:val="en-IN"/>
        </w:rPr>
        <w:t xml:space="preserve">D: </w:t>
      </w:r>
      <w:r w:rsidR="00A23D8E">
        <w:rPr>
          <w:lang w:val="en-IN"/>
        </w:rPr>
        <w:t xml:space="preserve">(free text) : </w:t>
      </w:r>
      <w:r w:rsidR="00F60A83">
        <w:rPr>
          <w:lang w:val="en-IN"/>
        </w:rPr>
        <w:t xml:space="preserve">Actual Bill ID if available. </w:t>
      </w:r>
    </w:p>
    <w:p w14:paraId="274A9ABC" w14:textId="77777777" w:rsidR="003B18BC" w:rsidRDefault="003B18BC" w:rsidP="009D34F9">
      <w:pPr>
        <w:rPr>
          <w:lang w:val="en-IN"/>
        </w:rPr>
      </w:pPr>
      <w:r>
        <w:rPr>
          <w:lang w:val="en-IN"/>
        </w:rPr>
        <w:t>Net Amount (float)</w:t>
      </w:r>
      <w:r w:rsidR="00F60A83">
        <w:rPr>
          <w:lang w:val="en-IN"/>
        </w:rPr>
        <w:t xml:space="preserve">: </w:t>
      </w:r>
    </w:p>
    <w:p w14:paraId="741EE301" w14:textId="77777777" w:rsidR="003B18BC" w:rsidRDefault="003B18BC" w:rsidP="009D34F9">
      <w:pPr>
        <w:rPr>
          <w:lang w:val="en-IN"/>
        </w:rPr>
      </w:pPr>
      <w:r>
        <w:rPr>
          <w:lang w:val="en-IN"/>
        </w:rPr>
        <w:t>CGST ((float))</w:t>
      </w:r>
      <w:r w:rsidR="00F60A83">
        <w:rPr>
          <w:lang w:val="en-IN"/>
        </w:rPr>
        <w:t xml:space="preserve"> : </w:t>
      </w:r>
    </w:p>
    <w:p w14:paraId="5FF78CDB" w14:textId="77777777" w:rsidR="003B18BC" w:rsidRDefault="003B18BC" w:rsidP="009D34F9">
      <w:pPr>
        <w:rPr>
          <w:lang w:val="en-IN"/>
        </w:rPr>
      </w:pPr>
      <w:r>
        <w:rPr>
          <w:lang w:val="en-IN"/>
        </w:rPr>
        <w:t>SGST (float)</w:t>
      </w:r>
      <w:r w:rsidR="00F60A83">
        <w:rPr>
          <w:lang w:val="en-IN"/>
        </w:rPr>
        <w:t xml:space="preserve"> : </w:t>
      </w:r>
    </w:p>
    <w:p w14:paraId="36E39230" w14:textId="77777777" w:rsidR="003B18BC" w:rsidRDefault="003B18BC" w:rsidP="009D34F9">
      <w:pPr>
        <w:rPr>
          <w:lang w:val="en-IN"/>
        </w:rPr>
      </w:pPr>
      <w:r>
        <w:rPr>
          <w:lang w:val="en-IN"/>
        </w:rPr>
        <w:t>Extra (float)</w:t>
      </w:r>
      <w:r w:rsidR="00F60A83">
        <w:rPr>
          <w:lang w:val="en-IN"/>
        </w:rPr>
        <w:t xml:space="preserve"> : </w:t>
      </w:r>
    </w:p>
    <w:p w14:paraId="536C131A" w14:textId="77777777" w:rsidR="003B18BC" w:rsidRDefault="003B18BC" w:rsidP="009D34F9">
      <w:pPr>
        <w:rPr>
          <w:lang w:val="en-IN"/>
        </w:rPr>
      </w:pPr>
      <w:r>
        <w:rPr>
          <w:lang w:val="en-IN"/>
        </w:rPr>
        <w:t>Total Amount (float)</w:t>
      </w:r>
      <w:r w:rsidR="00F60A83">
        <w:rPr>
          <w:lang w:val="en-IN"/>
        </w:rPr>
        <w:t xml:space="preserve">: </w:t>
      </w:r>
    </w:p>
    <w:p w14:paraId="7425BA36" w14:textId="77777777" w:rsidR="003B18BC" w:rsidRDefault="003B18BC" w:rsidP="009D34F9">
      <w:pPr>
        <w:rPr>
          <w:lang w:val="en-IN"/>
        </w:rPr>
      </w:pPr>
      <w:r>
        <w:rPr>
          <w:lang w:val="en-IN"/>
        </w:rPr>
        <w:t>Material Details</w:t>
      </w:r>
      <w:r w:rsidR="0043545F">
        <w:rPr>
          <w:lang w:val="en-IN"/>
        </w:rPr>
        <w:t>: (TextField)</w:t>
      </w:r>
    </w:p>
    <w:p w14:paraId="6665ADCA" w14:textId="77777777" w:rsidR="00492776" w:rsidRDefault="00D04787" w:rsidP="009D34F9">
      <w:pPr>
        <w:rPr>
          <w:lang w:val="en-IN"/>
        </w:rPr>
      </w:pPr>
      <w:r>
        <w:rPr>
          <w:lang w:val="en-IN"/>
        </w:rPr>
        <w:t>ConsiderInCalc: True/False</w:t>
      </w:r>
    </w:p>
    <w:p w14:paraId="65C9081B" w14:textId="70721BE6" w:rsidR="003B18BC" w:rsidRDefault="005D1F82" w:rsidP="009D34F9">
      <w:pPr>
        <w:rPr>
          <w:lang w:val="en-IN"/>
        </w:rPr>
      </w:pPr>
      <w:r>
        <w:rPr>
          <w:lang w:val="en-IN"/>
        </w:rPr>
        <w:t>IncludeInReport:True/False</w:t>
      </w:r>
    </w:p>
    <w:p w14:paraId="54D9B4ED" w14:textId="1621B8D0" w:rsidR="00BC470E" w:rsidRDefault="00BC470E" w:rsidP="00BC470E">
      <w:pPr>
        <w:rPr>
          <w:lang w:val="en-IN"/>
        </w:rPr>
      </w:pPr>
      <w:r>
        <w:rPr>
          <w:lang w:val="en-IN"/>
        </w:rPr>
        <w:t xml:space="preserve">EXTRA(float): </w:t>
      </w:r>
      <w:r w:rsidR="00B87D9B">
        <w:rPr>
          <w:lang w:val="en-IN"/>
        </w:rPr>
        <w:t>Number field</w:t>
      </w:r>
    </w:p>
    <w:p w14:paraId="26BBB76A" w14:textId="673F54AE" w:rsidR="0078581A" w:rsidRDefault="0078581A" w:rsidP="00BC470E">
      <w:pPr>
        <w:rPr>
          <w:lang w:val="en-IN"/>
        </w:rPr>
      </w:pPr>
      <w:r>
        <w:rPr>
          <w:lang w:val="en-IN"/>
        </w:rPr>
        <w:t>FromAccountID: This will be passed from frontend.</w:t>
      </w:r>
    </w:p>
    <w:p w14:paraId="03A086A2" w14:textId="77777777" w:rsidR="00146E08" w:rsidRDefault="00146E08" w:rsidP="00BC470E">
      <w:pPr>
        <w:rPr>
          <w:lang w:val="en-IN"/>
        </w:rPr>
      </w:pPr>
    </w:p>
    <w:p w14:paraId="195AEBC2" w14:textId="4BB9B1C5" w:rsidR="004A4980" w:rsidRDefault="004A4980" w:rsidP="00BC470E">
      <w:pPr>
        <w:rPr>
          <w:lang w:val="en-IN"/>
        </w:rPr>
      </w:pPr>
    </w:p>
    <w:tbl>
      <w:tblPr>
        <w:tblStyle w:val="TableGrid"/>
        <w:tblW w:w="0" w:type="auto"/>
        <w:tblLook w:val="04A0" w:firstRow="1" w:lastRow="0" w:firstColumn="1" w:lastColumn="0" w:noHBand="0" w:noVBand="1"/>
      </w:tblPr>
      <w:tblGrid>
        <w:gridCol w:w="3104"/>
        <w:gridCol w:w="1497"/>
        <w:gridCol w:w="4415"/>
      </w:tblGrid>
      <w:tr w:rsidR="009F5AF7" w14:paraId="1CB74515" w14:textId="77777777" w:rsidTr="001A49CE">
        <w:tc>
          <w:tcPr>
            <w:tcW w:w="3104" w:type="dxa"/>
          </w:tcPr>
          <w:p w14:paraId="5F1F62EF" w14:textId="77777777" w:rsidR="004213F8" w:rsidRPr="00DC31B1" w:rsidRDefault="004213F8" w:rsidP="001D39BD">
            <w:pPr>
              <w:tabs>
                <w:tab w:val="left" w:pos="5306"/>
              </w:tabs>
              <w:rPr>
                <w:b/>
                <w:bCs/>
                <w:lang w:val="en-IN"/>
              </w:rPr>
            </w:pPr>
            <w:r w:rsidRPr="00DC31B1">
              <w:rPr>
                <w:b/>
                <w:bCs/>
                <w:lang w:val="en-IN"/>
              </w:rPr>
              <w:t>Operation Name</w:t>
            </w:r>
          </w:p>
        </w:tc>
        <w:tc>
          <w:tcPr>
            <w:tcW w:w="1497" w:type="dxa"/>
          </w:tcPr>
          <w:p w14:paraId="52235A18" w14:textId="77777777" w:rsidR="004213F8" w:rsidRPr="00DC31B1" w:rsidRDefault="004213F8" w:rsidP="001D39BD">
            <w:pPr>
              <w:tabs>
                <w:tab w:val="left" w:pos="5306"/>
              </w:tabs>
              <w:rPr>
                <w:b/>
                <w:bCs/>
                <w:lang w:val="en-IN"/>
              </w:rPr>
            </w:pPr>
            <w:r>
              <w:rPr>
                <w:b/>
                <w:bCs/>
                <w:lang w:val="en-IN"/>
              </w:rPr>
              <w:t>Mandatory Input</w:t>
            </w:r>
          </w:p>
        </w:tc>
        <w:tc>
          <w:tcPr>
            <w:tcW w:w="4415" w:type="dxa"/>
          </w:tcPr>
          <w:p w14:paraId="31441A72" w14:textId="77777777" w:rsidR="004213F8" w:rsidRPr="00DC31B1" w:rsidRDefault="004213F8" w:rsidP="001D39BD">
            <w:pPr>
              <w:tabs>
                <w:tab w:val="left" w:pos="5306"/>
              </w:tabs>
              <w:rPr>
                <w:b/>
                <w:bCs/>
                <w:lang w:val="en-IN"/>
              </w:rPr>
            </w:pPr>
            <w:r w:rsidRPr="00DC31B1">
              <w:rPr>
                <w:b/>
                <w:bCs/>
                <w:lang w:val="en-IN"/>
              </w:rPr>
              <w:t>Description</w:t>
            </w:r>
          </w:p>
        </w:tc>
      </w:tr>
      <w:tr w:rsidR="009F5AF7" w14:paraId="4B17EE03" w14:textId="77777777" w:rsidTr="001A49CE">
        <w:tc>
          <w:tcPr>
            <w:tcW w:w="3104" w:type="dxa"/>
          </w:tcPr>
          <w:p w14:paraId="3DE1FCE9" w14:textId="77777777" w:rsidR="004213F8" w:rsidRDefault="004213F8" w:rsidP="001D39BD">
            <w:pPr>
              <w:tabs>
                <w:tab w:val="left" w:pos="5306"/>
              </w:tabs>
              <w:rPr>
                <w:lang w:val="en-IN"/>
              </w:rPr>
            </w:pPr>
            <w:r>
              <w:rPr>
                <w:lang w:val="en-IN"/>
              </w:rPr>
              <w:t>Create</w:t>
            </w:r>
          </w:p>
          <w:p w14:paraId="21B05F06" w14:textId="57D1A787" w:rsidR="004213F8" w:rsidRDefault="004213F8" w:rsidP="001D39BD">
            <w:pPr>
              <w:tabs>
                <w:tab w:val="left" w:pos="5306"/>
              </w:tabs>
              <w:rPr>
                <w:lang w:val="en-IN"/>
              </w:rPr>
            </w:pPr>
            <w:r>
              <w:rPr>
                <w:lang w:val="en-IN"/>
              </w:rPr>
              <w:t xml:space="preserve">(In Transaction with </w:t>
            </w:r>
            <w:r w:rsidR="009F5AF7">
              <w:rPr>
                <w:lang w:val="en-IN"/>
              </w:rPr>
              <w:t>Account:</w:t>
            </w:r>
            <w:r w:rsidR="00666912">
              <w:rPr>
                <w:lang w:val="en-IN"/>
              </w:rPr>
              <w:t xml:space="preserve">UpdateAccountBalance </w:t>
            </w:r>
            <w:r>
              <w:rPr>
                <w:lang w:val="en-IN"/>
              </w:rPr>
              <w:t>)</w:t>
            </w:r>
          </w:p>
        </w:tc>
        <w:tc>
          <w:tcPr>
            <w:tcW w:w="1497" w:type="dxa"/>
          </w:tcPr>
          <w:p w14:paraId="063A1DA2" w14:textId="77777777" w:rsidR="004213F8" w:rsidRDefault="004213F8" w:rsidP="001D39BD">
            <w:pPr>
              <w:tabs>
                <w:tab w:val="left" w:pos="5306"/>
              </w:tabs>
              <w:rPr>
                <w:lang w:val="en-IN"/>
              </w:rPr>
            </w:pPr>
            <w:r>
              <w:rPr>
                <w:lang w:val="en-IN"/>
              </w:rPr>
              <w:t>Org Id,</w:t>
            </w:r>
          </w:p>
          <w:p w14:paraId="7E8F8905" w14:textId="77777777" w:rsidR="004213F8" w:rsidRDefault="004213F8" w:rsidP="001D39BD">
            <w:pPr>
              <w:tabs>
                <w:tab w:val="left" w:pos="5306"/>
              </w:tabs>
              <w:rPr>
                <w:lang w:val="en-IN"/>
              </w:rPr>
            </w:pPr>
            <w:r>
              <w:rPr>
                <w:lang w:val="en-IN"/>
              </w:rPr>
              <w:t>Customer ID,</w:t>
            </w:r>
          </w:p>
          <w:p w14:paraId="6388755B" w14:textId="77777777" w:rsidR="004213F8" w:rsidRDefault="004213F8" w:rsidP="001D39BD">
            <w:pPr>
              <w:tabs>
                <w:tab w:val="left" w:pos="5306"/>
              </w:tabs>
              <w:rPr>
                <w:lang w:val="en-IN"/>
              </w:rPr>
            </w:pPr>
            <w:r>
              <w:rPr>
                <w:lang w:val="en-IN"/>
              </w:rPr>
              <w:t>Date,</w:t>
            </w:r>
          </w:p>
          <w:p w14:paraId="050B1DAC" w14:textId="77777777" w:rsidR="004213F8" w:rsidRDefault="004213F8" w:rsidP="001D39BD">
            <w:pPr>
              <w:tabs>
                <w:tab w:val="left" w:pos="5306"/>
              </w:tabs>
              <w:rPr>
                <w:lang w:val="en-IN"/>
              </w:rPr>
            </w:pPr>
            <w:r>
              <w:rPr>
                <w:lang w:val="en-IN"/>
              </w:rPr>
              <w:lastRenderedPageBreak/>
              <w:t>Total Amount,</w:t>
            </w:r>
          </w:p>
          <w:p w14:paraId="167DFB65" w14:textId="77777777" w:rsidR="004213F8" w:rsidRDefault="004213F8" w:rsidP="001D39BD">
            <w:pPr>
              <w:tabs>
                <w:tab w:val="left" w:pos="5306"/>
              </w:tabs>
              <w:rPr>
                <w:lang w:val="en-IN"/>
              </w:rPr>
            </w:pPr>
            <w:r w:rsidRPr="00974CE4">
              <w:rPr>
                <w:lang w:val="en-IN"/>
              </w:rPr>
              <w:t>CreatedByID</w:t>
            </w:r>
            <w:r>
              <w:rPr>
                <w:lang w:val="en-IN"/>
              </w:rPr>
              <w:t>,</w:t>
            </w:r>
          </w:p>
          <w:p w14:paraId="7A221619" w14:textId="77777777" w:rsidR="004213F8" w:rsidRDefault="004213F8" w:rsidP="001D39BD">
            <w:pPr>
              <w:tabs>
                <w:tab w:val="left" w:pos="5306"/>
              </w:tabs>
              <w:rPr>
                <w:lang w:val="en-IN"/>
              </w:rPr>
            </w:pPr>
            <w:r>
              <w:rPr>
                <w:lang w:val="en-IN"/>
              </w:rPr>
              <w:t>Account ID</w:t>
            </w:r>
          </w:p>
          <w:p w14:paraId="3FAAA0AC" w14:textId="77777777" w:rsidR="004213F8" w:rsidRDefault="004213F8" w:rsidP="001D39BD">
            <w:pPr>
              <w:tabs>
                <w:tab w:val="left" w:pos="5306"/>
              </w:tabs>
              <w:rPr>
                <w:lang w:val="en-IN"/>
              </w:rPr>
            </w:pPr>
          </w:p>
          <w:p w14:paraId="06865E05" w14:textId="77777777" w:rsidR="00875E43" w:rsidRDefault="00875E43" w:rsidP="00875E43">
            <w:pPr>
              <w:rPr>
                <w:lang w:val="en-IN"/>
              </w:rPr>
            </w:pPr>
          </w:p>
          <w:p w14:paraId="65488904" w14:textId="77777777" w:rsidR="00875E43" w:rsidRDefault="00875E43" w:rsidP="00875E43">
            <w:pPr>
              <w:rPr>
                <w:lang w:val="en-IN"/>
              </w:rPr>
            </w:pPr>
          </w:p>
          <w:p w14:paraId="08B6B712" w14:textId="6BD1A8E0" w:rsidR="00875E43" w:rsidRPr="00875E43" w:rsidRDefault="00875E43" w:rsidP="002E4699">
            <w:pPr>
              <w:jc w:val="center"/>
              <w:rPr>
                <w:lang w:val="en-IN"/>
              </w:rPr>
            </w:pPr>
          </w:p>
        </w:tc>
        <w:tc>
          <w:tcPr>
            <w:tcW w:w="4415" w:type="dxa"/>
          </w:tcPr>
          <w:p w14:paraId="6499D5EC" w14:textId="0FA97216" w:rsidR="004213F8" w:rsidRDefault="004213F8" w:rsidP="001D39BD">
            <w:pPr>
              <w:tabs>
                <w:tab w:val="left" w:pos="5306"/>
              </w:tabs>
              <w:rPr>
                <w:lang w:val="en-IN"/>
              </w:rPr>
            </w:pPr>
            <w:r>
              <w:rPr>
                <w:lang w:val="en-IN"/>
              </w:rPr>
              <w:lastRenderedPageBreak/>
              <w:t xml:space="preserve">1.Create a </w:t>
            </w:r>
            <w:r w:rsidR="00A275EB">
              <w:rPr>
                <w:lang w:val="en-IN"/>
              </w:rPr>
              <w:t>Invoice</w:t>
            </w:r>
          </w:p>
          <w:p w14:paraId="7CB0BB43" w14:textId="77777777" w:rsidR="004213F8" w:rsidRDefault="004213F8" w:rsidP="001D39BD">
            <w:pPr>
              <w:tabs>
                <w:tab w:val="left" w:pos="5306"/>
              </w:tabs>
              <w:rPr>
                <w:lang w:val="en-IN"/>
              </w:rPr>
            </w:pPr>
          </w:p>
          <w:p w14:paraId="230CF533" w14:textId="77777777" w:rsidR="004213F8" w:rsidRDefault="004213F8" w:rsidP="001D39BD">
            <w:pPr>
              <w:tabs>
                <w:tab w:val="left" w:pos="5306"/>
              </w:tabs>
              <w:rPr>
                <w:lang w:val="en-IN"/>
              </w:rPr>
            </w:pPr>
            <w:r>
              <w:rPr>
                <w:lang w:val="en-IN"/>
              </w:rPr>
              <w:t xml:space="preserve">2. Whenever a bill is created, the account of the other-party (customer/vendor) is updated </w:t>
            </w:r>
            <w:r>
              <w:rPr>
                <w:lang w:val="en-IN"/>
              </w:rPr>
              <w:lastRenderedPageBreak/>
              <w:t>and it’s current balance is subtracted with Total Amount.</w:t>
            </w:r>
          </w:p>
          <w:p w14:paraId="432762BE" w14:textId="40AEF2C5" w:rsidR="004213F8" w:rsidRDefault="004213F8" w:rsidP="001D39BD">
            <w:pPr>
              <w:tabs>
                <w:tab w:val="left" w:pos="5306"/>
              </w:tabs>
              <w:rPr>
                <w:lang w:val="en-IN"/>
              </w:rPr>
            </w:pPr>
            <w:r>
              <w:rPr>
                <w:lang w:val="en-IN"/>
              </w:rPr>
              <w:t xml:space="preserve">(e.g Current Balance = </w:t>
            </w:r>
            <w:r w:rsidR="00A275EB">
              <w:rPr>
                <w:lang w:val="en-IN"/>
              </w:rPr>
              <w:t>1</w:t>
            </w:r>
            <w:r>
              <w:rPr>
                <w:lang w:val="en-IN"/>
              </w:rPr>
              <w:t>0,000 (i.e debt of 20,000 on customer/vendor)</w:t>
            </w:r>
          </w:p>
          <w:p w14:paraId="5903FC39" w14:textId="0B012D25" w:rsidR="004213F8" w:rsidRDefault="004213F8" w:rsidP="001D39BD">
            <w:pPr>
              <w:tabs>
                <w:tab w:val="left" w:pos="5306"/>
              </w:tabs>
              <w:rPr>
                <w:lang w:val="en-IN"/>
              </w:rPr>
            </w:pPr>
            <w:r>
              <w:rPr>
                <w:lang w:val="en-IN"/>
              </w:rPr>
              <w:t xml:space="preserve">Now, A </w:t>
            </w:r>
            <w:r w:rsidR="006575D2">
              <w:rPr>
                <w:lang w:val="en-IN"/>
              </w:rPr>
              <w:t>invoice</w:t>
            </w:r>
            <w:r>
              <w:rPr>
                <w:lang w:val="en-IN"/>
              </w:rPr>
              <w:t xml:space="preserve"> is created with amount=5000</w:t>
            </w:r>
          </w:p>
          <w:p w14:paraId="08EFF173" w14:textId="77777777" w:rsidR="004213F8" w:rsidRDefault="004213F8" w:rsidP="001D39BD">
            <w:pPr>
              <w:tabs>
                <w:tab w:val="left" w:pos="5306"/>
              </w:tabs>
              <w:rPr>
                <w:lang w:val="en-IN"/>
              </w:rPr>
            </w:pPr>
          </w:p>
          <w:p w14:paraId="780E7AFA" w14:textId="4FA16A93" w:rsidR="004213F8" w:rsidRDefault="004213F8" w:rsidP="001D39BD">
            <w:pPr>
              <w:tabs>
                <w:tab w:val="left" w:pos="5306"/>
              </w:tabs>
              <w:rPr>
                <w:lang w:val="en-IN"/>
              </w:rPr>
            </w:pPr>
            <w:r>
              <w:rPr>
                <w:lang w:val="en-IN"/>
              </w:rPr>
              <w:t>So new updated balance for that party should be: -</w:t>
            </w:r>
            <w:r w:rsidR="004C0DAF">
              <w:rPr>
                <w:lang w:val="en-IN"/>
              </w:rPr>
              <w:t>1</w:t>
            </w:r>
            <w:r>
              <w:rPr>
                <w:lang w:val="en-IN"/>
              </w:rPr>
              <w:t xml:space="preserve">0,000 </w:t>
            </w:r>
            <w:r w:rsidR="004C0DAF">
              <w:rPr>
                <w:lang w:val="en-IN"/>
              </w:rPr>
              <w:t>+</w:t>
            </w:r>
            <w:r>
              <w:rPr>
                <w:lang w:val="en-IN"/>
              </w:rPr>
              <w:t xml:space="preserve"> 5000 = </w:t>
            </w:r>
            <w:r w:rsidR="004C0DAF">
              <w:rPr>
                <w:lang w:val="en-IN"/>
              </w:rPr>
              <w:t>1</w:t>
            </w:r>
            <w:r>
              <w:rPr>
                <w:lang w:val="en-IN"/>
              </w:rPr>
              <w:t xml:space="preserve">5000) </w:t>
            </w:r>
          </w:p>
          <w:p w14:paraId="5E90BD7B" w14:textId="1CBCE374" w:rsidR="004213F8" w:rsidRDefault="004213F8" w:rsidP="001D39BD">
            <w:pPr>
              <w:tabs>
                <w:tab w:val="left" w:pos="5306"/>
              </w:tabs>
              <w:rPr>
                <w:lang w:val="en-IN"/>
              </w:rPr>
            </w:pPr>
            <w:r>
              <w:rPr>
                <w:lang w:val="en-IN"/>
              </w:rPr>
              <w:t xml:space="preserve"> </w:t>
            </w:r>
          </w:p>
          <w:p w14:paraId="156E8C05" w14:textId="2FEA4D61" w:rsidR="00B87B6B" w:rsidRDefault="00B87B6B" w:rsidP="001D39BD">
            <w:pPr>
              <w:tabs>
                <w:tab w:val="left" w:pos="5306"/>
              </w:tabs>
              <w:rPr>
                <w:lang w:val="en-IN"/>
              </w:rPr>
            </w:pPr>
            <w:r>
              <w:rPr>
                <w:lang w:val="en-IN"/>
              </w:rPr>
              <w:t>A positive balance represent that we have to give (orgnization id) that balance to other party.</w:t>
            </w:r>
          </w:p>
          <w:p w14:paraId="71C210D7" w14:textId="77777777" w:rsidR="004213F8" w:rsidRDefault="004213F8" w:rsidP="002E4699">
            <w:pPr>
              <w:tabs>
                <w:tab w:val="left" w:pos="5306"/>
              </w:tabs>
              <w:jc w:val="center"/>
              <w:rPr>
                <w:lang w:val="en-IN"/>
              </w:rPr>
            </w:pPr>
          </w:p>
          <w:p w14:paraId="3D0CFD4B" w14:textId="77777777" w:rsidR="004213F8" w:rsidRDefault="004213F8" w:rsidP="001D39BD">
            <w:pPr>
              <w:tabs>
                <w:tab w:val="left" w:pos="5306"/>
              </w:tabs>
              <w:rPr>
                <w:lang w:val="en-IN"/>
              </w:rPr>
            </w:pPr>
          </w:p>
          <w:p w14:paraId="365E0362" w14:textId="383C82CB" w:rsidR="004213F8" w:rsidRDefault="004213F8" w:rsidP="001D39BD">
            <w:pPr>
              <w:tabs>
                <w:tab w:val="left" w:pos="5306"/>
              </w:tabs>
              <w:rPr>
                <w:lang w:val="en-IN"/>
              </w:rPr>
            </w:pPr>
            <w:r>
              <w:rPr>
                <w:lang w:val="en-IN"/>
              </w:rPr>
              <w:t xml:space="preserve">Update Account (call </w:t>
            </w:r>
            <w:r w:rsidR="00666912">
              <w:rPr>
                <w:lang w:val="en-IN"/>
              </w:rPr>
              <w:t xml:space="preserve">UpdateAccountBalance </w:t>
            </w:r>
            <w:r>
              <w:rPr>
                <w:lang w:val="en-IN"/>
              </w:rPr>
              <w:t xml:space="preserve"> Method):</w:t>
            </w:r>
          </w:p>
          <w:p w14:paraId="4FB497F9" w14:textId="77777777" w:rsidR="004213F8" w:rsidRDefault="004213F8" w:rsidP="001D39BD">
            <w:pPr>
              <w:tabs>
                <w:tab w:val="left" w:pos="5306"/>
              </w:tabs>
              <w:rPr>
                <w:lang w:val="en-IN"/>
              </w:rPr>
            </w:pPr>
          </w:p>
          <w:p w14:paraId="5E370F56" w14:textId="77777777" w:rsidR="004213F8" w:rsidRDefault="004213F8" w:rsidP="001D39BD">
            <w:pPr>
              <w:tabs>
                <w:tab w:val="left" w:pos="5306"/>
              </w:tabs>
              <w:rPr>
                <w:lang w:val="en-IN"/>
              </w:rPr>
            </w:pPr>
            <w:r>
              <w:rPr>
                <w:lang w:val="en-IN"/>
              </w:rPr>
              <w:t xml:space="preserve">Connection: pass the existing connection object to paticipate in the transaction. </w:t>
            </w:r>
          </w:p>
          <w:p w14:paraId="015434F5" w14:textId="77777777" w:rsidR="004213F8" w:rsidRDefault="004213F8" w:rsidP="001D39BD">
            <w:pPr>
              <w:tabs>
                <w:tab w:val="left" w:pos="5306"/>
              </w:tabs>
              <w:rPr>
                <w:lang w:val="en-IN"/>
              </w:rPr>
            </w:pPr>
            <w:r>
              <w:rPr>
                <w:lang w:val="en-IN"/>
              </w:rPr>
              <w:t xml:space="preserve">AccountID: Pass “parameter:Account ID” </w:t>
            </w:r>
          </w:p>
          <w:p w14:paraId="16803EE6" w14:textId="77777777" w:rsidR="004213F8" w:rsidRPr="00DC31B1" w:rsidRDefault="004213F8" w:rsidP="001D39BD">
            <w:pPr>
              <w:tabs>
                <w:tab w:val="left" w:pos="5306"/>
              </w:tabs>
              <w:rPr>
                <w:lang w:val="en-IN"/>
              </w:rPr>
            </w:pPr>
            <w:r>
              <w:rPr>
                <w:lang w:val="en-IN"/>
              </w:rPr>
              <w:t xml:space="preserve">CurrentBalance :  pass ”parameter:Total Amount” </w:t>
            </w:r>
          </w:p>
          <w:p w14:paraId="50F9B141" w14:textId="77777777" w:rsidR="004213F8" w:rsidRDefault="004213F8" w:rsidP="001D39BD">
            <w:pPr>
              <w:tabs>
                <w:tab w:val="left" w:pos="5306"/>
              </w:tabs>
              <w:rPr>
                <w:lang w:val="en-IN"/>
              </w:rPr>
            </w:pPr>
            <w:r>
              <w:rPr>
                <w:lang w:val="en-IN"/>
              </w:rPr>
              <w:t>Operation=SUBTRACT</w:t>
            </w:r>
          </w:p>
          <w:p w14:paraId="1611FCB2" w14:textId="77777777" w:rsidR="004213F8" w:rsidRDefault="004213F8" w:rsidP="001D39BD">
            <w:pPr>
              <w:tabs>
                <w:tab w:val="left" w:pos="5306"/>
              </w:tabs>
              <w:rPr>
                <w:lang w:val="en-IN"/>
              </w:rPr>
            </w:pPr>
            <w:r>
              <w:rPr>
                <w:lang w:val="en-IN"/>
              </w:rPr>
              <w:t xml:space="preserve"> </w:t>
            </w:r>
          </w:p>
        </w:tc>
      </w:tr>
      <w:tr w:rsidR="001A49CE" w14:paraId="1CE53814" w14:textId="77777777" w:rsidTr="001A49CE">
        <w:tc>
          <w:tcPr>
            <w:tcW w:w="3104" w:type="dxa"/>
          </w:tcPr>
          <w:p w14:paraId="43F9C10C" w14:textId="0F6F7D98" w:rsidR="001A49CE" w:rsidRDefault="001A49CE" w:rsidP="001A49CE">
            <w:pPr>
              <w:tabs>
                <w:tab w:val="left" w:pos="5306"/>
              </w:tabs>
              <w:rPr>
                <w:lang w:val="en-IN"/>
              </w:rPr>
            </w:pPr>
            <w:r>
              <w:rPr>
                <w:lang w:val="en-IN"/>
              </w:rPr>
              <w:lastRenderedPageBreak/>
              <w:t>Search</w:t>
            </w:r>
          </w:p>
        </w:tc>
        <w:tc>
          <w:tcPr>
            <w:tcW w:w="1497" w:type="dxa"/>
          </w:tcPr>
          <w:p w14:paraId="5F6FC525" w14:textId="4331E63E" w:rsidR="001A49CE" w:rsidRDefault="001A49CE" w:rsidP="001A49CE">
            <w:pPr>
              <w:tabs>
                <w:tab w:val="left" w:pos="5306"/>
              </w:tabs>
              <w:rPr>
                <w:lang w:val="en-IN"/>
              </w:rPr>
            </w:pPr>
            <w:r>
              <w:rPr>
                <w:lang w:val="en-IN"/>
              </w:rPr>
              <w:t>Org ID</w:t>
            </w:r>
          </w:p>
        </w:tc>
        <w:tc>
          <w:tcPr>
            <w:tcW w:w="4415" w:type="dxa"/>
          </w:tcPr>
          <w:p w14:paraId="5DEB09D6" w14:textId="77777777" w:rsidR="001A49CE" w:rsidRDefault="001A49CE" w:rsidP="001A49CE">
            <w:pPr>
              <w:tabs>
                <w:tab w:val="left" w:pos="5306"/>
              </w:tabs>
              <w:rPr>
                <w:lang w:val="en-IN"/>
              </w:rPr>
            </w:pPr>
          </w:p>
        </w:tc>
      </w:tr>
    </w:tbl>
    <w:p w14:paraId="2DE5ACB5" w14:textId="7012CF84" w:rsidR="004213F8" w:rsidRDefault="004213F8" w:rsidP="00BC470E">
      <w:pPr>
        <w:rPr>
          <w:lang w:val="en-IN"/>
        </w:rPr>
      </w:pPr>
    </w:p>
    <w:p w14:paraId="1CAFE069" w14:textId="77777777" w:rsidR="004213F8" w:rsidRDefault="004213F8" w:rsidP="00BC470E">
      <w:pPr>
        <w:rPr>
          <w:lang w:val="en-IN"/>
        </w:rPr>
      </w:pPr>
    </w:p>
    <w:p w14:paraId="40359D17" w14:textId="56B97D06" w:rsidR="004A4980" w:rsidRDefault="004A4980" w:rsidP="002E4699">
      <w:pPr>
        <w:pStyle w:val="Heading2"/>
        <w:rPr>
          <w:lang w:val="en-IN"/>
        </w:rPr>
      </w:pPr>
      <w:r>
        <w:rPr>
          <w:lang w:val="en-IN"/>
        </w:rPr>
        <w:t>PayToVendor</w:t>
      </w:r>
    </w:p>
    <w:p w14:paraId="02106B4D" w14:textId="236A5FF2" w:rsidR="00B12C07" w:rsidRDefault="00B12C07" w:rsidP="004A4980">
      <w:pPr>
        <w:rPr>
          <w:lang w:val="en-IN"/>
        </w:rPr>
      </w:pPr>
      <w:r>
        <w:rPr>
          <w:lang w:val="en-IN"/>
        </w:rPr>
        <w:t xml:space="preserve">PayToVendorID: </w:t>
      </w:r>
      <w:r w:rsidR="00E94FA0">
        <w:rPr>
          <w:lang w:val="en-IN"/>
        </w:rPr>
        <w:t>Auto Generated ID</w:t>
      </w:r>
    </w:p>
    <w:p w14:paraId="1BD6F9A8" w14:textId="48DDDA67" w:rsidR="004A4980" w:rsidRDefault="004A4980" w:rsidP="004A4980">
      <w:pPr>
        <w:rPr>
          <w:lang w:val="en-IN"/>
        </w:rPr>
      </w:pPr>
      <w:r>
        <w:rPr>
          <w:lang w:val="en-IN"/>
        </w:rPr>
        <w:t xml:space="preserve">Date: </w:t>
      </w:r>
    </w:p>
    <w:p w14:paraId="6B0DFC14" w14:textId="58D3011D" w:rsidR="007C6343" w:rsidRDefault="00631F80" w:rsidP="007C6343">
      <w:pPr>
        <w:rPr>
          <w:lang w:val="en-IN"/>
        </w:rPr>
      </w:pPr>
      <w:r>
        <w:rPr>
          <w:lang w:val="en-IN"/>
        </w:rPr>
        <w:t>To</w:t>
      </w:r>
      <w:r w:rsidR="007C6343">
        <w:rPr>
          <w:lang w:val="en-IN"/>
        </w:rPr>
        <w:t>CustomerId</w:t>
      </w:r>
      <w:r w:rsidR="004A4980">
        <w:rPr>
          <w:lang w:val="en-IN"/>
        </w:rPr>
        <w:t>:</w:t>
      </w:r>
      <w:r>
        <w:rPr>
          <w:lang w:val="en-IN"/>
        </w:rPr>
        <w:t xml:space="preserve"> Auto-calculated from the given “ToAccountID”. Get “Owner” from the “account” table with given “</w:t>
      </w:r>
      <w:r w:rsidR="00962661">
        <w:rPr>
          <w:lang w:val="en-IN"/>
        </w:rPr>
        <w:t>To</w:t>
      </w:r>
      <w:r>
        <w:rPr>
          <w:lang w:val="en-IN"/>
        </w:rPr>
        <w:t>AccountID”</w:t>
      </w:r>
    </w:p>
    <w:p w14:paraId="6A761BE0" w14:textId="3E5E9ED7" w:rsidR="004A4980" w:rsidRDefault="004A4980" w:rsidP="004A4980">
      <w:pPr>
        <w:rPr>
          <w:lang w:val="en-IN"/>
        </w:rPr>
      </w:pPr>
      <w:r>
        <w:rPr>
          <w:lang w:val="en-IN"/>
        </w:rPr>
        <w:t>Amount:</w:t>
      </w:r>
      <w:r w:rsidR="003766EE">
        <w:rPr>
          <w:lang w:val="en-IN"/>
        </w:rPr>
        <w:t xml:space="preserve"> (float)</w:t>
      </w:r>
      <w:r>
        <w:rPr>
          <w:lang w:val="en-IN"/>
        </w:rPr>
        <w:t xml:space="preserve"> </w:t>
      </w:r>
    </w:p>
    <w:p w14:paraId="547CAE63" w14:textId="7915C6AC" w:rsidR="004A4980" w:rsidRDefault="004A4980" w:rsidP="004A4980">
      <w:pPr>
        <w:rPr>
          <w:lang w:val="en-IN"/>
        </w:rPr>
      </w:pPr>
      <w:r>
        <w:rPr>
          <w:lang w:val="en-IN"/>
        </w:rPr>
        <w:t>FromAccount</w:t>
      </w:r>
      <w:r w:rsidR="00E10D31">
        <w:rPr>
          <w:lang w:val="en-IN"/>
        </w:rPr>
        <w:t>I</w:t>
      </w:r>
      <w:r w:rsidR="005468B7">
        <w:rPr>
          <w:lang w:val="en-IN"/>
        </w:rPr>
        <w:t>D</w:t>
      </w:r>
      <w:r>
        <w:rPr>
          <w:lang w:val="en-IN"/>
        </w:rPr>
        <w:t xml:space="preserve">: </w:t>
      </w:r>
      <w:r w:rsidR="00264EE0">
        <w:rPr>
          <w:lang w:val="en-IN"/>
        </w:rPr>
        <w:t xml:space="preserve"> </w:t>
      </w:r>
      <w:r w:rsidR="004F4F2B">
        <w:rPr>
          <w:lang w:val="en-IN"/>
        </w:rPr>
        <w:t xml:space="preserve">From </w:t>
      </w:r>
      <w:r w:rsidR="00264EE0">
        <w:rPr>
          <w:lang w:val="en-IN"/>
        </w:rPr>
        <w:t>Account ID link</w:t>
      </w:r>
      <w:r w:rsidR="00FC4224">
        <w:rPr>
          <w:lang w:val="en-IN"/>
        </w:rPr>
        <w:t>ed</w:t>
      </w:r>
      <w:r w:rsidR="00264EE0">
        <w:rPr>
          <w:lang w:val="en-IN"/>
        </w:rPr>
        <w:t xml:space="preserve"> to Account Table</w:t>
      </w:r>
      <w:r w:rsidR="00451109">
        <w:rPr>
          <w:lang w:val="en-IN"/>
        </w:rPr>
        <w:t xml:space="preserve"> (</w:t>
      </w:r>
      <w:r w:rsidR="000C41A4">
        <w:rPr>
          <w:lang w:val="en-IN"/>
        </w:rPr>
        <w:t>Employee</w:t>
      </w:r>
      <w:r w:rsidR="00451109">
        <w:rPr>
          <w:lang w:val="en-IN"/>
        </w:rPr>
        <w:t>)</w:t>
      </w:r>
      <w:r w:rsidR="00264EE0">
        <w:rPr>
          <w:lang w:val="en-IN"/>
        </w:rPr>
        <w:t xml:space="preserve">. </w:t>
      </w:r>
    </w:p>
    <w:p w14:paraId="458E4B19" w14:textId="5011E99B" w:rsidR="00FC4224" w:rsidRDefault="002C7DF8" w:rsidP="00FC4224">
      <w:pPr>
        <w:rPr>
          <w:lang w:val="en-IN"/>
        </w:rPr>
      </w:pPr>
      <w:r>
        <w:rPr>
          <w:lang w:val="en-IN"/>
        </w:rPr>
        <w:t>ToAccountID</w:t>
      </w:r>
      <w:r w:rsidR="00E10D31">
        <w:rPr>
          <w:lang w:val="en-IN"/>
        </w:rPr>
        <w:t>:</w:t>
      </w:r>
      <w:r w:rsidR="002956A0">
        <w:rPr>
          <w:lang w:val="en-IN"/>
        </w:rPr>
        <w:t>T</w:t>
      </w:r>
      <w:r w:rsidR="00942974">
        <w:rPr>
          <w:lang w:val="en-IN"/>
        </w:rPr>
        <w:t>o</w:t>
      </w:r>
      <w:r w:rsidR="002956A0">
        <w:rPr>
          <w:lang w:val="en-IN"/>
        </w:rPr>
        <w:t xml:space="preserve"> Account ID</w:t>
      </w:r>
      <w:r w:rsidR="00FC4224">
        <w:rPr>
          <w:lang w:val="en-IN"/>
        </w:rPr>
        <w:t xml:space="preserve"> linked to Account Table</w:t>
      </w:r>
      <w:r w:rsidR="00451109">
        <w:rPr>
          <w:lang w:val="en-IN"/>
        </w:rPr>
        <w:t xml:space="preserve"> (</w:t>
      </w:r>
      <w:r w:rsidR="000C41A4">
        <w:rPr>
          <w:lang w:val="en-IN"/>
        </w:rPr>
        <w:t>Customer/Vendor</w:t>
      </w:r>
      <w:r w:rsidR="00451109">
        <w:rPr>
          <w:lang w:val="en-IN"/>
        </w:rPr>
        <w:t>)</w:t>
      </w:r>
      <w:r w:rsidR="00FC4224">
        <w:rPr>
          <w:lang w:val="en-IN"/>
        </w:rPr>
        <w:t xml:space="preserve">. </w:t>
      </w:r>
      <w:r w:rsidR="00F806F8">
        <w:rPr>
          <w:lang w:val="en-IN"/>
        </w:rPr>
        <w:t>Passed from UI.</w:t>
      </w:r>
    </w:p>
    <w:p w14:paraId="2F634537" w14:textId="1FC4279E" w:rsidR="0029282C" w:rsidRDefault="0029282C" w:rsidP="00FC4224">
      <w:pPr>
        <w:rPr>
          <w:lang w:val="en-IN"/>
        </w:rPr>
      </w:pPr>
      <w:r>
        <w:rPr>
          <w:lang w:val="en-IN"/>
        </w:rPr>
        <w:t>EmployeeID:</w:t>
      </w:r>
      <w:r w:rsidR="00AC0F4C">
        <w:rPr>
          <w:lang w:val="en-IN"/>
        </w:rPr>
        <w:t xml:space="preserve"> Link to Employee Table.</w:t>
      </w:r>
    </w:p>
    <w:p w14:paraId="727C4882" w14:textId="79BF5E78" w:rsidR="004A4980" w:rsidRDefault="004A4980" w:rsidP="004A4980">
      <w:pPr>
        <w:rPr>
          <w:lang w:val="en-IN"/>
        </w:rPr>
      </w:pPr>
      <w:r>
        <w:rPr>
          <w:lang w:val="en-IN"/>
        </w:rPr>
        <w:t>IncludeInCalc</w:t>
      </w:r>
      <w:r w:rsidR="00B862A1">
        <w:rPr>
          <w:lang w:val="en-IN"/>
        </w:rPr>
        <w:t>: True/False</w:t>
      </w:r>
    </w:p>
    <w:p w14:paraId="4CEDC37C" w14:textId="0249727B" w:rsidR="004A4980" w:rsidRDefault="004A4980" w:rsidP="004A4980">
      <w:pPr>
        <w:rPr>
          <w:lang w:val="en-IN"/>
        </w:rPr>
      </w:pPr>
      <w:r>
        <w:rPr>
          <w:lang w:val="en-IN"/>
        </w:rPr>
        <w:t xml:space="preserve">Details: </w:t>
      </w:r>
    </w:p>
    <w:p w14:paraId="23991630" w14:textId="43C47550" w:rsidR="003627C6" w:rsidRDefault="003627C6" w:rsidP="003627C6">
      <w:pPr>
        <w:rPr>
          <w:lang w:val="en-IN"/>
        </w:rPr>
      </w:pPr>
      <w:r w:rsidRPr="00974CE4">
        <w:rPr>
          <w:lang w:val="en-IN"/>
        </w:rPr>
        <w:t>CreatedByID</w:t>
      </w:r>
      <w:r>
        <w:rPr>
          <w:lang w:val="en-IN"/>
        </w:rPr>
        <w:t xml:space="preserve">: </w:t>
      </w:r>
      <w:r w:rsidRPr="003532DF">
        <w:rPr>
          <w:lang w:val="en-IN"/>
        </w:rPr>
        <w:t xml:space="preserve"> ( This is to track which employee id is used as supervisor id) </w:t>
      </w:r>
    </w:p>
    <w:p w14:paraId="62D551D5" w14:textId="77777777" w:rsidR="00962661" w:rsidRDefault="00962661" w:rsidP="003627C6">
      <w:pPr>
        <w:rPr>
          <w:lang w:val="en-IN"/>
        </w:rPr>
      </w:pPr>
    </w:p>
    <w:p w14:paraId="37E53153" w14:textId="2EBF0BC6" w:rsidR="004A4980" w:rsidRDefault="00E97748" w:rsidP="00E97748">
      <w:pPr>
        <w:tabs>
          <w:tab w:val="left" w:pos="1389"/>
        </w:tabs>
        <w:rPr>
          <w:lang w:val="en-IN"/>
        </w:rPr>
      </w:pPr>
      <w:r>
        <w:rPr>
          <w:lang w:val="en-IN"/>
        </w:rPr>
        <w:tab/>
      </w:r>
    </w:p>
    <w:tbl>
      <w:tblPr>
        <w:tblStyle w:val="TableGrid"/>
        <w:tblW w:w="0" w:type="auto"/>
        <w:tblLook w:val="04A0" w:firstRow="1" w:lastRow="0" w:firstColumn="1" w:lastColumn="0" w:noHBand="0" w:noVBand="1"/>
      </w:tblPr>
      <w:tblGrid>
        <w:gridCol w:w="1838"/>
        <w:gridCol w:w="1559"/>
        <w:gridCol w:w="5619"/>
      </w:tblGrid>
      <w:tr w:rsidR="00E97748" w14:paraId="1AA0EE9D" w14:textId="77777777" w:rsidTr="001D39BD">
        <w:tc>
          <w:tcPr>
            <w:tcW w:w="1838" w:type="dxa"/>
          </w:tcPr>
          <w:p w14:paraId="3C42D935" w14:textId="77777777" w:rsidR="00E97748" w:rsidRPr="00DC31B1" w:rsidRDefault="00E97748" w:rsidP="001D39BD">
            <w:pPr>
              <w:tabs>
                <w:tab w:val="left" w:pos="5306"/>
              </w:tabs>
              <w:rPr>
                <w:b/>
                <w:bCs/>
                <w:lang w:val="en-IN"/>
              </w:rPr>
            </w:pPr>
            <w:r w:rsidRPr="00DC31B1">
              <w:rPr>
                <w:b/>
                <w:bCs/>
                <w:lang w:val="en-IN"/>
              </w:rPr>
              <w:lastRenderedPageBreak/>
              <w:t>Operation Name</w:t>
            </w:r>
          </w:p>
        </w:tc>
        <w:tc>
          <w:tcPr>
            <w:tcW w:w="1559" w:type="dxa"/>
          </w:tcPr>
          <w:p w14:paraId="6B939081" w14:textId="77777777" w:rsidR="00E97748" w:rsidRPr="00DC31B1" w:rsidRDefault="00E97748" w:rsidP="001D39BD">
            <w:pPr>
              <w:tabs>
                <w:tab w:val="left" w:pos="5306"/>
              </w:tabs>
              <w:rPr>
                <w:b/>
                <w:bCs/>
                <w:lang w:val="en-IN"/>
              </w:rPr>
            </w:pPr>
            <w:r>
              <w:rPr>
                <w:b/>
                <w:bCs/>
                <w:lang w:val="en-IN"/>
              </w:rPr>
              <w:t>Mandatory Input</w:t>
            </w:r>
          </w:p>
        </w:tc>
        <w:tc>
          <w:tcPr>
            <w:tcW w:w="5619" w:type="dxa"/>
          </w:tcPr>
          <w:p w14:paraId="171BA54B" w14:textId="77777777" w:rsidR="00E97748" w:rsidRPr="00DC31B1" w:rsidRDefault="00E97748" w:rsidP="001D39BD">
            <w:pPr>
              <w:tabs>
                <w:tab w:val="left" w:pos="5306"/>
              </w:tabs>
              <w:rPr>
                <w:b/>
                <w:bCs/>
                <w:lang w:val="en-IN"/>
              </w:rPr>
            </w:pPr>
            <w:r w:rsidRPr="00DC31B1">
              <w:rPr>
                <w:b/>
                <w:bCs/>
                <w:lang w:val="en-IN"/>
              </w:rPr>
              <w:t>Description</w:t>
            </w:r>
          </w:p>
        </w:tc>
      </w:tr>
      <w:tr w:rsidR="00E97748" w14:paraId="2051A55F" w14:textId="77777777" w:rsidTr="001D39BD">
        <w:tc>
          <w:tcPr>
            <w:tcW w:w="1838" w:type="dxa"/>
          </w:tcPr>
          <w:p w14:paraId="2AEEB1A3" w14:textId="77777777" w:rsidR="00E97748" w:rsidRDefault="00E97748" w:rsidP="001D39BD">
            <w:pPr>
              <w:tabs>
                <w:tab w:val="left" w:pos="5306"/>
              </w:tabs>
              <w:rPr>
                <w:lang w:val="en-IN"/>
              </w:rPr>
            </w:pPr>
            <w:r>
              <w:rPr>
                <w:lang w:val="en-IN"/>
              </w:rPr>
              <w:t>Create</w:t>
            </w:r>
          </w:p>
          <w:p w14:paraId="22218153" w14:textId="77777777" w:rsidR="00E97748" w:rsidRDefault="00E97748" w:rsidP="001D39BD">
            <w:pPr>
              <w:tabs>
                <w:tab w:val="left" w:pos="5306"/>
              </w:tabs>
              <w:rPr>
                <w:lang w:val="en-IN"/>
              </w:rPr>
            </w:pPr>
            <w:r>
              <w:rPr>
                <w:lang w:val="en-IN"/>
              </w:rPr>
              <w:t>(In Transaction with UpdateAccount)</w:t>
            </w:r>
          </w:p>
        </w:tc>
        <w:tc>
          <w:tcPr>
            <w:tcW w:w="1559" w:type="dxa"/>
          </w:tcPr>
          <w:p w14:paraId="7A6B0F16" w14:textId="77777777" w:rsidR="00E97748" w:rsidRDefault="00E97748" w:rsidP="001D39BD">
            <w:pPr>
              <w:tabs>
                <w:tab w:val="left" w:pos="5306"/>
              </w:tabs>
              <w:rPr>
                <w:lang w:val="en-IN"/>
              </w:rPr>
            </w:pPr>
            <w:r>
              <w:rPr>
                <w:lang w:val="en-IN"/>
              </w:rPr>
              <w:t>Org Id,</w:t>
            </w:r>
          </w:p>
          <w:p w14:paraId="782EB932" w14:textId="77777777" w:rsidR="00E97748" w:rsidRDefault="00E97748" w:rsidP="001D39BD">
            <w:pPr>
              <w:tabs>
                <w:tab w:val="left" w:pos="5306"/>
              </w:tabs>
              <w:rPr>
                <w:lang w:val="en-IN"/>
              </w:rPr>
            </w:pPr>
            <w:r>
              <w:rPr>
                <w:lang w:val="en-IN"/>
              </w:rPr>
              <w:t>Customer ID,</w:t>
            </w:r>
          </w:p>
          <w:p w14:paraId="3383BD42" w14:textId="77777777" w:rsidR="00E97748" w:rsidRDefault="00E97748" w:rsidP="001D39BD">
            <w:pPr>
              <w:tabs>
                <w:tab w:val="left" w:pos="5306"/>
              </w:tabs>
              <w:rPr>
                <w:lang w:val="en-IN"/>
              </w:rPr>
            </w:pPr>
            <w:r>
              <w:rPr>
                <w:lang w:val="en-IN"/>
              </w:rPr>
              <w:t>Date,</w:t>
            </w:r>
          </w:p>
          <w:p w14:paraId="60005DD3" w14:textId="77777777" w:rsidR="00E97748" w:rsidRDefault="00E97748" w:rsidP="001D39BD">
            <w:pPr>
              <w:tabs>
                <w:tab w:val="left" w:pos="5306"/>
              </w:tabs>
              <w:rPr>
                <w:lang w:val="en-IN"/>
              </w:rPr>
            </w:pPr>
            <w:r>
              <w:rPr>
                <w:lang w:val="en-IN"/>
              </w:rPr>
              <w:t>Amount,</w:t>
            </w:r>
          </w:p>
          <w:p w14:paraId="091C411F" w14:textId="77777777" w:rsidR="00E97748" w:rsidRDefault="00E97748" w:rsidP="001D39BD">
            <w:pPr>
              <w:tabs>
                <w:tab w:val="left" w:pos="5306"/>
              </w:tabs>
              <w:rPr>
                <w:lang w:val="en-IN"/>
              </w:rPr>
            </w:pPr>
            <w:r w:rsidRPr="00974CE4">
              <w:rPr>
                <w:lang w:val="en-IN"/>
              </w:rPr>
              <w:t>CreatedByID</w:t>
            </w:r>
            <w:r>
              <w:rPr>
                <w:lang w:val="en-IN"/>
              </w:rPr>
              <w:t>,</w:t>
            </w:r>
          </w:p>
          <w:p w14:paraId="1BFAF118" w14:textId="77777777" w:rsidR="00E97748" w:rsidRDefault="00E97748" w:rsidP="001D39BD">
            <w:pPr>
              <w:tabs>
                <w:tab w:val="left" w:pos="5306"/>
              </w:tabs>
              <w:rPr>
                <w:lang w:val="en-IN"/>
              </w:rPr>
            </w:pPr>
            <w:r>
              <w:rPr>
                <w:lang w:val="en-IN"/>
              </w:rPr>
              <w:t>From Account ID</w:t>
            </w:r>
          </w:p>
          <w:p w14:paraId="04FFED5B" w14:textId="77777777" w:rsidR="00E97748" w:rsidRDefault="00E97748" w:rsidP="001D39BD">
            <w:pPr>
              <w:tabs>
                <w:tab w:val="left" w:pos="5306"/>
              </w:tabs>
              <w:rPr>
                <w:lang w:val="en-IN"/>
              </w:rPr>
            </w:pPr>
            <w:r>
              <w:rPr>
                <w:lang w:val="en-IN"/>
              </w:rPr>
              <w:t>To Account ID</w:t>
            </w:r>
          </w:p>
          <w:p w14:paraId="6941620C" w14:textId="77777777" w:rsidR="00E97748" w:rsidRDefault="00E97748" w:rsidP="001D39BD">
            <w:pPr>
              <w:tabs>
                <w:tab w:val="left" w:pos="5306"/>
              </w:tabs>
              <w:rPr>
                <w:lang w:val="en-IN"/>
              </w:rPr>
            </w:pPr>
          </w:p>
        </w:tc>
        <w:tc>
          <w:tcPr>
            <w:tcW w:w="5619" w:type="dxa"/>
          </w:tcPr>
          <w:p w14:paraId="0C5B43B9" w14:textId="50A4FAAC" w:rsidR="00E97748" w:rsidRDefault="00E97748" w:rsidP="001D39BD">
            <w:pPr>
              <w:tabs>
                <w:tab w:val="left" w:pos="5306"/>
              </w:tabs>
              <w:rPr>
                <w:lang w:val="en-IN"/>
              </w:rPr>
            </w:pPr>
            <w:r>
              <w:rPr>
                <w:lang w:val="en-IN"/>
              </w:rPr>
              <w:t xml:space="preserve">1.Create a </w:t>
            </w:r>
            <w:r w:rsidR="00524943">
              <w:rPr>
                <w:lang w:val="en-IN"/>
              </w:rPr>
              <w:t>“</w:t>
            </w:r>
            <w:r>
              <w:rPr>
                <w:lang w:val="en-IN"/>
              </w:rPr>
              <w:t xml:space="preserve">payment </w:t>
            </w:r>
            <w:r w:rsidR="00524943">
              <w:rPr>
                <w:lang w:val="en-IN"/>
              </w:rPr>
              <w:t>made”</w:t>
            </w:r>
            <w:r>
              <w:rPr>
                <w:lang w:val="en-IN"/>
              </w:rPr>
              <w:t xml:space="preserve"> in the database</w:t>
            </w:r>
          </w:p>
          <w:p w14:paraId="2441D01F" w14:textId="77777777" w:rsidR="00E97748" w:rsidRDefault="00E97748" w:rsidP="001D39BD">
            <w:pPr>
              <w:tabs>
                <w:tab w:val="left" w:pos="5306"/>
              </w:tabs>
              <w:rPr>
                <w:lang w:val="en-IN"/>
              </w:rPr>
            </w:pPr>
          </w:p>
          <w:p w14:paraId="0BDA0CC8" w14:textId="088ADBB7" w:rsidR="00E97748" w:rsidRDefault="00E97748" w:rsidP="001D39BD">
            <w:pPr>
              <w:tabs>
                <w:tab w:val="left" w:pos="5306"/>
              </w:tabs>
              <w:rPr>
                <w:lang w:val="en-IN"/>
              </w:rPr>
            </w:pPr>
            <w:r>
              <w:rPr>
                <w:lang w:val="en-IN"/>
              </w:rPr>
              <w:t xml:space="preserve">2. Whenever a payment is </w:t>
            </w:r>
            <w:r w:rsidR="008078F0">
              <w:rPr>
                <w:lang w:val="en-IN"/>
              </w:rPr>
              <w:t>made by our employee</w:t>
            </w:r>
            <w:r>
              <w:rPr>
                <w:lang w:val="en-IN"/>
              </w:rPr>
              <w:t xml:space="preserve">, the account of the </w:t>
            </w:r>
            <w:r w:rsidR="00F548DE">
              <w:rPr>
                <w:lang w:val="en-IN"/>
              </w:rPr>
              <w:t>other party</w:t>
            </w:r>
            <w:r>
              <w:rPr>
                <w:lang w:val="en-IN"/>
              </w:rPr>
              <w:t xml:space="preserve"> (vendor: </w:t>
            </w:r>
            <w:r w:rsidR="003F0CD6">
              <w:rPr>
                <w:lang w:val="en-IN"/>
              </w:rPr>
              <w:t>To</w:t>
            </w:r>
            <w:r>
              <w:rPr>
                <w:lang w:val="en-IN"/>
              </w:rPr>
              <w:t xml:space="preserve"> Account) is updated and it’s current balance is subtracted with “Amount” Paid.</w:t>
            </w:r>
          </w:p>
          <w:p w14:paraId="47290E20" w14:textId="54FB222C" w:rsidR="00E97748" w:rsidRDefault="00E97748" w:rsidP="001D39BD">
            <w:pPr>
              <w:tabs>
                <w:tab w:val="left" w:pos="5306"/>
              </w:tabs>
              <w:rPr>
                <w:lang w:val="en-IN"/>
              </w:rPr>
            </w:pPr>
            <w:r>
              <w:rPr>
                <w:lang w:val="en-IN"/>
              </w:rPr>
              <w:t>(e.g Current Balance</w:t>
            </w:r>
            <w:r w:rsidR="002D76A6">
              <w:rPr>
                <w:lang w:val="en-IN"/>
              </w:rPr>
              <w:t xml:space="preserve"> Of Vendor</w:t>
            </w:r>
            <w:r>
              <w:rPr>
                <w:lang w:val="en-IN"/>
              </w:rPr>
              <w:t xml:space="preserve"> = 20,000 (i.e debt of 20,000 on </w:t>
            </w:r>
            <w:r w:rsidR="00C557B8">
              <w:rPr>
                <w:lang w:val="en-IN"/>
              </w:rPr>
              <w:t>us</w:t>
            </w:r>
            <w:r>
              <w:rPr>
                <w:lang w:val="en-IN"/>
              </w:rPr>
              <w:t>)</w:t>
            </w:r>
          </w:p>
          <w:p w14:paraId="0D0FC7AE" w14:textId="4953DDA4" w:rsidR="00E97748" w:rsidRDefault="00E97748" w:rsidP="001D39BD">
            <w:pPr>
              <w:tabs>
                <w:tab w:val="left" w:pos="5306"/>
              </w:tabs>
              <w:rPr>
                <w:lang w:val="en-IN"/>
              </w:rPr>
            </w:pPr>
            <w:r>
              <w:rPr>
                <w:lang w:val="en-IN"/>
              </w:rPr>
              <w:t xml:space="preserve">Now, the </w:t>
            </w:r>
            <w:r w:rsidR="00BC4C0D">
              <w:rPr>
                <w:lang w:val="en-IN"/>
              </w:rPr>
              <w:t>we have</w:t>
            </w:r>
            <w:r>
              <w:rPr>
                <w:lang w:val="en-IN"/>
              </w:rPr>
              <w:t xml:space="preserve"> made a payment of: 15000</w:t>
            </w:r>
          </w:p>
          <w:p w14:paraId="316C20D3" w14:textId="77777777" w:rsidR="00E97748" w:rsidRDefault="00E97748" w:rsidP="001D39BD">
            <w:pPr>
              <w:tabs>
                <w:tab w:val="left" w:pos="5306"/>
              </w:tabs>
              <w:rPr>
                <w:lang w:val="en-IN"/>
              </w:rPr>
            </w:pPr>
          </w:p>
          <w:p w14:paraId="1C34047D" w14:textId="628395DE" w:rsidR="00E97748" w:rsidRDefault="00E97748" w:rsidP="001D39BD">
            <w:pPr>
              <w:tabs>
                <w:tab w:val="left" w:pos="5306"/>
              </w:tabs>
              <w:rPr>
                <w:lang w:val="en-IN"/>
              </w:rPr>
            </w:pPr>
            <w:r>
              <w:rPr>
                <w:lang w:val="en-IN"/>
              </w:rPr>
              <w:t xml:space="preserve">So new updated balance for that </w:t>
            </w:r>
            <w:r w:rsidR="00BC4C0D">
              <w:rPr>
                <w:lang w:val="en-IN"/>
              </w:rPr>
              <w:t>vendor</w:t>
            </w:r>
            <w:r>
              <w:rPr>
                <w:lang w:val="en-IN"/>
              </w:rPr>
              <w:t xml:space="preserve"> should be: </w:t>
            </w:r>
          </w:p>
          <w:p w14:paraId="129CEDFA" w14:textId="1689037B" w:rsidR="00E97748" w:rsidRDefault="00E97748" w:rsidP="001D39BD">
            <w:pPr>
              <w:tabs>
                <w:tab w:val="left" w:pos="5306"/>
              </w:tabs>
              <w:rPr>
                <w:lang w:val="en-IN"/>
              </w:rPr>
            </w:pPr>
            <w:r>
              <w:rPr>
                <w:lang w:val="en-IN"/>
              </w:rPr>
              <w:t xml:space="preserve">20,000 </w:t>
            </w:r>
            <w:r w:rsidR="00BC4C0D">
              <w:rPr>
                <w:lang w:val="en-IN"/>
              </w:rPr>
              <w:t>-</w:t>
            </w:r>
            <w:r>
              <w:rPr>
                <w:lang w:val="en-IN"/>
              </w:rPr>
              <w:t xml:space="preserve"> 15000 = 5000) </w:t>
            </w:r>
          </w:p>
          <w:p w14:paraId="007030C8" w14:textId="77777777" w:rsidR="005F03C8" w:rsidRDefault="005F03C8" w:rsidP="001D39BD">
            <w:pPr>
              <w:tabs>
                <w:tab w:val="left" w:pos="5306"/>
              </w:tabs>
              <w:rPr>
                <w:lang w:val="en-IN"/>
              </w:rPr>
            </w:pPr>
          </w:p>
          <w:p w14:paraId="29625D00" w14:textId="1B090E9C" w:rsidR="00E97748" w:rsidRDefault="005F03C8" w:rsidP="001D39BD">
            <w:pPr>
              <w:tabs>
                <w:tab w:val="left" w:pos="5306"/>
              </w:tabs>
              <w:rPr>
                <w:lang w:val="en-IN"/>
              </w:rPr>
            </w:pPr>
            <w:r>
              <w:rPr>
                <w:lang w:val="en-IN"/>
              </w:rPr>
              <w:t>Here postive balance represent that we have to give that money to vendor/customer.</w:t>
            </w:r>
            <w:r w:rsidR="00E97748">
              <w:rPr>
                <w:lang w:val="en-IN"/>
              </w:rPr>
              <w:t xml:space="preserve"> </w:t>
            </w:r>
          </w:p>
          <w:p w14:paraId="24D8215C" w14:textId="77777777" w:rsidR="005F03C8" w:rsidRDefault="005F03C8" w:rsidP="001D39BD">
            <w:pPr>
              <w:tabs>
                <w:tab w:val="left" w:pos="5306"/>
              </w:tabs>
              <w:rPr>
                <w:lang w:val="en-IN"/>
              </w:rPr>
            </w:pPr>
          </w:p>
          <w:p w14:paraId="3D967FEC" w14:textId="385BC63E" w:rsidR="00E97748" w:rsidRDefault="00E97748" w:rsidP="001D39BD">
            <w:pPr>
              <w:tabs>
                <w:tab w:val="left" w:pos="5306"/>
              </w:tabs>
              <w:rPr>
                <w:lang w:val="en-IN"/>
              </w:rPr>
            </w:pPr>
            <w:r>
              <w:rPr>
                <w:lang w:val="en-IN"/>
              </w:rPr>
              <w:t xml:space="preserve">Update Account (call </w:t>
            </w:r>
            <w:r w:rsidR="00666912">
              <w:rPr>
                <w:lang w:val="en-IN"/>
              </w:rPr>
              <w:t xml:space="preserve">UpdateAccountBalance </w:t>
            </w:r>
            <w:r>
              <w:rPr>
                <w:lang w:val="en-IN"/>
              </w:rPr>
              <w:t xml:space="preserve"> Method):</w:t>
            </w:r>
          </w:p>
          <w:p w14:paraId="51B6600B" w14:textId="77777777" w:rsidR="00E97748" w:rsidRDefault="00E97748" w:rsidP="001D39BD">
            <w:pPr>
              <w:tabs>
                <w:tab w:val="left" w:pos="5306"/>
              </w:tabs>
              <w:rPr>
                <w:lang w:val="en-IN"/>
              </w:rPr>
            </w:pPr>
          </w:p>
          <w:p w14:paraId="5C8F61A2" w14:textId="77777777" w:rsidR="00E97748" w:rsidRDefault="00E97748" w:rsidP="001D39BD">
            <w:pPr>
              <w:tabs>
                <w:tab w:val="left" w:pos="5306"/>
              </w:tabs>
              <w:rPr>
                <w:lang w:val="en-IN"/>
              </w:rPr>
            </w:pPr>
            <w:r>
              <w:rPr>
                <w:lang w:val="en-IN"/>
              </w:rPr>
              <w:t xml:space="preserve">Connection: pass the existing connection object to paticipate in the transaction. </w:t>
            </w:r>
          </w:p>
          <w:p w14:paraId="03A16350" w14:textId="693D0181" w:rsidR="00E97748" w:rsidRDefault="00E97748" w:rsidP="001D39BD">
            <w:pPr>
              <w:tabs>
                <w:tab w:val="left" w:pos="5306"/>
              </w:tabs>
              <w:rPr>
                <w:lang w:val="en-IN"/>
              </w:rPr>
            </w:pPr>
            <w:r>
              <w:rPr>
                <w:lang w:val="en-IN"/>
              </w:rPr>
              <w:t>AccountID: Pass “parameter:</w:t>
            </w:r>
            <w:r w:rsidR="0095229E">
              <w:rPr>
                <w:lang w:val="en-IN"/>
              </w:rPr>
              <w:t xml:space="preserve">To </w:t>
            </w:r>
            <w:r>
              <w:rPr>
                <w:lang w:val="en-IN"/>
              </w:rPr>
              <w:t xml:space="preserve">Account ID” </w:t>
            </w:r>
          </w:p>
          <w:p w14:paraId="616BB745" w14:textId="77777777" w:rsidR="00E97748" w:rsidRPr="00DC31B1" w:rsidRDefault="00E97748" w:rsidP="001D39BD">
            <w:pPr>
              <w:tabs>
                <w:tab w:val="left" w:pos="5306"/>
              </w:tabs>
              <w:rPr>
                <w:lang w:val="en-IN"/>
              </w:rPr>
            </w:pPr>
            <w:r>
              <w:rPr>
                <w:lang w:val="en-IN"/>
              </w:rPr>
              <w:t xml:space="preserve">CurrentBalance :  pass ”parameter:Amount” </w:t>
            </w:r>
          </w:p>
          <w:p w14:paraId="7C62CFA5" w14:textId="01BE69D3" w:rsidR="00E97748" w:rsidRDefault="00E97748" w:rsidP="001D39BD">
            <w:pPr>
              <w:tabs>
                <w:tab w:val="left" w:pos="5306"/>
              </w:tabs>
              <w:rPr>
                <w:lang w:val="en-IN"/>
              </w:rPr>
            </w:pPr>
            <w:r>
              <w:rPr>
                <w:lang w:val="en-IN"/>
              </w:rPr>
              <w:t>Operation=</w:t>
            </w:r>
            <w:r w:rsidR="0095229E">
              <w:rPr>
                <w:lang w:val="en-IN"/>
              </w:rPr>
              <w:t>SUBTRACT</w:t>
            </w:r>
          </w:p>
          <w:p w14:paraId="75C4D743" w14:textId="77777777" w:rsidR="00E97748" w:rsidRDefault="00E97748" w:rsidP="001D39BD">
            <w:pPr>
              <w:tabs>
                <w:tab w:val="left" w:pos="5306"/>
              </w:tabs>
              <w:rPr>
                <w:lang w:val="en-IN"/>
              </w:rPr>
            </w:pPr>
          </w:p>
          <w:p w14:paraId="1B831BF4" w14:textId="2FA60F1A" w:rsidR="00E97748" w:rsidRDefault="00E97748" w:rsidP="001D39BD">
            <w:pPr>
              <w:tabs>
                <w:tab w:val="left" w:pos="5306"/>
              </w:tabs>
              <w:rPr>
                <w:lang w:val="en-IN"/>
              </w:rPr>
            </w:pPr>
            <w:r>
              <w:rPr>
                <w:lang w:val="en-IN"/>
              </w:rPr>
              <w:t xml:space="preserve">3. Whenever a payment is </w:t>
            </w:r>
            <w:r w:rsidR="00EA4CEF">
              <w:rPr>
                <w:lang w:val="en-IN"/>
              </w:rPr>
              <w:t>made</w:t>
            </w:r>
            <w:r>
              <w:rPr>
                <w:lang w:val="en-IN"/>
              </w:rPr>
              <w:t xml:space="preserve">, the account of the </w:t>
            </w:r>
            <w:r w:rsidR="00C41316">
              <w:rPr>
                <w:lang w:val="en-IN"/>
              </w:rPr>
              <w:t>paying</w:t>
            </w:r>
            <w:r>
              <w:rPr>
                <w:lang w:val="en-IN"/>
              </w:rPr>
              <w:t xml:space="preserve">-party (Our Employee: </w:t>
            </w:r>
            <w:r w:rsidR="00DE7F23">
              <w:rPr>
                <w:lang w:val="en-IN"/>
              </w:rPr>
              <w:t>From</w:t>
            </w:r>
            <w:r>
              <w:rPr>
                <w:lang w:val="en-IN"/>
              </w:rPr>
              <w:t xml:space="preserve"> Account) is updated and it’s current balance is </w:t>
            </w:r>
            <w:r w:rsidR="00EA4CEF">
              <w:rPr>
                <w:lang w:val="en-IN"/>
              </w:rPr>
              <w:t>subtracted</w:t>
            </w:r>
            <w:r>
              <w:rPr>
                <w:lang w:val="en-IN"/>
              </w:rPr>
              <w:t xml:space="preserve"> with “Amount” </w:t>
            </w:r>
            <w:r w:rsidR="00EA4CEF">
              <w:rPr>
                <w:lang w:val="en-IN"/>
              </w:rPr>
              <w:t>paid</w:t>
            </w:r>
            <w:r>
              <w:rPr>
                <w:lang w:val="en-IN"/>
              </w:rPr>
              <w:t>.</w:t>
            </w:r>
          </w:p>
          <w:p w14:paraId="0FD427CD" w14:textId="77777777" w:rsidR="00E97748" w:rsidRDefault="00E97748" w:rsidP="001D39BD">
            <w:pPr>
              <w:tabs>
                <w:tab w:val="left" w:pos="5306"/>
              </w:tabs>
              <w:rPr>
                <w:lang w:val="en-IN"/>
              </w:rPr>
            </w:pPr>
            <w:r>
              <w:rPr>
                <w:lang w:val="en-IN"/>
              </w:rPr>
              <w:t xml:space="preserve">(e.g Current Employee Balance = 20,000 </w:t>
            </w:r>
          </w:p>
          <w:p w14:paraId="590793E0" w14:textId="6F5E4656" w:rsidR="00E97748" w:rsidRDefault="00E97748" w:rsidP="001D39BD">
            <w:pPr>
              <w:tabs>
                <w:tab w:val="left" w:pos="5306"/>
              </w:tabs>
              <w:rPr>
                <w:lang w:val="en-IN"/>
              </w:rPr>
            </w:pPr>
            <w:r>
              <w:rPr>
                <w:lang w:val="en-IN"/>
              </w:rPr>
              <w:t xml:space="preserve">Now, the </w:t>
            </w:r>
            <w:r w:rsidR="00B0596E">
              <w:rPr>
                <w:lang w:val="en-IN"/>
              </w:rPr>
              <w:t>employee</w:t>
            </w:r>
            <w:r>
              <w:rPr>
                <w:lang w:val="en-IN"/>
              </w:rPr>
              <w:t xml:space="preserve"> has made a payment of: 15000</w:t>
            </w:r>
          </w:p>
          <w:p w14:paraId="12C0DF41" w14:textId="77777777" w:rsidR="00E97748" w:rsidRDefault="00E97748" w:rsidP="001D39BD">
            <w:pPr>
              <w:tabs>
                <w:tab w:val="left" w:pos="5306"/>
              </w:tabs>
              <w:rPr>
                <w:lang w:val="en-IN"/>
              </w:rPr>
            </w:pPr>
          </w:p>
          <w:p w14:paraId="0C418327" w14:textId="77777777" w:rsidR="00E97748" w:rsidRDefault="00E97748" w:rsidP="001D39BD">
            <w:pPr>
              <w:tabs>
                <w:tab w:val="left" w:pos="5306"/>
              </w:tabs>
              <w:rPr>
                <w:lang w:val="en-IN"/>
              </w:rPr>
            </w:pPr>
            <w:r>
              <w:rPr>
                <w:lang w:val="en-IN"/>
              </w:rPr>
              <w:t xml:space="preserve">So new updated balance for that customer should be: </w:t>
            </w:r>
          </w:p>
          <w:p w14:paraId="48512E08" w14:textId="5CCF291C" w:rsidR="00E97748" w:rsidRDefault="00E97748" w:rsidP="001D39BD">
            <w:pPr>
              <w:tabs>
                <w:tab w:val="left" w:pos="5306"/>
              </w:tabs>
              <w:rPr>
                <w:lang w:val="en-IN"/>
              </w:rPr>
            </w:pPr>
            <w:r>
              <w:rPr>
                <w:lang w:val="en-IN"/>
              </w:rPr>
              <w:t xml:space="preserve">20,000 </w:t>
            </w:r>
            <w:r w:rsidR="00B0596E">
              <w:rPr>
                <w:lang w:val="en-IN"/>
              </w:rPr>
              <w:t>-</w:t>
            </w:r>
            <w:r>
              <w:rPr>
                <w:lang w:val="en-IN"/>
              </w:rPr>
              <w:t xml:space="preserve"> 15000 = 5000) </w:t>
            </w:r>
          </w:p>
          <w:p w14:paraId="6D5FD1F4" w14:textId="77777777" w:rsidR="00E97748" w:rsidRDefault="00E97748" w:rsidP="001D39BD">
            <w:pPr>
              <w:tabs>
                <w:tab w:val="left" w:pos="5306"/>
              </w:tabs>
              <w:rPr>
                <w:lang w:val="en-IN"/>
              </w:rPr>
            </w:pPr>
            <w:r>
              <w:rPr>
                <w:lang w:val="en-IN"/>
              </w:rPr>
              <w:t xml:space="preserve"> </w:t>
            </w:r>
          </w:p>
          <w:p w14:paraId="100670CF" w14:textId="744A8785" w:rsidR="00E97748" w:rsidRDefault="00E97748" w:rsidP="001D39BD">
            <w:pPr>
              <w:tabs>
                <w:tab w:val="left" w:pos="5306"/>
              </w:tabs>
              <w:rPr>
                <w:lang w:val="en-IN"/>
              </w:rPr>
            </w:pPr>
            <w:r>
              <w:rPr>
                <w:lang w:val="en-IN"/>
              </w:rPr>
              <w:t xml:space="preserve">Update Account (call </w:t>
            </w:r>
            <w:r w:rsidR="00666912">
              <w:rPr>
                <w:lang w:val="en-IN"/>
              </w:rPr>
              <w:t xml:space="preserve">UpdateAccountBalance </w:t>
            </w:r>
            <w:r>
              <w:rPr>
                <w:lang w:val="en-IN"/>
              </w:rPr>
              <w:t xml:space="preserve"> Method):</w:t>
            </w:r>
          </w:p>
          <w:p w14:paraId="62226FB7" w14:textId="77777777" w:rsidR="00E97748" w:rsidRDefault="00E97748" w:rsidP="001D39BD">
            <w:pPr>
              <w:tabs>
                <w:tab w:val="left" w:pos="5306"/>
              </w:tabs>
              <w:rPr>
                <w:lang w:val="en-IN"/>
              </w:rPr>
            </w:pPr>
          </w:p>
          <w:p w14:paraId="5E24BA5D" w14:textId="77777777" w:rsidR="00E97748" w:rsidRDefault="00E97748" w:rsidP="001D39BD">
            <w:pPr>
              <w:tabs>
                <w:tab w:val="left" w:pos="5306"/>
              </w:tabs>
              <w:rPr>
                <w:lang w:val="en-IN"/>
              </w:rPr>
            </w:pPr>
            <w:r>
              <w:rPr>
                <w:lang w:val="en-IN"/>
              </w:rPr>
              <w:t xml:space="preserve">Connection: pass the existing connection object to paticipate in the transaction. </w:t>
            </w:r>
          </w:p>
          <w:p w14:paraId="420E576E" w14:textId="46D970BC" w:rsidR="00E97748" w:rsidRDefault="00E97748" w:rsidP="001D39BD">
            <w:pPr>
              <w:tabs>
                <w:tab w:val="left" w:pos="5306"/>
              </w:tabs>
              <w:rPr>
                <w:lang w:val="en-IN"/>
              </w:rPr>
            </w:pPr>
            <w:r>
              <w:rPr>
                <w:lang w:val="en-IN"/>
              </w:rPr>
              <w:t>AccountID: Pass “parameter:</w:t>
            </w:r>
            <w:r w:rsidR="00F80D21">
              <w:rPr>
                <w:lang w:val="en-IN"/>
              </w:rPr>
              <w:t>From</w:t>
            </w:r>
            <w:r>
              <w:rPr>
                <w:lang w:val="en-IN"/>
              </w:rPr>
              <w:t xml:space="preserve"> Account ID” </w:t>
            </w:r>
          </w:p>
          <w:p w14:paraId="3B3CE20A" w14:textId="77777777" w:rsidR="00E97748" w:rsidRPr="00DC31B1" w:rsidRDefault="00E97748" w:rsidP="001D39BD">
            <w:pPr>
              <w:tabs>
                <w:tab w:val="left" w:pos="5306"/>
              </w:tabs>
              <w:rPr>
                <w:lang w:val="en-IN"/>
              </w:rPr>
            </w:pPr>
            <w:r>
              <w:rPr>
                <w:lang w:val="en-IN"/>
              </w:rPr>
              <w:t xml:space="preserve">CurrentBalance :  pass ”parameter:Amount” </w:t>
            </w:r>
          </w:p>
          <w:p w14:paraId="29B873A0" w14:textId="41964C38" w:rsidR="00E97748" w:rsidRDefault="00E97748" w:rsidP="001D39BD">
            <w:pPr>
              <w:tabs>
                <w:tab w:val="left" w:pos="5306"/>
              </w:tabs>
              <w:rPr>
                <w:lang w:val="en-IN"/>
              </w:rPr>
            </w:pPr>
            <w:r>
              <w:rPr>
                <w:lang w:val="en-IN"/>
              </w:rPr>
              <w:t>Operation=</w:t>
            </w:r>
            <w:r w:rsidR="009E022C">
              <w:rPr>
                <w:lang w:val="en-IN"/>
              </w:rPr>
              <w:t>SUBTRACT</w:t>
            </w:r>
          </w:p>
          <w:p w14:paraId="24387A5F" w14:textId="77777777" w:rsidR="00E97748" w:rsidRDefault="00E97748" w:rsidP="001D39BD">
            <w:pPr>
              <w:tabs>
                <w:tab w:val="left" w:pos="5306"/>
              </w:tabs>
              <w:rPr>
                <w:lang w:val="en-IN"/>
              </w:rPr>
            </w:pPr>
          </w:p>
          <w:p w14:paraId="25BB5FA9" w14:textId="77777777" w:rsidR="00E97748" w:rsidRDefault="00E97748" w:rsidP="001D39BD">
            <w:pPr>
              <w:tabs>
                <w:tab w:val="left" w:pos="5306"/>
              </w:tabs>
              <w:rPr>
                <w:lang w:val="en-IN"/>
              </w:rPr>
            </w:pPr>
            <w:r>
              <w:rPr>
                <w:lang w:val="en-IN"/>
              </w:rPr>
              <w:t xml:space="preserve"> </w:t>
            </w:r>
          </w:p>
        </w:tc>
      </w:tr>
      <w:tr w:rsidR="001A49CE" w14:paraId="1F53A7B5" w14:textId="77777777" w:rsidTr="001D39BD">
        <w:tc>
          <w:tcPr>
            <w:tcW w:w="1838" w:type="dxa"/>
          </w:tcPr>
          <w:p w14:paraId="6F4B4B82" w14:textId="19481B59" w:rsidR="001A49CE" w:rsidRDefault="001A49CE" w:rsidP="001A49CE">
            <w:pPr>
              <w:tabs>
                <w:tab w:val="left" w:pos="5306"/>
              </w:tabs>
              <w:rPr>
                <w:lang w:val="en-IN"/>
              </w:rPr>
            </w:pPr>
            <w:r>
              <w:rPr>
                <w:lang w:val="en-IN"/>
              </w:rPr>
              <w:t>Search</w:t>
            </w:r>
          </w:p>
        </w:tc>
        <w:tc>
          <w:tcPr>
            <w:tcW w:w="1559" w:type="dxa"/>
          </w:tcPr>
          <w:p w14:paraId="369CA560" w14:textId="7E4DF042" w:rsidR="001A49CE" w:rsidRDefault="001A49CE" w:rsidP="001A49CE">
            <w:pPr>
              <w:tabs>
                <w:tab w:val="left" w:pos="5306"/>
              </w:tabs>
              <w:rPr>
                <w:lang w:val="en-IN"/>
              </w:rPr>
            </w:pPr>
            <w:r>
              <w:rPr>
                <w:lang w:val="en-IN"/>
              </w:rPr>
              <w:t>Org ID</w:t>
            </w:r>
          </w:p>
        </w:tc>
        <w:tc>
          <w:tcPr>
            <w:tcW w:w="5619" w:type="dxa"/>
          </w:tcPr>
          <w:p w14:paraId="32812420" w14:textId="77777777" w:rsidR="001A49CE" w:rsidRDefault="001A49CE" w:rsidP="001A49CE">
            <w:pPr>
              <w:tabs>
                <w:tab w:val="left" w:pos="5306"/>
              </w:tabs>
              <w:rPr>
                <w:lang w:val="en-IN"/>
              </w:rPr>
            </w:pPr>
          </w:p>
        </w:tc>
      </w:tr>
    </w:tbl>
    <w:p w14:paraId="72337CAC" w14:textId="77777777" w:rsidR="00E97748" w:rsidRPr="002E4699" w:rsidRDefault="00E97748" w:rsidP="002E4699">
      <w:pPr>
        <w:tabs>
          <w:tab w:val="left" w:pos="1389"/>
        </w:tabs>
        <w:rPr>
          <w:lang w:val="en-IN"/>
        </w:rPr>
      </w:pPr>
    </w:p>
    <w:p w14:paraId="2B81F208" w14:textId="65CB5AE8" w:rsidR="004A4980" w:rsidRDefault="004A4980" w:rsidP="002E4699">
      <w:pPr>
        <w:pStyle w:val="Heading2"/>
        <w:rPr>
          <w:lang w:val="en-IN"/>
        </w:rPr>
      </w:pPr>
      <w:r>
        <w:rPr>
          <w:lang w:val="en-IN"/>
        </w:rPr>
        <w:t>InternalTransfer</w:t>
      </w:r>
    </w:p>
    <w:p w14:paraId="2BAEC9EF" w14:textId="465C6239" w:rsidR="00077F68" w:rsidRDefault="00077F68" w:rsidP="00077F68">
      <w:pPr>
        <w:rPr>
          <w:lang w:val="en-IN"/>
        </w:rPr>
      </w:pPr>
      <w:r>
        <w:rPr>
          <w:lang w:val="en-IN"/>
        </w:rPr>
        <w:t>InternalTransferID: Auto Generated ID</w:t>
      </w:r>
    </w:p>
    <w:p w14:paraId="6B85B0EF" w14:textId="1FDF1AA6" w:rsidR="00077F68" w:rsidRDefault="00707A2D" w:rsidP="00077F68">
      <w:pPr>
        <w:rPr>
          <w:lang w:val="en-IN"/>
        </w:rPr>
      </w:pPr>
      <w:r>
        <w:rPr>
          <w:lang w:val="en-IN"/>
        </w:rPr>
        <w:t>Transfer</w:t>
      </w:r>
      <w:r w:rsidR="00077F68">
        <w:rPr>
          <w:lang w:val="en-IN"/>
        </w:rPr>
        <w:t xml:space="preserve">Date: </w:t>
      </w:r>
    </w:p>
    <w:p w14:paraId="28FF0391" w14:textId="7198BD19" w:rsidR="00077F68" w:rsidRDefault="00077F68" w:rsidP="00077F68">
      <w:pPr>
        <w:rPr>
          <w:lang w:val="en-IN"/>
        </w:rPr>
      </w:pPr>
      <w:r>
        <w:rPr>
          <w:lang w:val="en-IN"/>
        </w:rPr>
        <w:t>Amount: (float)</w:t>
      </w:r>
      <w:r w:rsidR="005D16EB">
        <w:rPr>
          <w:lang w:val="en-IN"/>
        </w:rPr>
        <w:t xml:space="preserve">: </w:t>
      </w:r>
    </w:p>
    <w:p w14:paraId="5A38AD3D" w14:textId="7C71DCB3" w:rsidR="00077F68" w:rsidRDefault="00077F68" w:rsidP="00077F68">
      <w:pPr>
        <w:rPr>
          <w:lang w:val="en-IN"/>
        </w:rPr>
      </w:pPr>
      <w:r>
        <w:rPr>
          <w:lang w:val="en-IN"/>
        </w:rPr>
        <w:lastRenderedPageBreak/>
        <w:t>FromAccount</w:t>
      </w:r>
      <w:r w:rsidR="00D97D7A">
        <w:rPr>
          <w:lang w:val="en-IN"/>
        </w:rPr>
        <w:t>ID</w:t>
      </w:r>
      <w:r>
        <w:rPr>
          <w:lang w:val="en-IN"/>
        </w:rPr>
        <w:t xml:space="preserve">:  Account ID link to Account Table. </w:t>
      </w:r>
    </w:p>
    <w:p w14:paraId="5B78FB81" w14:textId="6B434C98" w:rsidR="00637771" w:rsidRDefault="00637771" w:rsidP="00077F68">
      <w:pPr>
        <w:rPr>
          <w:lang w:val="en-IN"/>
        </w:rPr>
      </w:pPr>
      <w:r>
        <w:rPr>
          <w:lang w:val="en-IN"/>
        </w:rPr>
        <w:t xml:space="preserve">FromEmployeeID: </w:t>
      </w:r>
      <w:r w:rsidR="00D278E5">
        <w:rPr>
          <w:lang w:val="en-IN"/>
        </w:rPr>
        <w:t xml:space="preserve">Employee Id linked to Employee Table. </w:t>
      </w:r>
    </w:p>
    <w:p w14:paraId="563FBEF5" w14:textId="5D96DB54" w:rsidR="0062048F" w:rsidRDefault="0062048F" w:rsidP="0062048F">
      <w:pPr>
        <w:rPr>
          <w:lang w:val="en-IN"/>
        </w:rPr>
      </w:pPr>
      <w:r>
        <w:rPr>
          <w:lang w:val="en-IN"/>
        </w:rPr>
        <w:t>ToAccount</w:t>
      </w:r>
      <w:r w:rsidR="00D97D7A">
        <w:rPr>
          <w:lang w:val="en-IN"/>
        </w:rPr>
        <w:t>Id</w:t>
      </w:r>
      <w:r>
        <w:rPr>
          <w:lang w:val="en-IN"/>
        </w:rPr>
        <w:t xml:space="preserve">:  Account ID link to Account Table. </w:t>
      </w:r>
    </w:p>
    <w:p w14:paraId="5E4EBDF2" w14:textId="77777777" w:rsidR="00D278E5" w:rsidRDefault="00637771" w:rsidP="00D278E5">
      <w:pPr>
        <w:rPr>
          <w:lang w:val="en-IN"/>
        </w:rPr>
      </w:pPr>
      <w:r>
        <w:rPr>
          <w:lang w:val="en-IN"/>
        </w:rPr>
        <w:t xml:space="preserve">ToEmployeeID: </w:t>
      </w:r>
      <w:r w:rsidR="00D278E5">
        <w:rPr>
          <w:lang w:val="en-IN"/>
        </w:rPr>
        <w:t xml:space="preserve">Employee Id linked to Employee Table. </w:t>
      </w:r>
    </w:p>
    <w:p w14:paraId="4B5AECA7" w14:textId="77777777" w:rsidR="00077F68" w:rsidRDefault="00077F68" w:rsidP="00077F68">
      <w:pPr>
        <w:rPr>
          <w:lang w:val="en-IN"/>
        </w:rPr>
      </w:pPr>
      <w:r>
        <w:rPr>
          <w:lang w:val="en-IN"/>
        </w:rPr>
        <w:t>IncludeInCalc: True/False</w:t>
      </w:r>
    </w:p>
    <w:p w14:paraId="7A35A74B" w14:textId="617CAEBD" w:rsidR="00077F68" w:rsidRDefault="00077F68" w:rsidP="00077F68">
      <w:pPr>
        <w:rPr>
          <w:lang w:val="en-IN"/>
        </w:rPr>
      </w:pPr>
      <w:r>
        <w:rPr>
          <w:lang w:val="en-IN"/>
        </w:rPr>
        <w:t xml:space="preserve">Details: </w:t>
      </w:r>
    </w:p>
    <w:p w14:paraId="01DD38CF" w14:textId="77777777" w:rsidR="005B15BC" w:rsidRDefault="005B15BC" w:rsidP="005B15BC">
      <w:pPr>
        <w:rPr>
          <w:lang w:val="en-IN"/>
        </w:rPr>
      </w:pPr>
      <w:r w:rsidRPr="00974CE4">
        <w:rPr>
          <w:lang w:val="en-IN"/>
        </w:rPr>
        <w:t>CreatedByID</w:t>
      </w:r>
      <w:r>
        <w:rPr>
          <w:lang w:val="en-IN"/>
        </w:rPr>
        <w:t xml:space="preserve">: </w:t>
      </w:r>
      <w:r w:rsidRPr="003532DF">
        <w:rPr>
          <w:lang w:val="en-IN"/>
        </w:rPr>
        <w:t xml:space="preserve"> ( This is to track which employee id is used as supervisor id) </w:t>
      </w:r>
    </w:p>
    <w:p w14:paraId="074875D6" w14:textId="26E51172" w:rsidR="005B15BC" w:rsidRDefault="005B15BC" w:rsidP="00077F68">
      <w:pPr>
        <w:rPr>
          <w:lang w:val="en-IN"/>
        </w:rPr>
      </w:pPr>
    </w:p>
    <w:tbl>
      <w:tblPr>
        <w:tblStyle w:val="TableGrid"/>
        <w:tblW w:w="0" w:type="auto"/>
        <w:tblLook w:val="04A0" w:firstRow="1" w:lastRow="0" w:firstColumn="1" w:lastColumn="0" w:noHBand="0" w:noVBand="1"/>
      </w:tblPr>
      <w:tblGrid>
        <w:gridCol w:w="1838"/>
        <w:gridCol w:w="1559"/>
        <w:gridCol w:w="5619"/>
      </w:tblGrid>
      <w:tr w:rsidR="00C134AF" w14:paraId="614EE035" w14:textId="77777777" w:rsidTr="001D39BD">
        <w:tc>
          <w:tcPr>
            <w:tcW w:w="1838" w:type="dxa"/>
          </w:tcPr>
          <w:p w14:paraId="2B6C243A" w14:textId="77777777" w:rsidR="00C134AF" w:rsidRPr="00DC31B1" w:rsidRDefault="00C134AF" w:rsidP="001D39BD">
            <w:pPr>
              <w:tabs>
                <w:tab w:val="left" w:pos="5306"/>
              </w:tabs>
              <w:rPr>
                <w:b/>
                <w:bCs/>
                <w:lang w:val="en-IN"/>
              </w:rPr>
            </w:pPr>
            <w:r w:rsidRPr="00DC31B1">
              <w:rPr>
                <w:b/>
                <w:bCs/>
                <w:lang w:val="en-IN"/>
              </w:rPr>
              <w:t>Operation Name</w:t>
            </w:r>
          </w:p>
        </w:tc>
        <w:tc>
          <w:tcPr>
            <w:tcW w:w="1559" w:type="dxa"/>
          </w:tcPr>
          <w:p w14:paraId="6EB68548" w14:textId="77777777" w:rsidR="00C134AF" w:rsidRPr="00DC31B1" w:rsidRDefault="00C134AF" w:rsidP="001D39BD">
            <w:pPr>
              <w:tabs>
                <w:tab w:val="left" w:pos="5306"/>
              </w:tabs>
              <w:rPr>
                <w:b/>
                <w:bCs/>
                <w:lang w:val="en-IN"/>
              </w:rPr>
            </w:pPr>
            <w:r>
              <w:rPr>
                <w:b/>
                <w:bCs/>
                <w:lang w:val="en-IN"/>
              </w:rPr>
              <w:t>Mandatory Input</w:t>
            </w:r>
          </w:p>
        </w:tc>
        <w:tc>
          <w:tcPr>
            <w:tcW w:w="5619" w:type="dxa"/>
          </w:tcPr>
          <w:p w14:paraId="6B240E8B" w14:textId="77777777" w:rsidR="00C134AF" w:rsidRPr="00DC31B1" w:rsidRDefault="00C134AF" w:rsidP="001D39BD">
            <w:pPr>
              <w:tabs>
                <w:tab w:val="left" w:pos="5306"/>
              </w:tabs>
              <w:rPr>
                <w:b/>
                <w:bCs/>
                <w:lang w:val="en-IN"/>
              </w:rPr>
            </w:pPr>
            <w:r w:rsidRPr="00DC31B1">
              <w:rPr>
                <w:b/>
                <w:bCs/>
                <w:lang w:val="en-IN"/>
              </w:rPr>
              <w:t>Description</w:t>
            </w:r>
          </w:p>
        </w:tc>
      </w:tr>
      <w:tr w:rsidR="00C134AF" w14:paraId="11634A69" w14:textId="77777777" w:rsidTr="001D39BD">
        <w:tc>
          <w:tcPr>
            <w:tcW w:w="1838" w:type="dxa"/>
          </w:tcPr>
          <w:p w14:paraId="29FC38E2" w14:textId="77777777" w:rsidR="00C134AF" w:rsidRDefault="00C134AF" w:rsidP="001D39BD">
            <w:pPr>
              <w:tabs>
                <w:tab w:val="left" w:pos="5306"/>
              </w:tabs>
              <w:rPr>
                <w:lang w:val="en-IN"/>
              </w:rPr>
            </w:pPr>
            <w:r>
              <w:rPr>
                <w:lang w:val="en-IN"/>
              </w:rPr>
              <w:t>Create</w:t>
            </w:r>
          </w:p>
          <w:p w14:paraId="4C1EF198" w14:textId="77777777" w:rsidR="00C134AF" w:rsidRDefault="00C134AF" w:rsidP="001D39BD">
            <w:pPr>
              <w:tabs>
                <w:tab w:val="left" w:pos="5306"/>
              </w:tabs>
              <w:rPr>
                <w:lang w:val="en-IN"/>
              </w:rPr>
            </w:pPr>
            <w:r>
              <w:rPr>
                <w:lang w:val="en-IN"/>
              </w:rPr>
              <w:t>(In Transaction with UpdateAccount)</w:t>
            </w:r>
          </w:p>
        </w:tc>
        <w:tc>
          <w:tcPr>
            <w:tcW w:w="1559" w:type="dxa"/>
          </w:tcPr>
          <w:p w14:paraId="5A273699" w14:textId="77777777" w:rsidR="00C134AF" w:rsidRDefault="00C134AF" w:rsidP="001D39BD">
            <w:pPr>
              <w:tabs>
                <w:tab w:val="left" w:pos="5306"/>
              </w:tabs>
              <w:rPr>
                <w:lang w:val="en-IN"/>
              </w:rPr>
            </w:pPr>
            <w:r>
              <w:rPr>
                <w:lang w:val="en-IN"/>
              </w:rPr>
              <w:t>Org Id,</w:t>
            </w:r>
          </w:p>
          <w:p w14:paraId="2D667861" w14:textId="77777777" w:rsidR="00C134AF" w:rsidRDefault="00C134AF" w:rsidP="001D39BD">
            <w:pPr>
              <w:tabs>
                <w:tab w:val="left" w:pos="5306"/>
              </w:tabs>
              <w:rPr>
                <w:lang w:val="en-IN"/>
              </w:rPr>
            </w:pPr>
            <w:r>
              <w:rPr>
                <w:lang w:val="en-IN"/>
              </w:rPr>
              <w:t>Customer ID,</w:t>
            </w:r>
          </w:p>
          <w:p w14:paraId="4F24F130" w14:textId="77777777" w:rsidR="00C134AF" w:rsidRDefault="00C134AF" w:rsidP="001D39BD">
            <w:pPr>
              <w:tabs>
                <w:tab w:val="left" w:pos="5306"/>
              </w:tabs>
              <w:rPr>
                <w:lang w:val="en-IN"/>
              </w:rPr>
            </w:pPr>
            <w:r>
              <w:rPr>
                <w:lang w:val="en-IN"/>
              </w:rPr>
              <w:t>Date,</w:t>
            </w:r>
          </w:p>
          <w:p w14:paraId="57459102" w14:textId="77777777" w:rsidR="00C134AF" w:rsidRDefault="00C134AF" w:rsidP="001D39BD">
            <w:pPr>
              <w:tabs>
                <w:tab w:val="left" w:pos="5306"/>
              </w:tabs>
              <w:rPr>
                <w:lang w:val="en-IN"/>
              </w:rPr>
            </w:pPr>
            <w:r>
              <w:rPr>
                <w:lang w:val="en-IN"/>
              </w:rPr>
              <w:t>Amount,</w:t>
            </w:r>
          </w:p>
          <w:p w14:paraId="22D8DA03" w14:textId="77777777" w:rsidR="00C134AF" w:rsidRDefault="00C134AF" w:rsidP="001D39BD">
            <w:pPr>
              <w:tabs>
                <w:tab w:val="left" w:pos="5306"/>
              </w:tabs>
              <w:rPr>
                <w:lang w:val="en-IN"/>
              </w:rPr>
            </w:pPr>
            <w:r w:rsidRPr="00974CE4">
              <w:rPr>
                <w:lang w:val="en-IN"/>
              </w:rPr>
              <w:t>CreatedByID</w:t>
            </w:r>
            <w:r>
              <w:rPr>
                <w:lang w:val="en-IN"/>
              </w:rPr>
              <w:t>,</w:t>
            </w:r>
          </w:p>
          <w:p w14:paraId="74306839" w14:textId="77777777" w:rsidR="00C134AF" w:rsidRDefault="00C134AF" w:rsidP="001D39BD">
            <w:pPr>
              <w:tabs>
                <w:tab w:val="left" w:pos="5306"/>
              </w:tabs>
              <w:rPr>
                <w:lang w:val="en-IN"/>
              </w:rPr>
            </w:pPr>
            <w:r>
              <w:rPr>
                <w:lang w:val="en-IN"/>
              </w:rPr>
              <w:t>From Account ID</w:t>
            </w:r>
          </w:p>
          <w:p w14:paraId="001B4953" w14:textId="77777777" w:rsidR="00C134AF" w:rsidRDefault="00C134AF" w:rsidP="001D39BD">
            <w:pPr>
              <w:tabs>
                <w:tab w:val="left" w:pos="5306"/>
              </w:tabs>
              <w:rPr>
                <w:lang w:val="en-IN"/>
              </w:rPr>
            </w:pPr>
            <w:r>
              <w:rPr>
                <w:lang w:val="en-IN"/>
              </w:rPr>
              <w:t>To Account ID</w:t>
            </w:r>
          </w:p>
          <w:p w14:paraId="31D896F2" w14:textId="77777777" w:rsidR="00C134AF" w:rsidRDefault="00C134AF" w:rsidP="001D39BD">
            <w:pPr>
              <w:tabs>
                <w:tab w:val="left" w:pos="5306"/>
              </w:tabs>
              <w:rPr>
                <w:lang w:val="en-IN"/>
              </w:rPr>
            </w:pPr>
          </w:p>
        </w:tc>
        <w:tc>
          <w:tcPr>
            <w:tcW w:w="5619" w:type="dxa"/>
          </w:tcPr>
          <w:p w14:paraId="5D2398AE" w14:textId="3DAA8962" w:rsidR="00C134AF" w:rsidRDefault="00C134AF" w:rsidP="001D39BD">
            <w:pPr>
              <w:tabs>
                <w:tab w:val="left" w:pos="5306"/>
              </w:tabs>
              <w:rPr>
                <w:lang w:val="en-IN"/>
              </w:rPr>
            </w:pPr>
            <w:r>
              <w:rPr>
                <w:lang w:val="en-IN"/>
              </w:rPr>
              <w:t>1.Create a “</w:t>
            </w:r>
            <w:r w:rsidR="00FB2EE2">
              <w:rPr>
                <w:lang w:val="en-IN"/>
              </w:rPr>
              <w:t>Internal Transfer</w:t>
            </w:r>
            <w:r>
              <w:rPr>
                <w:lang w:val="en-IN"/>
              </w:rPr>
              <w:t>” in the database</w:t>
            </w:r>
          </w:p>
          <w:p w14:paraId="39A54079" w14:textId="77777777" w:rsidR="00C134AF" w:rsidRDefault="00C134AF" w:rsidP="001D39BD">
            <w:pPr>
              <w:tabs>
                <w:tab w:val="left" w:pos="5306"/>
              </w:tabs>
              <w:rPr>
                <w:lang w:val="en-IN"/>
              </w:rPr>
            </w:pPr>
          </w:p>
          <w:p w14:paraId="13A74610" w14:textId="0D5375EB" w:rsidR="00C134AF" w:rsidRDefault="00C134AF" w:rsidP="001D39BD">
            <w:pPr>
              <w:tabs>
                <w:tab w:val="left" w:pos="5306"/>
              </w:tabs>
              <w:rPr>
                <w:lang w:val="en-IN"/>
              </w:rPr>
            </w:pPr>
            <w:r>
              <w:rPr>
                <w:lang w:val="en-IN"/>
              </w:rPr>
              <w:t>2. Whenever a payment is made by our employee</w:t>
            </w:r>
            <w:r w:rsidR="007064DB">
              <w:rPr>
                <w:lang w:val="en-IN"/>
              </w:rPr>
              <w:t xml:space="preserve"> to</w:t>
            </w:r>
            <w:r w:rsidR="00F04298">
              <w:rPr>
                <w:lang w:val="en-IN"/>
              </w:rPr>
              <w:t xml:space="preserve"> other </w:t>
            </w:r>
            <w:r w:rsidR="00007C40">
              <w:rPr>
                <w:lang w:val="en-IN"/>
              </w:rPr>
              <w:t>employee,</w:t>
            </w:r>
            <w:r w:rsidR="00415DBF">
              <w:rPr>
                <w:lang w:val="en-IN"/>
              </w:rPr>
              <w:t xml:space="preserve"> the </w:t>
            </w:r>
            <w:r>
              <w:rPr>
                <w:lang w:val="en-IN"/>
              </w:rPr>
              <w:t>account of the other</w:t>
            </w:r>
            <w:r w:rsidR="00271EE6">
              <w:rPr>
                <w:lang w:val="en-IN"/>
              </w:rPr>
              <w:t>/receiving</w:t>
            </w:r>
            <w:r>
              <w:rPr>
                <w:lang w:val="en-IN"/>
              </w:rPr>
              <w:t xml:space="preserve"> party (ToAccount</w:t>
            </w:r>
            <w:r w:rsidR="000020B2">
              <w:rPr>
                <w:lang w:val="en-IN"/>
              </w:rPr>
              <w:t>ID</w:t>
            </w:r>
            <w:r>
              <w:rPr>
                <w:lang w:val="en-IN"/>
              </w:rPr>
              <w:t xml:space="preserve">) is updated and it’s current balance is </w:t>
            </w:r>
            <w:r w:rsidR="00A96FE3">
              <w:rPr>
                <w:lang w:val="en-IN"/>
              </w:rPr>
              <w:t>added</w:t>
            </w:r>
            <w:r>
              <w:rPr>
                <w:lang w:val="en-IN"/>
              </w:rPr>
              <w:t xml:space="preserve"> with “Amount” Paid.</w:t>
            </w:r>
          </w:p>
          <w:p w14:paraId="1337A111" w14:textId="4A16F610" w:rsidR="00C134AF" w:rsidRDefault="00C134AF" w:rsidP="001D39BD">
            <w:pPr>
              <w:tabs>
                <w:tab w:val="left" w:pos="5306"/>
              </w:tabs>
              <w:rPr>
                <w:lang w:val="en-IN"/>
              </w:rPr>
            </w:pPr>
            <w:r>
              <w:rPr>
                <w:lang w:val="en-IN"/>
              </w:rPr>
              <w:t xml:space="preserve">(e.g Current Balance Of </w:t>
            </w:r>
            <w:r w:rsidR="00D94F1A">
              <w:rPr>
                <w:lang w:val="en-IN"/>
              </w:rPr>
              <w:t>Receiving Employee</w:t>
            </w:r>
            <w:r>
              <w:rPr>
                <w:lang w:val="en-IN"/>
              </w:rPr>
              <w:t xml:space="preserve"> = 20,000 </w:t>
            </w:r>
          </w:p>
          <w:p w14:paraId="582AC711" w14:textId="0E19B20E" w:rsidR="00C134AF" w:rsidRDefault="00C134AF" w:rsidP="001D39BD">
            <w:pPr>
              <w:tabs>
                <w:tab w:val="left" w:pos="5306"/>
              </w:tabs>
              <w:rPr>
                <w:lang w:val="en-IN"/>
              </w:rPr>
            </w:pPr>
            <w:r>
              <w:rPr>
                <w:lang w:val="en-IN"/>
              </w:rPr>
              <w:t xml:space="preserve">Now, </w:t>
            </w:r>
            <w:r w:rsidR="00C94C6B">
              <w:rPr>
                <w:lang w:val="en-IN"/>
              </w:rPr>
              <w:t xml:space="preserve">a </w:t>
            </w:r>
            <w:r>
              <w:rPr>
                <w:lang w:val="en-IN"/>
              </w:rPr>
              <w:t xml:space="preserve">payment </w:t>
            </w:r>
            <w:r w:rsidR="00C94C6B">
              <w:rPr>
                <w:lang w:val="en-IN"/>
              </w:rPr>
              <w:t xml:space="preserve">is made of </w:t>
            </w:r>
            <w:r>
              <w:rPr>
                <w:lang w:val="en-IN"/>
              </w:rPr>
              <w:t>: 15000</w:t>
            </w:r>
          </w:p>
          <w:p w14:paraId="7C23B25C" w14:textId="77777777" w:rsidR="00C134AF" w:rsidRDefault="00C134AF" w:rsidP="001D39BD">
            <w:pPr>
              <w:tabs>
                <w:tab w:val="left" w:pos="5306"/>
              </w:tabs>
              <w:rPr>
                <w:lang w:val="en-IN"/>
              </w:rPr>
            </w:pPr>
          </w:p>
          <w:p w14:paraId="007E75CD" w14:textId="07B47A47" w:rsidR="00C134AF" w:rsidRDefault="00C134AF" w:rsidP="001D39BD">
            <w:pPr>
              <w:tabs>
                <w:tab w:val="left" w:pos="5306"/>
              </w:tabs>
              <w:rPr>
                <w:lang w:val="en-IN"/>
              </w:rPr>
            </w:pPr>
            <w:r>
              <w:rPr>
                <w:lang w:val="en-IN"/>
              </w:rPr>
              <w:t>So new updated balance for that</w:t>
            </w:r>
            <w:r w:rsidR="00DD578D">
              <w:rPr>
                <w:lang w:val="en-IN"/>
              </w:rPr>
              <w:t xml:space="preserve"> receiving employee</w:t>
            </w:r>
            <w:r>
              <w:rPr>
                <w:lang w:val="en-IN"/>
              </w:rPr>
              <w:t xml:space="preserve"> should be: </w:t>
            </w:r>
          </w:p>
          <w:p w14:paraId="0E79EF0D" w14:textId="33490578" w:rsidR="00C134AF" w:rsidRDefault="00C134AF" w:rsidP="001D39BD">
            <w:pPr>
              <w:tabs>
                <w:tab w:val="left" w:pos="5306"/>
              </w:tabs>
              <w:rPr>
                <w:lang w:val="en-IN"/>
              </w:rPr>
            </w:pPr>
            <w:r>
              <w:rPr>
                <w:lang w:val="en-IN"/>
              </w:rPr>
              <w:t xml:space="preserve">20,000 </w:t>
            </w:r>
            <w:r w:rsidR="00DD578D">
              <w:rPr>
                <w:lang w:val="en-IN"/>
              </w:rPr>
              <w:t xml:space="preserve">+ </w:t>
            </w:r>
            <w:r>
              <w:rPr>
                <w:lang w:val="en-IN"/>
              </w:rPr>
              <w:t xml:space="preserve">15000 = </w:t>
            </w:r>
            <w:r w:rsidR="00DD578D">
              <w:rPr>
                <w:lang w:val="en-IN"/>
              </w:rPr>
              <w:t>3</w:t>
            </w:r>
            <w:r>
              <w:rPr>
                <w:lang w:val="en-IN"/>
              </w:rPr>
              <w:t xml:space="preserve">5000) </w:t>
            </w:r>
          </w:p>
          <w:p w14:paraId="76D47454" w14:textId="77777777" w:rsidR="00C134AF" w:rsidRDefault="00C134AF" w:rsidP="001D39BD">
            <w:pPr>
              <w:tabs>
                <w:tab w:val="left" w:pos="5306"/>
              </w:tabs>
              <w:rPr>
                <w:lang w:val="en-IN"/>
              </w:rPr>
            </w:pPr>
          </w:p>
          <w:p w14:paraId="4F7F9F1B" w14:textId="3337F940" w:rsidR="00C134AF" w:rsidRDefault="00C134AF" w:rsidP="001D39BD">
            <w:pPr>
              <w:tabs>
                <w:tab w:val="left" w:pos="5306"/>
              </w:tabs>
              <w:rPr>
                <w:lang w:val="en-IN"/>
              </w:rPr>
            </w:pPr>
            <w:r>
              <w:rPr>
                <w:lang w:val="en-IN"/>
              </w:rPr>
              <w:t xml:space="preserve">Here postive balance represent that </w:t>
            </w:r>
            <w:r w:rsidR="004B63EE">
              <w:rPr>
                <w:lang w:val="en-IN"/>
              </w:rPr>
              <w:t>he has that much</w:t>
            </w:r>
            <w:r w:rsidR="00AA513F">
              <w:rPr>
                <w:lang w:val="en-IN"/>
              </w:rPr>
              <w:t xml:space="preserve"> of money with him.</w:t>
            </w:r>
          </w:p>
          <w:p w14:paraId="6E07B648" w14:textId="77777777" w:rsidR="00C134AF" w:rsidRDefault="00C134AF" w:rsidP="001D39BD">
            <w:pPr>
              <w:tabs>
                <w:tab w:val="left" w:pos="5306"/>
              </w:tabs>
              <w:rPr>
                <w:lang w:val="en-IN"/>
              </w:rPr>
            </w:pPr>
          </w:p>
          <w:p w14:paraId="38E8E271" w14:textId="6292436A" w:rsidR="00C134AF" w:rsidRDefault="00C134AF" w:rsidP="001D39BD">
            <w:pPr>
              <w:tabs>
                <w:tab w:val="left" w:pos="5306"/>
              </w:tabs>
              <w:rPr>
                <w:lang w:val="en-IN"/>
              </w:rPr>
            </w:pPr>
            <w:r>
              <w:rPr>
                <w:lang w:val="en-IN"/>
              </w:rPr>
              <w:t xml:space="preserve">Update Account (call </w:t>
            </w:r>
            <w:r w:rsidR="00666912">
              <w:rPr>
                <w:lang w:val="en-IN"/>
              </w:rPr>
              <w:t xml:space="preserve">UpdateAccountBalance </w:t>
            </w:r>
            <w:r>
              <w:rPr>
                <w:lang w:val="en-IN"/>
              </w:rPr>
              <w:t xml:space="preserve"> Method):</w:t>
            </w:r>
          </w:p>
          <w:p w14:paraId="5943CD4F" w14:textId="77777777" w:rsidR="00C134AF" w:rsidRDefault="00C134AF" w:rsidP="001D39BD">
            <w:pPr>
              <w:tabs>
                <w:tab w:val="left" w:pos="5306"/>
              </w:tabs>
              <w:rPr>
                <w:lang w:val="en-IN"/>
              </w:rPr>
            </w:pPr>
          </w:p>
          <w:p w14:paraId="19283BC0" w14:textId="77777777" w:rsidR="00C134AF" w:rsidRDefault="00C134AF" w:rsidP="001D39BD">
            <w:pPr>
              <w:tabs>
                <w:tab w:val="left" w:pos="5306"/>
              </w:tabs>
              <w:rPr>
                <w:lang w:val="en-IN"/>
              </w:rPr>
            </w:pPr>
            <w:r>
              <w:rPr>
                <w:lang w:val="en-IN"/>
              </w:rPr>
              <w:t xml:space="preserve">Connection: pass the existing connection object to paticipate in the transaction. </w:t>
            </w:r>
          </w:p>
          <w:p w14:paraId="3788E561" w14:textId="77777777" w:rsidR="00C134AF" w:rsidRDefault="00C134AF" w:rsidP="001D39BD">
            <w:pPr>
              <w:tabs>
                <w:tab w:val="left" w:pos="5306"/>
              </w:tabs>
              <w:rPr>
                <w:lang w:val="en-IN"/>
              </w:rPr>
            </w:pPr>
            <w:r>
              <w:rPr>
                <w:lang w:val="en-IN"/>
              </w:rPr>
              <w:t xml:space="preserve">AccountID: Pass “parameter:To Account ID” </w:t>
            </w:r>
          </w:p>
          <w:p w14:paraId="19D48FA9" w14:textId="77777777" w:rsidR="00C134AF" w:rsidRPr="00DC31B1" w:rsidRDefault="00C134AF" w:rsidP="001D39BD">
            <w:pPr>
              <w:tabs>
                <w:tab w:val="left" w:pos="5306"/>
              </w:tabs>
              <w:rPr>
                <w:lang w:val="en-IN"/>
              </w:rPr>
            </w:pPr>
            <w:r>
              <w:rPr>
                <w:lang w:val="en-IN"/>
              </w:rPr>
              <w:t xml:space="preserve">CurrentBalance :  pass ”parameter:Amount” </w:t>
            </w:r>
          </w:p>
          <w:p w14:paraId="0A97FC92" w14:textId="0CF9A513" w:rsidR="00C134AF" w:rsidRDefault="00C134AF" w:rsidP="001D39BD">
            <w:pPr>
              <w:tabs>
                <w:tab w:val="left" w:pos="5306"/>
              </w:tabs>
              <w:rPr>
                <w:lang w:val="en-IN"/>
              </w:rPr>
            </w:pPr>
            <w:r>
              <w:rPr>
                <w:lang w:val="en-IN"/>
              </w:rPr>
              <w:t>Operation=</w:t>
            </w:r>
            <w:r w:rsidR="00C86CB3">
              <w:rPr>
                <w:lang w:val="en-IN"/>
              </w:rPr>
              <w:t>ADD</w:t>
            </w:r>
          </w:p>
          <w:p w14:paraId="03C12D08" w14:textId="77777777" w:rsidR="00C134AF" w:rsidRDefault="00C134AF" w:rsidP="001D39BD">
            <w:pPr>
              <w:tabs>
                <w:tab w:val="left" w:pos="5306"/>
              </w:tabs>
              <w:rPr>
                <w:lang w:val="en-IN"/>
              </w:rPr>
            </w:pPr>
          </w:p>
          <w:p w14:paraId="24E94408" w14:textId="054E571D" w:rsidR="00C134AF" w:rsidRDefault="00C134AF" w:rsidP="001D39BD">
            <w:pPr>
              <w:tabs>
                <w:tab w:val="left" w:pos="5306"/>
              </w:tabs>
              <w:rPr>
                <w:lang w:val="en-IN"/>
              </w:rPr>
            </w:pPr>
            <w:r>
              <w:rPr>
                <w:lang w:val="en-IN"/>
              </w:rPr>
              <w:t>3. Whenever a payment is made, the account of the paying-party</w:t>
            </w:r>
            <w:r w:rsidR="006B763E">
              <w:rPr>
                <w:lang w:val="en-IN"/>
              </w:rPr>
              <w:t>/employee(</w:t>
            </w:r>
            <w:r>
              <w:rPr>
                <w:lang w:val="en-IN"/>
              </w:rPr>
              <w:t>FromAccount</w:t>
            </w:r>
            <w:r w:rsidR="006B763E">
              <w:rPr>
                <w:lang w:val="en-IN"/>
              </w:rPr>
              <w:t>ID</w:t>
            </w:r>
            <w:r>
              <w:rPr>
                <w:lang w:val="en-IN"/>
              </w:rPr>
              <w:t>) is updated and it’s current balance is subtracted with “Amount” paid.</w:t>
            </w:r>
          </w:p>
          <w:p w14:paraId="23E39C42" w14:textId="77777777" w:rsidR="00C134AF" w:rsidRDefault="00C134AF" w:rsidP="001D39BD">
            <w:pPr>
              <w:tabs>
                <w:tab w:val="left" w:pos="5306"/>
              </w:tabs>
              <w:rPr>
                <w:lang w:val="en-IN"/>
              </w:rPr>
            </w:pPr>
            <w:r>
              <w:rPr>
                <w:lang w:val="en-IN"/>
              </w:rPr>
              <w:t xml:space="preserve">(e.g Current Employee Balance = 20,000 </w:t>
            </w:r>
          </w:p>
          <w:p w14:paraId="6DEE500A" w14:textId="77777777" w:rsidR="00C134AF" w:rsidRDefault="00C134AF" w:rsidP="001D39BD">
            <w:pPr>
              <w:tabs>
                <w:tab w:val="left" w:pos="5306"/>
              </w:tabs>
              <w:rPr>
                <w:lang w:val="en-IN"/>
              </w:rPr>
            </w:pPr>
            <w:r>
              <w:rPr>
                <w:lang w:val="en-IN"/>
              </w:rPr>
              <w:t>Now, the employee has made a payment of: 15000</w:t>
            </w:r>
          </w:p>
          <w:p w14:paraId="6A817515" w14:textId="77777777" w:rsidR="00C134AF" w:rsidRDefault="00C134AF" w:rsidP="001D39BD">
            <w:pPr>
              <w:tabs>
                <w:tab w:val="left" w:pos="5306"/>
              </w:tabs>
              <w:rPr>
                <w:lang w:val="en-IN"/>
              </w:rPr>
            </w:pPr>
          </w:p>
          <w:p w14:paraId="0375A4BD" w14:textId="77777777" w:rsidR="00C134AF" w:rsidRDefault="00C134AF" w:rsidP="001D39BD">
            <w:pPr>
              <w:tabs>
                <w:tab w:val="left" w:pos="5306"/>
              </w:tabs>
              <w:rPr>
                <w:lang w:val="en-IN"/>
              </w:rPr>
            </w:pPr>
            <w:r>
              <w:rPr>
                <w:lang w:val="en-IN"/>
              </w:rPr>
              <w:t xml:space="preserve">So new updated balance for that customer should be: </w:t>
            </w:r>
          </w:p>
          <w:p w14:paraId="533D8EAC" w14:textId="77777777" w:rsidR="00C134AF" w:rsidRDefault="00C134AF" w:rsidP="001D39BD">
            <w:pPr>
              <w:tabs>
                <w:tab w:val="left" w:pos="5306"/>
              </w:tabs>
              <w:rPr>
                <w:lang w:val="en-IN"/>
              </w:rPr>
            </w:pPr>
            <w:r>
              <w:rPr>
                <w:lang w:val="en-IN"/>
              </w:rPr>
              <w:t xml:space="preserve">20,000 - 15000 = 5000) </w:t>
            </w:r>
          </w:p>
          <w:p w14:paraId="7B97362C" w14:textId="77777777" w:rsidR="00C134AF" w:rsidRDefault="00C134AF" w:rsidP="001D39BD">
            <w:pPr>
              <w:tabs>
                <w:tab w:val="left" w:pos="5306"/>
              </w:tabs>
              <w:rPr>
                <w:lang w:val="en-IN"/>
              </w:rPr>
            </w:pPr>
            <w:r>
              <w:rPr>
                <w:lang w:val="en-IN"/>
              </w:rPr>
              <w:t xml:space="preserve"> </w:t>
            </w:r>
          </w:p>
          <w:p w14:paraId="73062014" w14:textId="18ED8A68" w:rsidR="00C134AF" w:rsidRDefault="00C134AF" w:rsidP="001D39BD">
            <w:pPr>
              <w:tabs>
                <w:tab w:val="left" w:pos="5306"/>
              </w:tabs>
              <w:rPr>
                <w:lang w:val="en-IN"/>
              </w:rPr>
            </w:pPr>
            <w:r>
              <w:rPr>
                <w:lang w:val="en-IN"/>
              </w:rPr>
              <w:t xml:space="preserve">Update Account (call </w:t>
            </w:r>
            <w:r w:rsidR="00666912">
              <w:rPr>
                <w:lang w:val="en-IN"/>
              </w:rPr>
              <w:t xml:space="preserve">UpdateAccountBalance </w:t>
            </w:r>
            <w:r>
              <w:rPr>
                <w:lang w:val="en-IN"/>
              </w:rPr>
              <w:t xml:space="preserve"> Method):</w:t>
            </w:r>
          </w:p>
          <w:p w14:paraId="4D09A743" w14:textId="77777777" w:rsidR="00C134AF" w:rsidRDefault="00C134AF" w:rsidP="001D39BD">
            <w:pPr>
              <w:tabs>
                <w:tab w:val="left" w:pos="5306"/>
              </w:tabs>
              <w:rPr>
                <w:lang w:val="en-IN"/>
              </w:rPr>
            </w:pPr>
          </w:p>
          <w:p w14:paraId="066282E5" w14:textId="77777777" w:rsidR="00C134AF" w:rsidRDefault="00C134AF" w:rsidP="001D39BD">
            <w:pPr>
              <w:tabs>
                <w:tab w:val="left" w:pos="5306"/>
              </w:tabs>
              <w:rPr>
                <w:lang w:val="en-IN"/>
              </w:rPr>
            </w:pPr>
            <w:r>
              <w:rPr>
                <w:lang w:val="en-IN"/>
              </w:rPr>
              <w:lastRenderedPageBreak/>
              <w:t xml:space="preserve">Connection: pass the existing connection object to paticipate in the transaction. </w:t>
            </w:r>
          </w:p>
          <w:p w14:paraId="0C443E98" w14:textId="77777777" w:rsidR="00C134AF" w:rsidRDefault="00C134AF" w:rsidP="001D39BD">
            <w:pPr>
              <w:tabs>
                <w:tab w:val="left" w:pos="5306"/>
              </w:tabs>
              <w:rPr>
                <w:lang w:val="en-IN"/>
              </w:rPr>
            </w:pPr>
            <w:r>
              <w:rPr>
                <w:lang w:val="en-IN"/>
              </w:rPr>
              <w:t xml:space="preserve">AccountID: Pass “parameter:From Account ID” </w:t>
            </w:r>
          </w:p>
          <w:p w14:paraId="312217EC" w14:textId="77777777" w:rsidR="00C134AF" w:rsidRPr="00DC31B1" w:rsidRDefault="00C134AF" w:rsidP="001D39BD">
            <w:pPr>
              <w:tabs>
                <w:tab w:val="left" w:pos="5306"/>
              </w:tabs>
              <w:rPr>
                <w:lang w:val="en-IN"/>
              </w:rPr>
            </w:pPr>
            <w:r>
              <w:rPr>
                <w:lang w:val="en-IN"/>
              </w:rPr>
              <w:t xml:space="preserve">CurrentBalance :  pass ”parameter:Amount” </w:t>
            </w:r>
          </w:p>
          <w:p w14:paraId="03FC9640" w14:textId="77777777" w:rsidR="00C134AF" w:rsidRDefault="00C134AF" w:rsidP="001D39BD">
            <w:pPr>
              <w:tabs>
                <w:tab w:val="left" w:pos="5306"/>
              </w:tabs>
              <w:rPr>
                <w:lang w:val="en-IN"/>
              </w:rPr>
            </w:pPr>
            <w:r>
              <w:rPr>
                <w:lang w:val="en-IN"/>
              </w:rPr>
              <w:t>Operation=SUBTRACT</w:t>
            </w:r>
          </w:p>
          <w:p w14:paraId="45816DEF" w14:textId="2C0E776B" w:rsidR="00C134AF" w:rsidRDefault="00C134AF" w:rsidP="001D39BD">
            <w:pPr>
              <w:tabs>
                <w:tab w:val="left" w:pos="5306"/>
              </w:tabs>
              <w:rPr>
                <w:lang w:val="en-IN"/>
              </w:rPr>
            </w:pPr>
          </w:p>
        </w:tc>
      </w:tr>
      <w:tr w:rsidR="006B6AAA" w14:paraId="57542AA5" w14:textId="77777777" w:rsidTr="001D39BD">
        <w:tc>
          <w:tcPr>
            <w:tcW w:w="1838" w:type="dxa"/>
          </w:tcPr>
          <w:p w14:paraId="773EC3E8" w14:textId="01D6B9CF" w:rsidR="006B6AAA" w:rsidRDefault="006B6AAA" w:rsidP="006B6AAA">
            <w:pPr>
              <w:tabs>
                <w:tab w:val="left" w:pos="5306"/>
              </w:tabs>
              <w:rPr>
                <w:lang w:val="en-IN"/>
              </w:rPr>
            </w:pPr>
            <w:r>
              <w:rPr>
                <w:lang w:val="en-IN"/>
              </w:rPr>
              <w:lastRenderedPageBreak/>
              <w:t>Search</w:t>
            </w:r>
          </w:p>
        </w:tc>
        <w:tc>
          <w:tcPr>
            <w:tcW w:w="1559" w:type="dxa"/>
          </w:tcPr>
          <w:p w14:paraId="3DEE9BB5" w14:textId="25A2F864" w:rsidR="006B6AAA" w:rsidRDefault="006B6AAA" w:rsidP="006B6AAA">
            <w:pPr>
              <w:tabs>
                <w:tab w:val="left" w:pos="5306"/>
              </w:tabs>
              <w:rPr>
                <w:lang w:val="en-IN"/>
              </w:rPr>
            </w:pPr>
            <w:r>
              <w:rPr>
                <w:lang w:val="en-IN"/>
              </w:rPr>
              <w:t>Org ID</w:t>
            </w:r>
          </w:p>
        </w:tc>
        <w:tc>
          <w:tcPr>
            <w:tcW w:w="5619" w:type="dxa"/>
          </w:tcPr>
          <w:p w14:paraId="05D8557C" w14:textId="77777777" w:rsidR="006B6AAA" w:rsidRDefault="006B6AAA" w:rsidP="006B6AAA">
            <w:pPr>
              <w:tabs>
                <w:tab w:val="left" w:pos="5306"/>
              </w:tabs>
              <w:rPr>
                <w:lang w:val="en-IN"/>
              </w:rPr>
            </w:pPr>
          </w:p>
        </w:tc>
      </w:tr>
    </w:tbl>
    <w:p w14:paraId="3CDAFFEE" w14:textId="38992C2C" w:rsidR="00C134AF" w:rsidRDefault="00C134AF" w:rsidP="00077F68">
      <w:pPr>
        <w:rPr>
          <w:lang w:val="en-IN"/>
        </w:rPr>
      </w:pPr>
    </w:p>
    <w:p w14:paraId="67405E3C" w14:textId="77777777" w:rsidR="00C134AF" w:rsidRDefault="00C134AF" w:rsidP="00077F68">
      <w:pPr>
        <w:rPr>
          <w:lang w:val="en-IN"/>
        </w:rPr>
      </w:pPr>
    </w:p>
    <w:p w14:paraId="6C48D8F6" w14:textId="0AD91957" w:rsidR="007F3F8C" w:rsidRDefault="007F3F8C" w:rsidP="002E4699">
      <w:pPr>
        <w:pStyle w:val="Heading2"/>
        <w:ind w:firstLine="720"/>
        <w:rPr>
          <w:lang w:val="en-IN"/>
        </w:rPr>
      </w:pPr>
      <w:r w:rsidRPr="00433B59">
        <w:rPr>
          <w:lang w:val="en-IN"/>
        </w:rPr>
        <w:t>Employee</w:t>
      </w:r>
    </w:p>
    <w:p w14:paraId="45ADE7CF" w14:textId="58C81671" w:rsidR="00AB1B46" w:rsidRPr="002E4699" w:rsidRDefault="00AB1B46" w:rsidP="002E4699">
      <w:pPr>
        <w:rPr>
          <w:lang w:val="en-IN"/>
        </w:rPr>
      </w:pPr>
      <w:r>
        <w:rPr>
          <w:lang w:val="en-IN"/>
        </w:rPr>
        <w:t>Employee tracks the people working for an organization.</w:t>
      </w:r>
      <w:r w:rsidR="00B06230">
        <w:rPr>
          <w:lang w:val="en-IN"/>
        </w:rPr>
        <w:t xml:space="preserve"> These are internal personnel working in a business/organization/firm.</w:t>
      </w:r>
    </w:p>
    <w:p w14:paraId="0E1B1E56" w14:textId="0DC6CDB4" w:rsidR="00F03AA9" w:rsidRPr="00976C14" w:rsidRDefault="00976C14" w:rsidP="002E4699">
      <w:pPr>
        <w:pStyle w:val="ListParagraph"/>
        <w:numPr>
          <w:ilvl w:val="0"/>
          <w:numId w:val="5"/>
        </w:numPr>
        <w:rPr>
          <w:lang w:val="en-IN"/>
        </w:rPr>
      </w:pPr>
      <w:r>
        <w:rPr>
          <w:lang w:val="en-IN"/>
        </w:rPr>
        <w:t xml:space="preserve">Employee ID </w:t>
      </w:r>
      <w:r w:rsidR="0003791E" w:rsidRPr="00976C14">
        <w:rPr>
          <w:lang w:val="en-IN"/>
        </w:rPr>
        <w:t xml:space="preserve">(Auto Generated by backend) </w:t>
      </w:r>
    </w:p>
    <w:p w14:paraId="41676FD5" w14:textId="6C0024F4" w:rsidR="007F3F8C" w:rsidRDefault="007C4FDA" w:rsidP="007F3F8C">
      <w:pPr>
        <w:pStyle w:val="ListParagraph"/>
        <w:numPr>
          <w:ilvl w:val="0"/>
          <w:numId w:val="4"/>
        </w:numPr>
        <w:rPr>
          <w:lang w:val="en-IN"/>
        </w:rPr>
      </w:pPr>
      <w:r>
        <w:rPr>
          <w:lang w:val="en-IN"/>
        </w:rPr>
        <w:t>First Name</w:t>
      </w:r>
    </w:p>
    <w:p w14:paraId="383A06C3" w14:textId="77777777" w:rsidR="007C4FDA" w:rsidRDefault="007C4FDA" w:rsidP="007F3F8C">
      <w:pPr>
        <w:pStyle w:val="ListParagraph"/>
        <w:numPr>
          <w:ilvl w:val="0"/>
          <w:numId w:val="4"/>
        </w:numPr>
        <w:rPr>
          <w:lang w:val="en-IN"/>
        </w:rPr>
      </w:pPr>
      <w:r>
        <w:rPr>
          <w:lang w:val="en-IN"/>
        </w:rPr>
        <w:t>Last Name</w:t>
      </w:r>
    </w:p>
    <w:p w14:paraId="25222C27" w14:textId="77777777" w:rsidR="00347202" w:rsidRDefault="00347202" w:rsidP="007F3F8C">
      <w:pPr>
        <w:pStyle w:val="ListParagraph"/>
        <w:numPr>
          <w:ilvl w:val="0"/>
          <w:numId w:val="4"/>
        </w:numPr>
        <w:rPr>
          <w:lang w:val="en-IN"/>
        </w:rPr>
      </w:pPr>
      <w:r>
        <w:rPr>
          <w:lang w:val="en-IN"/>
        </w:rPr>
        <w:t xml:space="preserve">Mobile </w:t>
      </w:r>
      <w:r w:rsidR="00B03A2B">
        <w:rPr>
          <w:lang w:val="en-IN"/>
        </w:rPr>
        <w:t>Number</w:t>
      </w:r>
      <w:r w:rsidR="00B03A2B">
        <w:rPr>
          <w:lang w:val="en-IN"/>
        </w:rPr>
        <w:tab/>
      </w:r>
    </w:p>
    <w:p w14:paraId="2B048852" w14:textId="77777777" w:rsidR="00CC0D7B" w:rsidRDefault="00CC0D7B" w:rsidP="007F3F8C">
      <w:pPr>
        <w:pStyle w:val="ListParagraph"/>
        <w:numPr>
          <w:ilvl w:val="0"/>
          <w:numId w:val="4"/>
        </w:numPr>
        <w:rPr>
          <w:lang w:val="en-IN"/>
        </w:rPr>
      </w:pPr>
      <w:r>
        <w:rPr>
          <w:lang w:val="en-IN"/>
        </w:rPr>
        <w:t>loginRequired (boolean)</w:t>
      </w:r>
      <w:r w:rsidR="00347202">
        <w:rPr>
          <w:lang w:val="en-IN"/>
        </w:rPr>
        <w:t xml:space="preserve"> </w:t>
      </w:r>
    </w:p>
    <w:p w14:paraId="67EE7572" w14:textId="77777777" w:rsidR="00CC0D7B" w:rsidRDefault="00CC0D7B" w:rsidP="007F3F8C">
      <w:pPr>
        <w:pStyle w:val="ListParagraph"/>
        <w:numPr>
          <w:ilvl w:val="0"/>
          <w:numId w:val="4"/>
        </w:numPr>
        <w:rPr>
          <w:lang w:val="en-IN"/>
        </w:rPr>
      </w:pPr>
      <w:r>
        <w:rPr>
          <w:lang w:val="en-IN"/>
        </w:rPr>
        <w:t>loginUserName</w:t>
      </w:r>
      <w:r w:rsidR="00347202">
        <w:rPr>
          <w:lang w:val="en-IN"/>
        </w:rPr>
        <w:t xml:space="preserve">: </w:t>
      </w:r>
    </w:p>
    <w:p w14:paraId="421C9771" w14:textId="768318A2" w:rsidR="00CC0D7B" w:rsidDel="00E834E4" w:rsidRDefault="00CC0D7B" w:rsidP="007F3F8C">
      <w:pPr>
        <w:pStyle w:val="ListParagraph"/>
        <w:numPr>
          <w:ilvl w:val="0"/>
          <w:numId w:val="4"/>
        </w:numPr>
        <w:rPr>
          <w:del w:id="21" w:author="nyadav.idmworks@outlook.com" w:date="2020-04-29T10:48:00Z"/>
          <w:lang w:val="en-IN"/>
        </w:rPr>
      </w:pPr>
      <w:del w:id="22" w:author="nyadav.idmworks@outlook.com" w:date="2020-04-29T10:48:00Z">
        <w:r w:rsidDel="00E834E4">
          <w:rPr>
            <w:lang w:val="en-IN"/>
          </w:rPr>
          <w:delText>loginPassword</w:delText>
        </w:r>
      </w:del>
    </w:p>
    <w:p w14:paraId="55EE18BF" w14:textId="62941475" w:rsidR="00BF330F" w:rsidRDefault="00BF330F" w:rsidP="00BF330F">
      <w:pPr>
        <w:pStyle w:val="ListParagraph"/>
        <w:numPr>
          <w:ilvl w:val="0"/>
          <w:numId w:val="4"/>
        </w:numPr>
        <w:tabs>
          <w:tab w:val="left" w:pos="5306"/>
        </w:tabs>
        <w:rPr>
          <w:lang w:val="en-IN"/>
        </w:rPr>
      </w:pPr>
      <w:r w:rsidRPr="00BF330F">
        <w:rPr>
          <w:lang w:val="en-IN"/>
        </w:rPr>
        <w:t>Org Id: Passed to your method from front end</w:t>
      </w:r>
    </w:p>
    <w:p w14:paraId="65E1BE05" w14:textId="5428D20E" w:rsidR="00CF5183" w:rsidRDefault="00CF5183" w:rsidP="00BF330F">
      <w:pPr>
        <w:pStyle w:val="ListParagraph"/>
        <w:numPr>
          <w:ilvl w:val="0"/>
          <w:numId w:val="4"/>
        </w:numPr>
        <w:tabs>
          <w:tab w:val="left" w:pos="5306"/>
        </w:tabs>
        <w:rPr>
          <w:lang w:val="en-IN"/>
        </w:rPr>
      </w:pPr>
      <w:r>
        <w:rPr>
          <w:lang w:val="en-IN"/>
        </w:rPr>
        <w:t>Type: (Text)</w:t>
      </w:r>
      <w:ins w:id="23" w:author="nyadav.idmworks@outlook.com" w:date="2020-04-27T13:26:00Z">
        <w:r w:rsidR="00F8556D">
          <w:rPr>
            <w:lang w:val="en-IN"/>
          </w:rPr>
          <w:t xml:space="preserve"> </w:t>
        </w:r>
      </w:ins>
    </w:p>
    <w:p w14:paraId="2E0022D8" w14:textId="28154D40" w:rsidR="004C69A6" w:rsidRDefault="004C69A6" w:rsidP="00BF330F">
      <w:pPr>
        <w:pStyle w:val="ListParagraph"/>
        <w:numPr>
          <w:ilvl w:val="0"/>
          <w:numId w:val="4"/>
        </w:numPr>
        <w:tabs>
          <w:tab w:val="left" w:pos="5306"/>
        </w:tabs>
        <w:rPr>
          <w:lang w:val="en-IN"/>
        </w:rPr>
      </w:pPr>
      <w:r>
        <w:rPr>
          <w:lang w:val="en-IN"/>
        </w:rPr>
        <w:t>CurrentSalaryBalance</w:t>
      </w:r>
    </w:p>
    <w:p w14:paraId="0C8F5AFD" w14:textId="58D5B450" w:rsidR="00C16F00" w:rsidRDefault="00EF0A8B" w:rsidP="00C16F00">
      <w:pPr>
        <w:pStyle w:val="ListParagraph"/>
        <w:numPr>
          <w:ilvl w:val="0"/>
          <w:numId w:val="4"/>
        </w:numPr>
        <w:tabs>
          <w:tab w:val="left" w:pos="5306"/>
        </w:tabs>
        <w:rPr>
          <w:lang w:val="en-IN"/>
        </w:rPr>
      </w:pPr>
      <w:r>
        <w:rPr>
          <w:lang w:val="en-IN"/>
        </w:rPr>
        <w:t>Last</w:t>
      </w:r>
      <w:r w:rsidR="00C16F00">
        <w:rPr>
          <w:lang w:val="en-IN"/>
        </w:rPr>
        <w:t>SalaryBalance</w:t>
      </w:r>
      <w:r w:rsidR="00281519">
        <w:rPr>
          <w:lang w:val="en-IN"/>
        </w:rPr>
        <w:t xml:space="preserve"> (maintain history for CurrentSalaryBalance</w:t>
      </w:r>
      <w:r w:rsidR="00587316">
        <w:rPr>
          <w:lang w:val="en-IN"/>
        </w:rPr>
        <w:t xml:space="preserve"> field</w:t>
      </w:r>
      <w:r w:rsidR="00281519">
        <w:rPr>
          <w:lang w:val="en-IN"/>
        </w:rPr>
        <w:t>)</w:t>
      </w:r>
      <w:ins w:id="24" w:author="nyadav.idmworks@outlook.com" w:date="2020-04-27T13:26:00Z">
        <w:r w:rsidR="00017BA3">
          <w:rPr>
            <w:lang w:val="en-IN"/>
          </w:rPr>
          <w:t xml:space="preserve"> – </w:t>
        </w:r>
        <w:r w:rsidR="00017BA3" w:rsidRPr="00F8556D">
          <w:rPr>
            <w:b/>
            <w:bCs/>
            <w:lang w:val="en-IN"/>
            <w:rPrChange w:id="25" w:author="nyadav.idmworks@outlook.com" w:date="2020-04-27T13:26:00Z">
              <w:rPr>
                <w:lang w:val="en-IN"/>
              </w:rPr>
            </w:rPrChange>
          </w:rPr>
          <w:t xml:space="preserve">(Internal) </w:t>
        </w:r>
      </w:ins>
    </w:p>
    <w:p w14:paraId="544154CF" w14:textId="77777777" w:rsidR="00C16F00" w:rsidRDefault="00C16F00" w:rsidP="002E4699">
      <w:pPr>
        <w:pStyle w:val="ListParagraph"/>
        <w:tabs>
          <w:tab w:val="left" w:pos="5306"/>
        </w:tabs>
        <w:rPr>
          <w:lang w:val="en-IN"/>
        </w:rPr>
      </w:pPr>
    </w:p>
    <w:p w14:paraId="2A384D40" w14:textId="4DBBFF1B" w:rsidR="00B03A2B" w:rsidRDefault="00B03A2B" w:rsidP="00B03A2B">
      <w:pPr>
        <w:tabs>
          <w:tab w:val="left" w:pos="5306"/>
        </w:tabs>
        <w:rPr>
          <w:lang w:val="en-IN"/>
        </w:rPr>
      </w:pPr>
      <w:r>
        <w:rPr>
          <w:lang w:val="en-IN"/>
        </w:rPr>
        <w:t>If a loginRequired is true then user will be created with a 8 digit password and sent on the Mobile Number Provided.</w:t>
      </w:r>
    </w:p>
    <w:p w14:paraId="0A4FB583" w14:textId="77777777" w:rsidR="00C049C3" w:rsidRDefault="00C049C3" w:rsidP="00C049C3">
      <w:pPr>
        <w:rPr>
          <w:lang w:val="en-IN"/>
        </w:rPr>
      </w:pPr>
      <w:r>
        <w:rPr>
          <w:lang w:val="en-IN"/>
        </w:rPr>
        <w:t xml:space="preserve">Currently we are not modelling roles, we are going with the approach of user login in or not login in into the app. If a user require login then he/she will be able to see the whole view. </w:t>
      </w:r>
    </w:p>
    <w:p w14:paraId="6F6FB885" w14:textId="3A3561F1" w:rsidR="00595E91" w:rsidRDefault="00595E91" w:rsidP="00666912">
      <w:pPr>
        <w:tabs>
          <w:tab w:val="left" w:pos="5306"/>
        </w:tabs>
        <w:rPr>
          <w:lang w:val="en-IN"/>
        </w:rPr>
      </w:pPr>
      <w:r w:rsidRPr="00595E91">
        <w:rPr>
          <w:b/>
          <w:lang w:val="en-IN"/>
        </w:rPr>
        <w:t>Operation Required:</w:t>
      </w:r>
      <w:r w:rsidRPr="00595E91">
        <w:rPr>
          <w:lang w:val="en-IN"/>
        </w:rPr>
        <w:t xml:space="preserve"> </w:t>
      </w:r>
      <w:r>
        <w:rPr>
          <w:lang w:val="en-IN"/>
        </w:rPr>
        <w:t>Create</w:t>
      </w:r>
    </w:p>
    <w:tbl>
      <w:tblPr>
        <w:tblStyle w:val="TableGrid"/>
        <w:tblW w:w="0" w:type="auto"/>
        <w:tblLook w:val="04A0" w:firstRow="1" w:lastRow="0" w:firstColumn="1" w:lastColumn="0" w:noHBand="0" w:noVBand="1"/>
      </w:tblPr>
      <w:tblGrid>
        <w:gridCol w:w="2514"/>
        <w:gridCol w:w="2753"/>
        <w:gridCol w:w="3749"/>
      </w:tblGrid>
      <w:tr w:rsidR="00666912" w14:paraId="5692178B" w14:textId="77777777" w:rsidTr="002E4699">
        <w:tc>
          <w:tcPr>
            <w:tcW w:w="2514" w:type="dxa"/>
          </w:tcPr>
          <w:p w14:paraId="790164B8" w14:textId="77777777" w:rsidR="00666912" w:rsidRPr="00DC31B1" w:rsidRDefault="00666912" w:rsidP="001D39BD">
            <w:pPr>
              <w:tabs>
                <w:tab w:val="left" w:pos="5306"/>
              </w:tabs>
              <w:rPr>
                <w:b/>
                <w:bCs/>
                <w:lang w:val="en-IN"/>
              </w:rPr>
            </w:pPr>
            <w:r w:rsidRPr="00DC31B1">
              <w:rPr>
                <w:b/>
                <w:bCs/>
                <w:lang w:val="en-IN"/>
              </w:rPr>
              <w:t>Operation Name</w:t>
            </w:r>
          </w:p>
        </w:tc>
        <w:tc>
          <w:tcPr>
            <w:tcW w:w="2753" w:type="dxa"/>
          </w:tcPr>
          <w:p w14:paraId="4581EDA4" w14:textId="77777777" w:rsidR="00666912" w:rsidRPr="00DC31B1" w:rsidRDefault="00666912" w:rsidP="001D39BD">
            <w:pPr>
              <w:tabs>
                <w:tab w:val="left" w:pos="5306"/>
              </w:tabs>
              <w:rPr>
                <w:b/>
                <w:bCs/>
                <w:lang w:val="en-IN"/>
              </w:rPr>
            </w:pPr>
            <w:r>
              <w:rPr>
                <w:b/>
                <w:bCs/>
                <w:lang w:val="en-IN"/>
              </w:rPr>
              <w:t>Mandatory Input</w:t>
            </w:r>
          </w:p>
        </w:tc>
        <w:tc>
          <w:tcPr>
            <w:tcW w:w="3749" w:type="dxa"/>
          </w:tcPr>
          <w:p w14:paraId="24867DBA" w14:textId="77777777" w:rsidR="00666912" w:rsidRPr="00DC31B1" w:rsidRDefault="00666912" w:rsidP="001D39BD">
            <w:pPr>
              <w:tabs>
                <w:tab w:val="left" w:pos="5306"/>
              </w:tabs>
              <w:rPr>
                <w:b/>
                <w:bCs/>
                <w:lang w:val="en-IN"/>
              </w:rPr>
            </w:pPr>
            <w:r w:rsidRPr="00DC31B1">
              <w:rPr>
                <w:b/>
                <w:bCs/>
                <w:lang w:val="en-IN"/>
              </w:rPr>
              <w:t>Description</w:t>
            </w:r>
          </w:p>
        </w:tc>
      </w:tr>
      <w:tr w:rsidR="00666912" w14:paraId="147EAF25" w14:textId="77777777" w:rsidTr="002E4699">
        <w:tc>
          <w:tcPr>
            <w:tcW w:w="2514" w:type="dxa"/>
          </w:tcPr>
          <w:p w14:paraId="3D9E1A92" w14:textId="77777777" w:rsidR="00666912" w:rsidRDefault="00666912" w:rsidP="001D39BD">
            <w:pPr>
              <w:tabs>
                <w:tab w:val="left" w:pos="5306"/>
              </w:tabs>
              <w:rPr>
                <w:lang w:val="en-IN"/>
              </w:rPr>
            </w:pPr>
            <w:r>
              <w:rPr>
                <w:lang w:val="en-IN"/>
              </w:rPr>
              <w:t>Create</w:t>
            </w:r>
          </w:p>
        </w:tc>
        <w:tc>
          <w:tcPr>
            <w:tcW w:w="2753" w:type="dxa"/>
          </w:tcPr>
          <w:p w14:paraId="11474D6A" w14:textId="77777777" w:rsidR="00666912" w:rsidRDefault="00A92246" w:rsidP="001D39BD">
            <w:pPr>
              <w:tabs>
                <w:tab w:val="left" w:pos="5306"/>
              </w:tabs>
              <w:rPr>
                <w:lang w:val="en-IN"/>
              </w:rPr>
            </w:pPr>
            <w:r>
              <w:rPr>
                <w:lang w:val="en-IN"/>
              </w:rPr>
              <w:t>First Name,</w:t>
            </w:r>
          </w:p>
          <w:p w14:paraId="1866223D" w14:textId="771F3C03" w:rsidR="00A92246" w:rsidRDefault="00A92246" w:rsidP="001D39BD">
            <w:pPr>
              <w:tabs>
                <w:tab w:val="left" w:pos="5306"/>
              </w:tabs>
              <w:rPr>
                <w:lang w:val="en-IN"/>
              </w:rPr>
            </w:pPr>
            <w:r>
              <w:rPr>
                <w:lang w:val="en-IN"/>
              </w:rPr>
              <w:t>Last Name,</w:t>
            </w:r>
          </w:p>
          <w:p w14:paraId="044E45F7" w14:textId="4F0055EA" w:rsidR="00A92246" w:rsidRDefault="00A92246" w:rsidP="001D39BD">
            <w:pPr>
              <w:tabs>
                <w:tab w:val="left" w:pos="5306"/>
              </w:tabs>
              <w:rPr>
                <w:lang w:val="en-IN"/>
              </w:rPr>
            </w:pPr>
            <w:r>
              <w:rPr>
                <w:lang w:val="en-IN"/>
              </w:rPr>
              <w:t>Mobile Number</w:t>
            </w:r>
          </w:p>
          <w:p w14:paraId="5AECCC38" w14:textId="3344FD65" w:rsidR="00A92246" w:rsidRDefault="006F00C5" w:rsidP="001D39BD">
            <w:pPr>
              <w:tabs>
                <w:tab w:val="left" w:pos="5306"/>
              </w:tabs>
              <w:rPr>
                <w:lang w:val="en-IN"/>
              </w:rPr>
            </w:pPr>
            <w:r>
              <w:rPr>
                <w:lang w:val="en-IN"/>
              </w:rPr>
              <w:t>Org Id</w:t>
            </w:r>
          </w:p>
          <w:p w14:paraId="3200A8FE" w14:textId="07C4C672" w:rsidR="00A92246" w:rsidRDefault="00A92246" w:rsidP="001D39BD">
            <w:pPr>
              <w:tabs>
                <w:tab w:val="left" w:pos="5306"/>
              </w:tabs>
              <w:rPr>
                <w:lang w:val="en-IN"/>
              </w:rPr>
            </w:pPr>
          </w:p>
        </w:tc>
        <w:tc>
          <w:tcPr>
            <w:tcW w:w="3749" w:type="dxa"/>
          </w:tcPr>
          <w:p w14:paraId="42081379" w14:textId="73608C6F" w:rsidR="00C74449" w:rsidRDefault="00666912" w:rsidP="00C74449">
            <w:pPr>
              <w:pStyle w:val="ListParagraph"/>
              <w:numPr>
                <w:ilvl w:val="0"/>
                <w:numId w:val="13"/>
              </w:numPr>
              <w:tabs>
                <w:tab w:val="left" w:pos="5306"/>
              </w:tabs>
              <w:rPr>
                <w:ins w:id="26" w:author="nyadav.idmworks@outlook.com" w:date="2020-04-27T13:28:00Z"/>
                <w:lang w:val="en-IN"/>
              </w:rPr>
            </w:pPr>
            <w:del w:id="27" w:author="nyadav.idmworks@outlook.com" w:date="2020-04-27T13:27:00Z">
              <w:r w:rsidRPr="00C74449" w:rsidDel="00C74449">
                <w:rPr>
                  <w:lang w:val="en-IN"/>
                </w:rPr>
                <w:delText xml:space="preserve">1. </w:delText>
              </w:r>
            </w:del>
            <w:r w:rsidRPr="00C74449">
              <w:rPr>
                <w:lang w:val="en-IN"/>
              </w:rPr>
              <w:t xml:space="preserve">Create an </w:t>
            </w:r>
            <w:r w:rsidR="003372B9" w:rsidRPr="00C74449">
              <w:rPr>
                <w:lang w:val="en-IN"/>
              </w:rPr>
              <w:t>Employee</w:t>
            </w:r>
            <w:r w:rsidRPr="00C74449">
              <w:rPr>
                <w:lang w:val="en-IN"/>
              </w:rPr>
              <w:t xml:space="preserve"> in the database.</w:t>
            </w:r>
          </w:p>
          <w:p w14:paraId="6BA480D5" w14:textId="226ADD34" w:rsidR="00B43573" w:rsidRPr="00C74449" w:rsidDel="009934B0" w:rsidRDefault="00666912">
            <w:pPr>
              <w:tabs>
                <w:tab w:val="left" w:pos="5306"/>
              </w:tabs>
              <w:ind w:left="360"/>
              <w:rPr>
                <w:del w:id="28" w:author="nyadav.idmworks@outlook.com" w:date="2020-04-27T13:57:00Z"/>
                <w:lang w:val="en-IN"/>
              </w:rPr>
              <w:pPrChange w:id="29" w:author="nyadav.idmworks@outlook.com" w:date="2020-04-27T13:27:00Z">
                <w:pPr>
                  <w:tabs>
                    <w:tab w:val="left" w:pos="5306"/>
                  </w:tabs>
                </w:pPr>
              </w:pPrChange>
            </w:pPr>
            <w:del w:id="30" w:author="nyadav.idmworks@outlook.com" w:date="2020-04-27T13:57:00Z">
              <w:r w:rsidRPr="005F2CB0" w:rsidDel="009934B0">
                <w:rPr>
                  <w:lang w:val="en-IN"/>
                </w:rPr>
                <w:delText xml:space="preserve"> </w:delText>
              </w:r>
            </w:del>
          </w:p>
          <w:p w14:paraId="202047FF" w14:textId="77777777" w:rsidR="00666912" w:rsidRDefault="00666912" w:rsidP="001D39BD">
            <w:pPr>
              <w:tabs>
                <w:tab w:val="left" w:pos="5306"/>
              </w:tabs>
              <w:rPr>
                <w:lang w:val="en-IN"/>
              </w:rPr>
            </w:pPr>
          </w:p>
          <w:p w14:paraId="1176C560" w14:textId="77777777" w:rsidR="00666912" w:rsidRDefault="00666912" w:rsidP="001D39BD">
            <w:pPr>
              <w:tabs>
                <w:tab w:val="left" w:pos="5306"/>
              </w:tabs>
              <w:rPr>
                <w:lang w:val="en-IN"/>
              </w:rPr>
            </w:pPr>
            <w:r>
              <w:rPr>
                <w:lang w:val="en-IN"/>
              </w:rPr>
              <w:t xml:space="preserve"> </w:t>
            </w:r>
          </w:p>
        </w:tc>
      </w:tr>
      <w:tr w:rsidR="00662E61" w14:paraId="019685ED" w14:textId="77777777" w:rsidTr="002E4699">
        <w:trPr>
          <w:ins w:id="31" w:author="nyadav.idmworks@outlook.com" w:date="2020-04-27T13:28:00Z"/>
        </w:trPr>
        <w:tc>
          <w:tcPr>
            <w:tcW w:w="2514" w:type="dxa"/>
          </w:tcPr>
          <w:p w14:paraId="77393047" w14:textId="1DA59E9B" w:rsidR="00662E61" w:rsidRDefault="00662E61" w:rsidP="001D39BD">
            <w:pPr>
              <w:tabs>
                <w:tab w:val="left" w:pos="5306"/>
              </w:tabs>
              <w:rPr>
                <w:ins w:id="32" w:author="nyadav.idmworks@outlook.com" w:date="2020-04-27T13:28:00Z"/>
                <w:lang w:val="en-IN"/>
              </w:rPr>
            </w:pPr>
            <w:ins w:id="33" w:author="nyadav.idmworks@outlook.com" w:date="2020-04-27T13:28:00Z">
              <w:r>
                <w:rPr>
                  <w:lang w:val="en-IN"/>
                </w:rPr>
                <w:t>updateLoginRequired</w:t>
              </w:r>
            </w:ins>
          </w:p>
        </w:tc>
        <w:tc>
          <w:tcPr>
            <w:tcW w:w="2753" w:type="dxa"/>
          </w:tcPr>
          <w:p w14:paraId="67FE0442" w14:textId="0A7EA0CC" w:rsidR="00662E61" w:rsidRDefault="00DB6E4F" w:rsidP="001D39BD">
            <w:pPr>
              <w:tabs>
                <w:tab w:val="left" w:pos="5306"/>
              </w:tabs>
              <w:rPr>
                <w:ins w:id="34" w:author="nyadav.idmworks@outlook.com" w:date="2020-04-27T13:28:00Z"/>
                <w:lang w:val="en-IN"/>
              </w:rPr>
            </w:pPr>
            <w:ins w:id="35" w:author="nyadav.idmworks@outlook.com" w:date="2020-04-27T13:28:00Z">
              <w:r>
                <w:rPr>
                  <w:lang w:val="en-IN"/>
                </w:rPr>
                <w:t>loginRequired = true/false</w:t>
              </w:r>
            </w:ins>
          </w:p>
        </w:tc>
        <w:tc>
          <w:tcPr>
            <w:tcW w:w="3749" w:type="dxa"/>
          </w:tcPr>
          <w:p w14:paraId="16F64A8B" w14:textId="025445B4" w:rsidR="00662E61" w:rsidRPr="00DB6E4F" w:rsidDel="00C74449" w:rsidRDefault="00530FE0">
            <w:pPr>
              <w:tabs>
                <w:tab w:val="left" w:pos="5306"/>
              </w:tabs>
              <w:rPr>
                <w:ins w:id="36" w:author="nyadav.idmworks@outlook.com" w:date="2020-04-27T13:28:00Z"/>
                <w:lang w:val="en-IN"/>
              </w:rPr>
              <w:pPrChange w:id="37" w:author="nyadav.idmworks@outlook.com" w:date="2020-04-27T13:28:00Z">
                <w:pPr>
                  <w:pStyle w:val="ListParagraph"/>
                  <w:numPr>
                    <w:numId w:val="13"/>
                  </w:numPr>
                  <w:tabs>
                    <w:tab w:val="left" w:pos="5306"/>
                  </w:tabs>
                  <w:ind w:hanging="360"/>
                </w:pPr>
              </w:pPrChange>
            </w:pPr>
            <w:ins w:id="38" w:author="nyadav.idmworks@outlook.com" w:date="2020-04-27T13:28:00Z">
              <w:r>
                <w:rPr>
                  <w:lang w:val="en-IN"/>
                </w:rPr>
                <w:t xml:space="preserve">If it is changed from </w:t>
              </w:r>
            </w:ins>
            <w:ins w:id="39" w:author="nyadav.idmworks@outlook.com" w:date="2020-04-27T13:29:00Z">
              <w:r w:rsidRPr="009B39DA">
                <w:rPr>
                  <w:b/>
                  <w:bCs/>
                  <w:lang w:val="en-IN"/>
                  <w:rPrChange w:id="40" w:author="nyadav.idmworks@outlook.com" w:date="2020-04-27T13:32:00Z">
                    <w:rPr>
                      <w:lang w:val="en-IN"/>
                    </w:rPr>
                  </w:rPrChange>
                </w:rPr>
                <w:t>false to true</w:t>
              </w:r>
              <w:r>
                <w:rPr>
                  <w:lang w:val="en-IN"/>
                </w:rPr>
                <w:t xml:space="preserve"> then generate the password and send it to the user mobile number.</w:t>
              </w:r>
            </w:ins>
          </w:p>
        </w:tc>
      </w:tr>
      <w:tr w:rsidR="00666912" w14:paraId="32ED04C5" w14:textId="77777777" w:rsidTr="002E4699">
        <w:tc>
          <w:tcPr>
            <w:tcW w:w="2514" w:type="dxa"/>
          </w:tcPr>
          <w:p w14:paraId="5B11EBEA" w14:textId="078518AB" w:rsidR="00666912" w:rsidRDefault="007D2EE6" w:rsidP="001D39BD">
            <w:pPr>
              <w:tabs>
                <w:tab w:val="left" w:pos="5306"/>
              </w:tabs>
              <w:rPr>
                <w:lang w:val="en-IN"/>
              </w:rPr>
            </w:pPr>
            <w:r>
              <w:rPr>
                <w:lang w:val="en-IN"/>
              </w:rPr>
              <w:t>UpdateEmpSalaryBalance</w:t>
            </w:r>
            <w:r w:rsidR="00666912">
              <w:rPr>
                <w:lang w:val="en-IN"/>
              </w:rPr>
              <w:t xml:space="preserve"> </w:t>
            </w:r>
          </w:p>
        </w:tc>
        <w:tc>
          <w:tcPr>
            <w:tcW w:w="2753" w:type="dxa"/>
          </w:tcPr>
          <w:p w14:paraId="5994692A" w14:textId="77777777" w:rsidR="00666912" w:rsidRDefault="00666912" w:rsidP="001D39BD">
            <w:pPr>
              <w:tabs>
                <w:tab w:val="left" w:pos="5306"/>
              </w:tabs>
              <w:rPr>
                <w:lang w:val="en-IN"/>
              </w:rPr>
            </w:pPr>
            <w:r>
              <w:rPr>
                <w:lang w:val="en-IN"/>
              </w:rPr>
              <w:t xml:space="preserve">Connection, </w:t>
            </w:r>
          </w:p>
          <w:p w14:paraId="2D936572" w14:textId="7A0D2F5F" w:rsidR="00666912" w:rsidRDefault="00B04DCD" w:rsidP="001D39BD">
            <w:pPr>
              <w:tabs>
                <w:tab w:val="left" w:pos="5306"/>
              </w:tabs>
              <w:rPr>
                <w:lang w:val="en-IN"/>
              </w:rPr>
            </w:pPr>
            <w:r>
              <w:rPr>
                <w:lang w:val="en-IN"/>
              </w:rPr>
              <w:t>EmployeeID</w:t>
            </w:r>
            <w:r w:rsidR="00666912">
              <w:rPr>
                <w:lang w:val="en-IN"/>
              </w:rPr>
              <w:t>,</w:t>
            </w:r>
          </w:p>
          <w:p w14:paraId="0AA7A38E" w14:textId="77777777" w:rsidR="00666912" w:rsidRDefault="00666912" w:rsidP="001D39BD">
            <w:pPr>
              <w:tabs>
                <w:tab w:val="left" w:pos="5306"/>
              </w:tabs>
              <w:rPr>
                <w:lang w:val="en-IN"/>
              </w:rPr>
            </w:pPr>
            <w:r>
              <w:rPr>
                <w:lang w:val="en-IN"/>
              </w:rPr>
              <w:t>Balance</w:t>
            </w:r>
          </w:p>
          <w:p w14:paraId="5C3A2998" w14:textId="77777777" w:rsidR="00666912" w:rsidRPr="008961ED" w:rsidRDefault="00666912" w:rsidP="001D39BD">
            <w:pPr>
              <w:tabs>
                <w:tab w:val="left" w:pos="5306"/>
              </w:tabs>
              <w:rPr>
                <w:lang w:val="en-IN"/>
              </w:rPr>
            </w:pPr>
            <w:r>
              <w:rPr>
                <w:lang w:val="en-IN"/>
              </w:rPr>
              <w:t>Operation(ADD,SUBSTRACT)</w:t>
            </w:r>
          </w:p>
        </w:tc>
        <w:tc>
          <w:tcPr>
            <w:tcW w:w="3749" w:type="dxa"/>
          </w:tcPr>
          <w:p w14:paraId="3E5A9019" w14:textId="75763F08" w:rsidR="00666912" w:rsidRDefault="00666912" w:rsidP="001D39BD">
            <w:pPr>
              <w:tabs>
                <w:tab w:val="left" w:pos="5306"/>
              </w:tabs>
              <w:rPr>
                <w:lang w:val="en-IN"/>
              </w:rPr>
            </w:pPr>
            <w:r>
              <w:rPr>
                <w:lang w:val="en-IN"/>
              </w:rPr>
              <w:t xml:space="preserve">This will run in the transaction with calling method. For this given </w:t>
            </w:r>
            <w:r w:rsidR="00F409B0">
              <w:rPr>
                <w:lang w:val="en-IN"/>
              </w:rPr>
              <w:t>EmployeeID</w:t>
            </w:r>
            <w:r>
              <w:rPr>
                <w:lang w:val="en-IN"/>
              </w:rPr>
              <w:t>:</w:t>
            </w:r>
          </w:p>
          <w:p w14:paraId="3356EDCB" w14:textId="77777777" w:rsidR="00666912" w:rsidRDefault="00666912" w:rsidP="001D39BD">
            <w:pPr>
              <w:tabs>
                <w:tab w:val="left" w:pos="5306"/>
              </w:tabs>
              <w:rPr>
                <w:lang w:val="en-IN"/>
              </w:rPr>
            </w:pPr>
          </w:p>
          <w:p w14:paraId="28ED4F00" w14:textId="30071760" w:rsidR="00666912" w:rsidRDefault="00666912" w:rsidP="001D39BD">
            <w:pPr>
              <w:tabs>
                <w:tab w:val="left" w:pos="5306"/>
              </w:tabs>
              <w:rPr>
                <w:lang w:val="en-IN"/>
              </w:rPr>
            </w:pPr>
            <w:r>
              <w:rPr>
                <w:lang w:val="en-IN"/>
              </w:rPr>
              <w:t>Copy value of  table:“Current</w:t>
            </w:r>
            <w:r w:rsidR="00014F62">
              <w:rPr>
                <w:lang w:val="en-IN"/>
              </w:rPr>
              <w:t>Salary</w:t>
            </w:r>
            <w:r>
              <w:rPr>
                <w:lang w:val="en-IN"/>
              </w:rPr>
              <w:t xml:space="preserve">Balance” to table: “LastBalance” </w:t>
            </w:r>
          </w:p>
          <w:p w14:paraId="32FC8D11" w14:textId="77777777" w:rsidR="00666912" w:rsidRDefault="00666912" w:rsidP="001D39BD">
            <w:pPr>
              <w:tabs>
                <w:tab w:val="left" w:pos="1186"/>
              </w:tabs>
              <w:rPr>
                <w:lang w:val="en-IN"/>
              </w:rPr>
            </w:pPr>
            <w:r>
              <w:rPr>
                <w:lang w:val="en-IN"/>
              </w:rPr>
              <w:tab/>
            </w:r>
          </w:p>
          <w:p w14:paraId="1DBC8564" w14:textId="77777777" w:rsidR="00666912" w:rsidRDefault="00666912" w:rsidP="001D39BD">
            <w:pPr>
              <w:tabs>
                <w:tab w:val="left" w:pos="5306"/>
              </w:tabs>
              <w:rPr>
                <w:lang w:val="en-IN"/>
              </w:rPr>
            </w:pPr>
            <w:r>
              <w:rPr>
                <w:lang w:val="en-IN"/>
              </w:rPr>
              <w:lastRenderedPageBreak/>
              <w:t xml:space="preserve">NewBalance = Operation (“Parameter: Balance” , “table:CurrentBalance” )  </w:t>
            </w:r>
          </w:p>
          <w:p w14:paraId="64561A5A" w14:textId="77777777" w:rsidR="00666912" w:rsidRDefault="00666912" w:rsidP="001D39BD">
            <w:pPr>
              <w:tabs>
                <w:tab w:val="left" w:pos="5306"/>
              </w:tabs>
              <w:rPr>
                <w:lang w:val="en-IN"/>
              </w:rPr>
            </w:pPr>
          </w:p>
          <w:p w14:paraId="563DE468" w14:textId="77777777" w:rsidR="00666912" w:rsidRDefault="00666912" w:rsidP="001D39BD">
            <w:pPr>
              <w:tabs>
                <w:tab w:val="left" w:pos="5306"/>
              </w:tabs>
              <w:rPr>
                <w:lang w:val="en-IN"/>
              </w:rPr>
            </w:pPr>
            <w:r>
              <w:rPr>
                <w:lang w:val="en-IN"/>
              </w:rPr>
              <w:t>Update “Variable:New Balance” to “table:CurrentBalance”</w:t>
            </w:r>
          </w:p>
          <w:p w14:paraId="1F705156" w14:textId="77777777" w:rsidR="00666912" w:rsidRDefault="00666912" w:rsidP="001D39BD">
            <w:pPr>
              <w:tabs>
                <w:tab w:val="left" w:pos="5306"/>
              </w:tabs>
              <w:rPr>
                <w:lang w:val="en-IN"/>
              </w:rPr>
            </w:pPr>
          </w:p>
        </w:tc>
      </w:tr>
      <w:tr w:rsidR="00666912" w14:paraId="001F2716" w14:textId="77777777" w:rsidTr="002E4699">
        <w:tc>
          <w:tcPr>
            <w:tcW w:w="2514" w:type="dxa"/>
          </w:tcPr>
          <w:p w14:paraId="49DCB9B4" w14:textId="77777777" w:rsidR="00666912" w:rsidRDefault="00666912" w:rsidP="001D39BD">
            <w:pPr>
              <w:tabs>
                <w:tab w:val="left" w:pos="5306"/>
              </w:tabs>
              <w:rPr>
                <w:lang w:val="en-IN"/>
              </w:rPr>
            </w:pPr>
          </w:p>
        </w:tc>
        <w:tc>
          <w:tcPr>
            <w:tcW w:w="2753" w:type="dxa"/>
          </w:tcPr>
          <w:p w14:paraId="33CD1AD0" w14:textId="77777777" w:rsidR="00666912" w:rsidRDefault="00666912" w:rsidP="001D39BD">
            <w:pPr>
              <w:tabs>
                <w:tab w:val="left" w:pos="5306"/>
              </w:tabs>
              <w:rPr>
                <w:lang w:val="en-IN"/>
              </w:rPr>
            </w:pPr>
          </w:p>
        </w:tc>
        <w:tc>
          <w:tcPr>
            <w:tcW w:w="3749" w:type="dxa"/>
          </w:tcPr>
          <w:p w14:paraId="5E8A7108" w14:textId="77777777" w:rsidR="00666912" w:rsidRDefault="00666912" w:rsidP="001D39BD">
            <w:pPr>
              <w:tabs>
                <w:tab w:val="left" w:pos="5306"/>
              </w:tabs>
              <w:rPr>
                <w:lang w:val="en-IN"/>
              </w:rPr>
            </w:pPr>
          </w:p>
        </w:tc>
      </w:tr>
    </w:tbl>
    <w:p w14:paraId="6CD66C30" w14:textId="77777777" w:rsidR="00666912" w:rsidRPr="00595E91" w:rsidRDefault="00666912" w:rsidP="002E4699">
      <w:pPr>
        <w:tabs>
          <w:tab w:val="left" w:pos="5306"/>
        </w:tabs>
        <w:rPr>
          <w:lang w:val="en-IN"/>
        </w:rPr>
      </w:pPr>
    </w:p>
    <w:p w14:paraId="54F973D0" w14:textId="15FB9481" w:rsidR="00AA0FA0" w:rsidRDefault="00AA0FA0" w:rsidP="002E4699">
      <w:pPr>
        <w:pStyle w:val="ListParagraph"/>
        <w:rPr>
          <w:lang w:val="en-IN"/>
        </w:rPr>
      </w:pPr>
    </w:p>
    <w:p w14:paraId="1F26DB6E" w14:textId="0AE655C2" w:rsidR="00AA0FA0" w:rsidRPr="00E85697" w:rsidRDefault="00AA0FA0" w:rsidP="002E4699">
      <w:pPr>
        <w:pStyle w:val="Heading2"/>
        <w:tabs>
          <w:tab w:val="left" w:pos="851"/>
        </w:tabs>
        <w:rPr>
          <w:lang w:val="en-IN"/>
        </w:rPr>
      </w:pPr>
      <w:r>
        <w:rPr>
          <w:lang w:val="en-IN"/>
        </w:rPr>
        <w:t>EmployeeSalar</w:t>
      </w:r>
      <w:r w:rsidR="002B3805">
        <w:rPr>
          <w:lang w:val="en-IN"/>
        </w:rPr>
        <w:t>y</w:t>
      </w:r>
    </w:p>
    <w:p w14:paraId="01236EF3" w14:textId="355F55A9" w:rsidR="00DA131C" w:rsidRDefault="002F3945" w:rsidP="008D56D9">
      <w:pPr>
        <w:rPr>
          <w:lang w:val="en-IN"/>
        </w:rPr>
      </w:pPr>
      <w:r>
        <w:rPr>
          <w:lang w:val="en-IN"/>
        </w:rPr>
        <w:t>This tables tracks the Salary dues. The Salary due is to track how much salary, perks or benefit to be given to the employee. For Example – a person gets 5000/- salary for the month of March 2020 but due to lockdown you have not paid it. So we need to maintain the balance amount.</w:t>
      </w:r>
    </w:p>
    <w:p w14:paraId="18739520" w14:textId="47A78844" w:rsidR="008D56D9" w:rsidRDefault="00E670B9" w:rsidP="008D56D9">
      <w:pPr>
        <w:rPr>
          <w:lang w:val="en-IN"/>
        </w:rPr>
      </w:pPr>
      <w:r>
        <w:rPr>
          <w:lang w:val="en-IN"/>
        </w:rPr>
        <w:t>SalaryDueID</w:t>
      </w:r>
      <w:r w:rsidR="008D56D9">
        <w:rPr>
          <w:lang w:val="en-IN"/>
        </w:rPr>
        <w:t>: Auto Generated ID</w:t>
      </w:r>
    </w:p>
    <w:p w14:paraId="3E4E6B3B" w14:textId="77777777" w:rsidR="008D56D9" w:rsidRDefault="008D56D9" w:rsidP="008D56D9">
      <w:pPr>
        <w:rPr>
          <w:lang w:val="en-IN"/>
        </w:rPr>
      </w:pPr>
      <w:r>
        <w:rPr>
          <w:lang w:val="en-IN"/>
        </w:rPr>
        <w:t xml:space="preserve">Amount: (float): </w:t>
      </w:r>
    </w:p>
    <w:p w14:paraId="5150CDC5" w14:textId="0D40541E" w:rsidR="008D56D9" w:rsidRDefault="00C04C7E" w:rsidP="008D56D9">
      <w:pPr>
        <w:rPr>
          <w:lang w:val="en-IN"/>
        </w:rPr>
      </w:pPr>
      <w:r>
        <w:rPr>
          <w:lang w:val="en-IN"/>
        </w:rPr>
        <w:t>ToEmployeeID</w:t>
      </w:r>
      <w:r w:rsidR="008D56D9">
        <w:rPr>
          <w:lang w:val="en-IN"/>
        </w:rPr>
        <w:t xml:space="preserve">:  </w:t>
      </w:r>
      <w:r>
        <w:rPr>
          <w:lang w:val="en-IN"/>
        </w:rPr>
        <w:t xml:space="preserve">Employee ID for whom the </w:t>
      </w:r>
      <w:r w:rsidR="00CE6D50">
        <w:rPr>
          <w:lang w:val="en-IN"/>
        </w:rPr>
        <w:t>due is made</w:t>
      </w:r>
      <w:r>
        <w:rPr>
          <w:lang w:val="en-IN"/>
        </w:rPr>
        <w:t xml:space="preserve">. </w:t>
      </w:r>
    </w:p>
    <w:p w14:paraId="23F2EF30" w14:textId="77777777" w:rsidR="008D56D9" w:rsidRDefault="008D56D9" w:rsidP="008D56D9">
      <w:pPr>
        <w:rPr>
          <w:lang w:val="en-IN"/>
        </w:rPr>
      </w:pPr>
      <w:r>
        <w:rPr>
          <w:lang w:val="en-IN"/>
        </w:rPr>
        <w:t>IncludeInCalc: True/False</w:t>
      </w:r>
    </w:p>
    <w:p w14:paraId="39CEB824" w14:textId="77777777" w:rsidR="008D56D9" w:rsidRDefault="008D56D9" w:rsidP="008D56D9">
      <w:pPr>
        <w:rPr>
          <w:lang w:val="en-IN"/>
        </w:rPr>
      </w:pPr>
      <w:r>
        <w:rPr>
          <w:lang w:val="en-IN"/>
        </w:rPr>
        <w:t xml:space="preserve">Details: </w:t>
      </w:r>
    </w:p>
    <w:p w14:paraId="4A7AFD4B" w14:textId="5DF26B22" w:rsidR="008D56D9" w:rsidRDefault="008D56D9" w:rsidP="008D56D9">
      <w:pPr>
        <w:rPr>
          <w:lang w:val="en-IN"/>
        </w:rPr>
      </w:pPr>
      <w:r w:rsidRPr="00974CE4">
        <w:rPr>
          <w:lang w:val="en-IN"/>
        </w:rPr>
        <w:t>CreatedByID</w:t>
      </w:r>
      <w:r>
        <w:rPr>
          <w:lang w:val="en-IN"/>
        </w:rPr>
        <w:t xml:space="preserve">: </w:t>
      </w:r>
      <w:r w:rsidRPr="003532DF">
        <w:rPr>
          <w:lang w:val="en-IN"/>
        </w:rPr>
        <w:t xml:space="preserve"> ( This is to track which employee id is used as supervisor id) </w:t>
      </w:r>
    </w:p>
    <w:p w14:paraId="5D1F80DC" w14:textId="1C9F4CBE" w:rsidR="00444960" w:rsidRDefault="00444960" w:rsidP="008D56D9">
      <w:pPr>
        <w:rPr>
          <w:lang w:val="en-IN"/>
        </w:rPr>
      </w:pPr>
    </w:p>
    <w:tbl>
      <w:tblPr>
        <w:tblStyle w:val="TableGrid"/>
        <w:tblW w:w="0" w:type="auto"/>
        <w:tblLook w:val="04A0" w:firstRow="1" w:lastRow="0" w:firstColumn="1" w:lastColumn="0" w:noHBand="0" w:noVBand="1"/>
      </w:tblPr>
      <w:tblGrid>
        <w:gridCol w:w="1837"/>
        <w:gridCol w:w="1569"/>
        <w:gridCol w:w="5610"/>
      </w:tblGrid>
      <w:tr w:rsidR="009F544D" w14:paraId="7FAC57CC" w14:textId="77777777" w:rsidTr="0064283F">
        <w:tc>
          <w:tcPr>
            <w:tcW w:w="1837" w:type="dxa"/>
          </w:tcPr>
          <w:p w14:paraId="6157FF4E" w14:textId="77777777" w:rsidR="00444960" w:rsidRPr="00DC31B1" w:rsidRDefault="00444960" w:rsidP="001D39BD">
            <w:pPr>
              <w:tabs>
                <w:tab w:val="left" w:pos="5306"/>
              </w:tabs>
              <w:rPr>
                <w:b/>
                <w:bCs/>
                <w:lang w:val="en-IN"/>
              </w:rPr>
            </w:pPr>
            <w:r w:rsidRPr="00DC31B1">
              <w:rPr>
                <w:b/>
                <w:bCs/>
                <w:lang w:val="en-IN"/>
              </w:rPr>
              <w:t>Operation Name</w:t>
            </w:r>
          </w:p>
        </w:tc>
        <w:tc>
          <w:tcPr>
            <w:tcW w:w="1569" w:type="dxa"/>
          </w:tcPr>
          <w:p w14:paraId="07EA2ED4" w14:textId="77777777" w:rsidR="00444960" w:rsidRPr="00DC31B1" w:rsidRDefault="00444960" w:rsidP="001D39BD">
            <w:pPr>
              <w:tabs>
                <w:tab w:val="left" w:pos="5306"/>
              </w:tabs>
              <w:rPr>
                <w:b/>
                <w:bCs/>
                <w:lang w:val="en-IN"/>
              </w:rPr>
            </w:pPr>
            <w:r>
              <w:rPr>
                <w:b/>
                <w:bCs/>
                <w:lang w:val="en-IN"/>
              </w:rPr>
              <w:t>Mandatory Input</w:t>
            </w:r>
          </w:p>
        </w:tc>
        <w:tc>
          <w:tcPr>
            <w:tcW w:w="5610" w:type="dxa"/>
          </w:tcPr>
          <w:p w14:paraId="01AF873A" w14:textId="77777777" w:rsidR="00444960" w:rsidRDefault="00444960" w:rsidP="00AA5F63">
            <w:pPr>
              <w:tabs>
                <w:tab w:val="left" w:pos="1643"/>
              </w:tabs>
              <w:rPr>
                <w:b/>
                <w:bCs/>
                <w:lang w:val="en-IN"/>
              </w:rPr>
            </w:pPr>
            <w:r w:rsidRPr="00DC31B1">
              <w:rPr>
                <w:b/>
                <w:bCs/>
                <w:lang w:val="en-IN"/>
              </w:rPr>
              <w:t>Description</w:t>
            </w:r>
            <w:r w:rsidR="00AA5F63">
              <w:rPr>
                <w:b/>
                <w:bCs/>
                <w:lang w:val="en-IN"/>
              </w:rPr>
              <w:tab/>
            </w:r>
          </w:p>
          <w:p w14:paraId="72C08B88" w14:textId="7950DFD5" w:rsidR="00AA5F63" w:rsidRDefault="00AA5F63" w:rsidP="00AA5F63">
            <w:pPr>
              <w:tabs>
                <w:tab w:val="left" w:pos="1643"/>
              </w:tabs>
              <w:rPr>
                <w:b/>
                <w:bCs/>
                <w:lang w:val="en-IN"/>
              </w:rPr>
            </w:pPr>
            <w:r>
              <w:rPr>
                <w:b/>
                <w:bCs/>
                <w:lang w:val="en-IN"/>
              </w:rPr>
              <w:t>Employee +ve balance : we hav</w:t>
            </w:r>
            <w:r w:rsidR="009D25EC">
              <w:rPr>
                <w:b/>
                <w:bCs/>
                <w:lang w:val="en-IN"/>
              </w:rPr>
              <w:t>e</w:t>
            </w:r>
            <w:r>
              <w:rPr>
                <w:b/>
                <w:bCs/>
                <w:lang w:val="en-IN"/>
              </w:rPr>
              <w:t xml:space="preserve"> to give that much amount (Dr)</w:t>
            </w:r>
          </w:p>
          <w:p w14:paraId="3E13262D" w14:textId="4599BDC6" w:rsidR="00AA5F63" w:rsidRPr="00DC31B1" w:rsidRDefault="00AA5F63" w:rsidP="002E4699">
            <w:pPr>
              <w:tabs>
                <w:tab w:val="left" w:pos="1643"/>
              </w:tabs>
              <w:rPr>
                <w:b/>
                <w:bCs/>
                <w:lang w:val="en-IN"/>
              </w:rPr>
            </w:pPr>
            <w:r>
              <w:rPr>
                <w:b/>
                <w:bCs/>
                <w:lang w:val="en-IN"/>
              </w:rPr>
              <w:t>Employee -ve balance: we have to take that much amount(Cr)</w:t>
            </w:r>
          </w:p>
        </w:tc>
      </w:tr>
      <w:tr w:rsidR="009F544D" w14:paraId="25176746" w14:textId="77777777" w:rsidTr="0064283F">
        <w:tc>
          <w:tcPr>
            <w:tcW w:w="1837" w:type="dxa"/>
          </w:tcPr>
          <w:p w14:paraId="11B129F1" w14:textId="77777777" w:rsidR="00444960" w:rsidRDefault="00444960" w:rsidP="001D39BD">
            <w:pPr>
              <w:tabs>
                <w:tab w:val="left" w:pos="5306"/>
              </w:tabs>
              <w:rPr>
                <w:lang w:val="en-IN"/>
              </w:rPr>
            </w:pPr>
            <w:r>
              <w:rPr>
                <w:lang w:val="en-IN"/>
              </w:rPr>
              <w:t>Create</w:t>
            </w:r>
          </w:p>
          <w:p w14:paraId="54A2CDB4" w14:textId="77777777" w:rsidR="00444960" w:rsidRDefault="00444960" w:rsidP="001D39BD">
            <w:pPr>
              <w:tabs>
                <w:tab w:val="left" w:pos="5306"/>
              </w:tabs>
              <w:rPr>
                <w:lang w:val="en-IN"/>
              </w:rPr>
            </w:pPr>
            <w:r>
              <w:rPr>
                <w:lang w:val="en-IN"/>
              </w:rPr>
              <w:t>(In Transaction with UpdateAccount)</w:t>
            </w:r>
          </w:p>
        </w:tc>
        <w:tc>
          <w:tcPr>
            <w:tcW w:w="1569" w:type="dxa"/>
          </w:tcPr>
          <w:p w14:paraId="36DCAFBD" w14:textId="38BBA89C" w:rsidR="00444960" w:rsidRDefault="00C04C7E" w:rsidP="001D39BD">
            <w:pPr>
              <w:tabs>
                <w:tab w:val="left" w:pos="5306"/>
              </w:tabs>
              <w:rPr>
                <w:lang w:val="en-IN"/>
              </w:rPr>
            </w:pPr>
            <w:r>
              <w:rPr>
                <w:lang w:val="en-IN"/>
              </w:rPr>
              <w:t>Amount,</w:t>
            </w:r>
          </w:p>
          <w:p w14:paraId="12403926" w14:textId="29882730" w:rsidR="00C04C7E" w:rsidRDefault="009F544D" w:rsidP="001D39BD">
            <w:pPr>
              <w:tabs>
                <w:tab w:val="left" w:pos="5306"/>
              </w:tabs>
              <w:rPr>
                <w:lang w:val="en-IN"/>
              </w:rPr>
            </w:pPr>
            <w:r>
              <w:rPr>
                <w:lang w:val="en-IN"/>
              </w:rPr>
              <w:t>ToEmployeeID,</w:t>
            </w:r>
          </w:p>
          <w:p w14:paraId="67542E68" w14:textId="71618E60" w:rsidR="009F544D" w:rsidRDefault="009F544D" w:rsidP="001D39BD">
            <w:pPr>
              <w:tabs>
                <w:tab w:val="left" w:pos="5306"/>
              </w:tabs>
              <w:rPr>
                <w:lang w:val="en-IN"/>
              </w:rPr>
            </w:pPr>
            <w:r w:rsidRPr="00974CE4">
              <w:rPr>
                <w:lang w:val="en-IN"/>
              </w:rPr>
              <w:t>CreatedByID</w:t>
            </w:r>
          </w:p>
          <w:p w14:paraId="4B4EB8AE" w14:textId="77777777" w:rsidR="00444960" w:rsidRDefault="00444960" w:rsidP="001D39BD">
            <w:pPr>
              <w:tabs>
                <w:tab w:val="left" w:pos="5306"/>
              </w:tabs>
              <w:rPr>
                <w:lang w:val="en-IN"/>
              </w:rPr>
            </w:pPr>
          </w:p>
        </w:tc>
        <w:tc>
          <w:tcPr>
            <w:tcW w:w="5610" w:type="dxa"/>
          </w:tcPr>
          <w:p w14:paraId="260FCEF1" w14:textId="53201A81" w:rsidR="00444960" w:rsidRDefault="00444960" w:rsidP="001D39BD">
            <w:pPr>
              <w:tabs>
                <w:tab w:val="left" w:pos="5306"/>
              </w:tabs>
              <w:rPr>
                <w:lang w:val="en-IN"/>
              </w:rPr>
            </w:pPr>
            <w:r>
              <w:rPr>
                <w:lang w:val="en-IN"/>
              </w:rPr>
              <w:t xml:space="preserve">1.Create a </w:t>
            </w:r>
            <w:r w:rsidR="00C41010">
              <w:rPr>
                <w:lang w:val="en-IN"/>
              </w:rPr>
              <w:t xml:space="preserve">Employee </w:t>
            </w:r>
            <w:r>
              <w:rPr>
                <w:lang w:val="en-IN"/>
              </w:rPr>
              <w:t>Salary in the database</w:t>
            </w:r>
          </w:p>
          <w:p w14:paraId="4782C453" w14:textId="77777777" w:rsidR="00444960" w:rsidRDefault="00444960" w:rsidP="001D39BD">
            <w:pPr>
              <w:tabs>
                <w:tab w:val="left" w:pos="5306"/>
              </w:tabs>
              <w:rPr>
                <w:lang w:val="en-IN"/>
              </w:rPr>
            </w:pPr>
          </w:p>
          <w:p w14:paraId="7EB276A5" w14:textId="4C7DBA98" w:rsidR="00444960" w:rsidRDefault="00444960" w:rsidP="001D39BD">
            <w:pPr>
              <w:tabs>
                <w:tab w:val="left" w:pos="5306"/>
              </w:tabs>
              <w:rPr>
                <w:lang w:val="en-IN"/>
              </w:rPr>
            </w:pPr>
            <w:r>
              <w:rPr>
                <w:lang w:val="en-IN"/>
              </w:rPr>
              <w:t xml:space="preserve">2. Whenever a </w:t>
            </w:r>
            <w:r w:rsidR="00202D02">
              <w:rPr>
                <w:lang w:val="en-IN"/>
              </w:rPr>
              <w:t>S</w:t>
            </w:r>
            <w:r w:rsidR="005065CB">
              <w:rPr>
                <w:lang w:val="en-IN"/>
              </w:rPr>
              <w:t xml:space="preserve">alary </w:t>
            </w:r>
            <w:r>
              <w:rPr>
                <w:lang w:val="en-IN"/>
              </w:rPr>
              <w:t xml:space="preserve">is created, the account of the other-party () is updated and it’s current balance is </w:t>
            </w:r>
            <w:r w:rsidR="009D25EC">
              <w:rPr>
                <w:lang w:val="en-IN"/>
              </w:rPr>
              <w:t>added</w:t>
            </w:r>
            <w:r>
              <w:rPr>
                <w:lang w:val="en-IN"/>
              </w:rPr>
              <w:t xml:space="preserve"> with </w:t>
            </w:r>
            <w:r w:rsidR="009D25EC">
              <w:rPr>
                <w:lang w:val="en-IN"/>
              </w:rPr>
              <w:t>total dues</w:t>
            </w:r>
            <w:r>
              <w:rPr>
                <w:lang w:val="en-IN"/>
              </w:rPr>
              <w:t>.</w:t>
            </w:r>
          </w:p>
          <w:p w14:paraId="1F7E979F" w14:textId="0E0B36FC" w:rsidR="00444960" w:rsidRDefault="00444960" w:rsidP="001D39BD">
            <w:pPr>
              <w:tabs>
                <w:tab w:val="left" w:pos="5306"/>
              </w:tabs>
              <w:rPr>
                <w:lang w:val="en-IN"/>
              </w:rPr>
            </w:pPr>
            <w:r>
              <w:rPr>
                <w:lang w:val="en-IN"/>
              </w:rPr>
              <w:t>(e.g Current Balance =</w:t>
            </w:r>
            <w:r w:rsidR="00137408">
              <w:rPr>
                <w:lang w:val="en-IN"/>
              </w:rPr>
              <w:t xml:space="preserve"> 0 </w:t>
            </w:r>
          </w:p>
          <w:p w14:paraId="568B7604" w14:textId="31CB3A20" w:rsidR="00444960" w:rsidRDefault="00444960" w:rsidP="001D39BD">
            <w:pPr>
              <w:tabs>
                <w:tab w:val="left" w:pos="5306"/>
              </w:tabs>
              <w:rPr>
                <w:lang w:val="en-IN"/>
              </w:rPr>
            </w:pPr>
            <w:r>
              <w:rPr>
                <w:lang w:val="en-IN"/>
              </w:rPr>
              <w:t xml:space="preserve">Now, A </w:t>
            </w:r>
            <w:r w:rsidR="00733E04">
              <w:rPr>
                <w:lang w:val="en-IN"/>
              </w:rPr>
              <w:t>salary</w:t>
            </w:r>
            <w:r>
              <w:rPr>
                <w:lang w:val="en-IN"/>
              </w:rPr>
              <w:t xml:space="preserve"> is created with amount=5000</w:t>
            </w:r>
          </w:p>
          <w:p w14:paraId="5E74185E" w14:textId="518B2481" w:rsidR="00137408" w:rsidRDefault="00444960" w:rsidP="001D39BD">
            <w:pPr>
              <w:tabs>
                <w:tab w:val="left" w:pos="5306"/>
              </w:tabs>
              <w:rPr>
                <w:lang w:val="en-IN"/>
              </w:rPr>
            </w:pPr>
            <w:r>
              <w:rPr>
                <w:lang w:val="en-IN"/>
              </w:rPr>
              <w:t xml:space="preserve">So new updated balance for that </w:t>
            </w:r>
            <w:r w:rsidR="00137408">
              <w:rPr>
                <w:lang w:val="en-IN"/>
              </w:rPr>
              <w:t>employee</w:t>
            </w:r>
            <w:r>
              <w:rPr>
                <w:lang w:val="en-IN"/>
              </w:rPr>
              <w:t xml:space="preserve"> should be: </w:t>
            </w:r>
            <w:r w:rsidR="00137408">
              <w:rPr>
                <w:lang w:val="en-IN"/>
              </w:rPr>
              <w:t>0</w:t>
            </w:r>
            <w:r>
              <w:rPr>
                <w:lang w:val="en-IN"/>
              </w:rPr>
              <w:t xml:space="preserve"> </w:t>
            </w:r>
            <w:r w:rsidR="00137408">
              <w:rPr>
                <w:lang w:val="en-IN"/>
              </w:rPr>
              <w:t>+</w:t>
            </w:r>
            <w:r>
              <w:rPr>
                <w:lang w:val="en-IN"/>
              </w:rPr>
              <w:t xml:space="preserve"> 5000 = 5000</w:t>
            </w:r>
            <w:r w:rsidR="00137408">
              <w:rPr>
                <w:lang w:val="en-IN"/>
              </w:rPr>
              <w:t xml:space="preserve"> (</w:t>
            </w:r>
            <w:r w:rsidR="00A758CE">
              <w:rPr>
                <w:lang w:val="en-IN"/>
              </w:rPr>
              <w:t>i.e.</w:t>
            </w:r>
            <w:r w:rsidR="00137408">
              <w:rPr>
                <w:lang w:val="en-IN"/>
              </w:rPr>
              <w:t xml:space="preserve"> we need to pay 5000/-)</w:t>
            </w:r>
          </w:p>
          <w:p w14:paraId="65EBEAE7" w14:textId="26D7A9CA" w:rsidR="00444960" w:rsidRDefault="00137408" w:rsidP="001D39BD">
            <w:pPr>
              <w:tabs>
                <w:tab w:val="left" w:pos="5306"/>
              </w:tabs>
              <w:rPr>
                <w:lang w:val="en-IN"/>
              </w:rPr>
            </w:pPr>
            <w:r>
              <w:rPr>
                <w:lang w:val="en-IN"/>
              </w:rPr>
              <w:t>)</w:t>
            </w:r>
            <w:r w:rsidR="00444960">
              <w:rPr>
                <w:lang w:val="en-IN"/>
              </w:rPr>
              <w:t xml:space="preserve"> </w:t>
            </w:r>
          </w:p>
          <w:p w14:paraId="4475B2C7" w14:textId="77777777" w:rsidR="00444960" w:rsidRDefault="00444960" w:rsidP="001D39BD">
            <w:pPr>
              <w:tabs>
                <w:tab w:val="left" w:pos="5306"/>
              </w:tabs>
              <w:rPr>
                <w:lang w:val="en-IN"/>
              </w:rPr>
            </w:pPr>
          </w:p>
          <w:p w14:paraId="725858FA" w14:textId="551C3AD3" w:rsidR="00444960" w:rsidRDefault="00444960" w:rsidP="001D39BD">
            <w:pPr>
              <w:tabs>
                <w:tab w:val="left" w:pos="5306"/>
              </w:tabs>
              <w:rPr>
                <w:lang w:val="en-IN"/>
              </w:rPr>
            </w:pPr>
            <w:r>
              <w:rPr>
                <w:lang w:val="en-IN"/>
              </w:rPr>
              <w:t xml:space="preserve">Update Account (call </w:t>
            </w:r>
            <w:r w:rsidR="00315FED">
              <w:rPr>
                <w:lang w:val="en-IN"/>
              </w:rPr>
              <w:t xml:space="preserve">Employee: </w:t>
            </w:r>
            <w:r w:rsidR="007D2EE6">
              <w:rPr>
                <w:lang w:val="en-IN"/>
              </w:rPr>
              <w:t>UpdateEmpSalaryBalance</w:t>
            </w:r>
            <w:r>
              <w:rPr>
                <w:lang w:val="en-IN"/>
              </w:rPr>
              <w:t xml:space="preserve"> Method):</w:t>
            </w:r>
          </w:p>
          <w:p w14:paraId="425A631C" w14:textId="77777777" w:rsidR="00444960" w:rsidRDefault="00444960" w:rsidP="001D39BD">
            <w:pPr>
              <w:tabs>
                <w:tab w:val="left" w:pos="5306"/>
              </w:tabs>
              <w:rPr>
                <w:lang w:val="en-IN"/>
              </w:rPr>
            </w:pPr>
          </w:p>
          <w:p w14:paraId="2098FF6B" w14:textId="77777777" w:rsidR="00444960" w:rsidRDefault="00444960" w:rsidP="001D39BD">
            <w:pPr>
              <w:tabs>
                <w:tab w:val="left" w:pos="5306"/>
              </w:tabs>
              <w:rPr>
                <w:lang w:val="en-IN"/>
              </w:rPr>
            </w:pPr>
            <w:r>
              <w:rPr>
                <w:lang w:val="en-IN"/>
              </w:rPr>
              <w:t xml:space="preserve">Connection: pass the existing connection object to paticipate in the transaction. </w:t>
            </w:r>
          </w:p>
          <w:p w14:paraId="288B61F9" w14:textId="415CFFA9" w:rsidR="00444960" w:rsidRDefault="0096387C" w:rsidP="001D39BD">
            <w:pPr>
              <w:tabs>
                <w:tab w:val="left" w:pos="5306"/>
              </w:tabs>
              <w:rPr>
                <w:lang w:val="en-IN"/>
              </w:rPr>
            </w:pPr>
            <w:r>
              <w:rPr>
                <w:lang w:val="en-IN"/>
              </w:rPr>
              <w:t>Employee</w:t>
            </w:r>
            <w:r w:rsidR="00444960">
              <w:rPr>
                <w:lang w:val="en-IN"/>
              </w:rPr>
              <w:t>ID: Pass “parameter:</w:t>
            </w:r>
            <w:r w:rsidR="00E07A71">
              <w:rPr>
                <w:lang w:val="en-IN"/>
              </w:rPr>
              <w:t>ToEmployee</w:t>
            </w:r>
            <w:r w:rsidR="00444960">
              <w:rPr>
                <w:lang w:val="en-IN"/>
              </w:rPr>
              <w:t xml:space="preserve">ID” </w:t>
            </w:r>
          </w:p>
          <w:p w14:paraId="063A467B" w14:textId="00FDFFE1" w:rsidR="00444960" w:rsidRPr="00DC31B1" w:rsidRDefault="00444960" w:rsidP="001D39BD">
            <w:pPr>
              <w:tabs>
                <w:tab w:val="left" w:pos="5306"/>
              </w:tabs>
              <w:rPr>
                <w:lang w:val="en-IN"/>
              </w:rPr>
            </w:pPr>
            <w:r>
              <w:rPr>
                <w:lang w:val="en-IN"/>
              </w:rPr>
              <w:t xml:space="preserve">CurrentBalance :  pass ”parameter:Amount” </w:t>
            </w:r>
          </w:p>
          <w:p w14:paraId="04AE98EE" w14:textId="67A7192A" w:rsidR="00444960" w:rsidRDefault="00444960" w:rsidP="001D39BD">
            <w:pPr>
              <w:tabs>
                <w:tab w:val="left" w:pos="5306"/>
              </w:tabs>
              <w:rPr>
                <w:lang w:val="en-IN"/>
              </w:rPr>
            </w:pPr>
            <w:r>
              <w:rPr>
                <w:lang w:val="en-IN"/>
              </w:rPr>
              <w:t>Operation=</w:t>
            </w:r>
            <w:r w:rsidR="00483CD8">
              <w:rPr>
                <w:lang w:val="en-IN"/>
              </w:rPr>
              <w:t>ADD</w:t>
            </w:r>
          </w:p>
          <w:p w14:paraId="392D9770" w14:textId="77777777" w:rsidR="00444960" w:rsidRDefault="00444960" w:rsidP="001D39BD">
            <w:pPr>
              <w:tabs>
                <w:tab w:val="left" w:pos="5306"/>
              </w:tabs>
              <w:rPr>
                <w:lang w:val="en-IN"/>
              </w:rPr>
            </w:pPr>
            <w:r>
              <w:rPr>
                <w:lang w:val="en-IN"/>
              </w:rPr>
              <w:lastRenderedPageBreak/>
              <w:t xml:space="preserve"> </w:t>
            </w:r>
          </w:p>
        </w:tc>
      </w:tr>
      <w:tr w:rsidR="0064283F" w14:paraId="74FDEF04" w14:textId="77777777" w:rsidTr="0064283F">
        <w:tc>
          <w:tcPr>
            <w:tcW w:w="1837" w:type="dxa"/>
          </w:tcPr>
          <w:p w14:paraId="1808B497" w14:textId="5EF54B79" w:rsidR="0064283F" w:rsidRDefault="0064283F" w:rsidP="0064283F">
            <w:pPr>
              <w:tabs>
                <w:tab w:val="left" w:pos="5306"/>
              </w:tabs>
              <w:rPr>
                <w:lang w:val="en-IN"/>
              </w:rPr>
            </w:pPr>
            <w:r>
              <w:rPr>
                <w:lang w:val="en-IN"/>
              </w:rPr>
              <w:lastRenderedPageBreak/>
              <w:t>Search</w:t>
            </w:r>
          </w:p>
        </w:tc>
        <w:tc>
          <w:tcPr>
            <w:tcW w:w="1569" w:type="dxa"/>
          </w:tcPr>
          <w:p w14:paraId="2104B6AF" w14:textId="035D5912" w:rsidR="0064283F" w:rsidRDefault="0064283F" w:rsidP="0064283F">
            <w:pPr>
              <w:tabs>
                <w:tab w:val="left" w:pos="5306"/>
              </w:tabs>
              <w:rPr>
                <w:lang w:val="en-IN"/>
              </w:rPr>
            </w:pPr>
            <w:r>
              <w:rPr>
                <w:lang w:val="en-IN"/>
              </w:rPr>
              <w:t>Org ID</w:t>
            </w:r>
          </w:p>
        </w:tc>
        <w:tc>
          <w:tcPr>
            <w:tcW w:w="5610" w:type="dxa"/>
          </w:tcPr>
          <w:p w14:paraId="4CE12965" w14:textId="77777777" w:rsidR="0064283F" w:rsidRDefault="0064283F" w:rsidP="0064283F">
            <w:pPr>
              <w:tabs>
                <w:tab w:val="left" w:pos="5306"/>
              </w:tabs>
              <w:rPr>
                <w:lang w:val="en-IN"/>
              </w:rPr>
            </w:pPr>
          </w:p>
        </w:tc>
      </w:tr>
    </w:tbl>
    <w:p w14:paraId="264FE02E" w14:textId="77777777" w:rsidR="00444960" w:rsidRDefault="00444960" w:rsidP="008D56D9">
      <w:pPr>
        <w:rPr>
          <w:lang w:val="en-IN"/>
        </w:rPr>
      </w:pPr>
    </w:p>
    <w:p w14:paraId="67ED2AAB" w14:textId="447286EE" w:rsidR="00D43EF9" w:rsidRDefault="00D43EF9" w:rsidP="002E4699">
      <w:pPr>
        <w:pStyle w:val="Heading2"/>
        <w:rPr>
          <w:lang w:val="en-IN"/>
        </w:rPr>
      </w:pPr>
      <w:r>
        <w:rPr>
          <w:lang w:val="en-IN"/>
        </w:rPr>
        <w:t>EmployeeSalaryPayment</w:t>
      </w:r>
    </w:p>
    <w:p w14:paraId="78AF33B8" w14:textId="120FEE3B" w:rsidR="00F10FEA" w:rsidRPr="002E4699" w:rsidRDefault="00F10FEA" w:rsidP="002E4699">
      <w:pPr>
        <w:rPr>
          <w:lang w:val="en-IN"/>
        </w:rPr>
      </w:pPr>
      <w:r>
        <w:rPr>
          <w:lang w:val="en-IN"/>
        </w:rPr>
        <w:t xml:space="preserve">This table tracks the actual amount given to the employee. </w:t>
      </w:r>
      <w:r w:rsidR="00DE2B16">
        <w:rPr>
          <w:lang w:val="en-IN"/>
        </w:rPr>
        <w:t xml:space="preserve"> </w:t>
      </w:r>
    </w:p>
    <w:p w14:paraId="0E18ACCE" w14:textId="1007143C" w:rsidR="00D46CB5" w:rsidRDefault="00D46CB5" w:rsidP="00D46CB5">
      <w:pPr>
        <w:rPr>
          <w:lang w:val="en-IN"/>
        </w:rPr>
      </w:pPr>
      <w:r>
        <w:rPr>
          <w:lang w:val="en-IN"/>
        </w:rPr>
        <w:t>SalaryPayID: Auto Generated ID</w:t>
      </w:r>
    </w:p>
    <w:p w14:paraId="7AA00E98" w14:textId="5C679C41" w:rsidR="009F1C01" w:rsidRDefault="009F1C01" w:rsidP="00D46CB5">
      <w:pPr>
        <w:rPr>
          <w:lang w:val="en-IN"/>
        </w:rPr>
      </w:pPr>
      <w:r>
        <w:rPr>
          <w:lang w:val="en-IN"/>
        </w:rPr>
        <w:t xml:space="preserve">TransferDate: </w:t>
      </w:r>
      <w:r w:rsidR="00B94634">
        <w:rPr>
          <w:lang w:val="en-IN"/>
        </w:rPr>
        <w:t>(date field)</w:t>
      </w:r>
      <w:r w:rsidR="00E37AB4">
        <w:rPr>
          <w:lang w:val="en-IN"/>
        </w:rPr>
        <w:t xml:space="preserve"> : </w:t>
      </w:r>
    </w:p>
    <w:p w14:paraId="4339B0FB" w14:textId="47641660" w:rsidR="00D46CB5" w:rsidRDefault="00D46CB5" w:rsidP="00D46CB5">
      <w:pPr>
        <w:rPr>
          <w:lang w:val="en-IN"/>
        </w:rPr>
      </w:pPr>
      <w:r>
        <w:rPr>
          <w:lang w:val="en-IN"/>
        </w:rPr>
        <w:t xml:space="preserve">Amount: (float): </w:t>
      </w:r>
    </w:p>
    <w:p w14:paraId="174761EE" w14:textId="63F5201B" w:rsidR="00D46CB5" w:rsidRDefault="0068430B" w:rsidP="00D46CB5">
      <w:pPr>
        <w:rPr>
          <w:lang w:val="en-IN"/>
        </w:rPr>
      </w:pPr>
      <w:r>
        <w:rPr>
          <w:lang w:val="en-IN"/>
        </w:rPr>
        <w:t>To</w:t>
      </w:r>
      <w:r w:rsidR="00F40557">
        <w:rPr>
          <w:lang w:val="en-IN"/>
        </w:rPr>
        <w:t>EmployeeID</w:t>
      </w:r>
      <w:r w:rsidR="00D46CB5">
        <w:rPr>
          <w:lang w:val="en-IN"/>
        </w:rPr>
        <w:t xml:space="preserve">:  </w:t>
      </w:r>
      <w:r w:rsidR="00624D39">
        <w:rPr>
          <w:lang w:val="en-IN"/>
        </w:rPr>
        <w:t>Employee</w:t>
      </w:r>
      <w:r w:rsidR="00D46CB5">
        <w:rPr>
          <w:lang w:val="en-IN"/>
        </w:rPr>
        <w:t xml:space="preserve"> ID link to </w:t>
      </w:r>
      <w:r w:rsidR="00307D7D">
        <w:rPr>
          <w:lang w:val="en-IN"/>
        </w:rPr>
        <w:t xml:space="preserve">employee </w:t>
      </w:r>
      <w:r w:rsidR="00D46CB5">
        <w:rPr>
          <w:lang w:val="en-IN"/>
        </w:rPr>
        <w:t xml:space="preserve">Table. </w:t>
      </w:r>
    </w:p>
    <w:p w14:paraId="79EC8C3A" w14:textId="2011CAC6" w:rsidR="003921E1" w:rsidRDefault="00F0495E" w:rsidP="003921E1">
      <w:pPr>
        <w:rPr>
          <w:lang w:val="en-IN"/>
        </w:rPr>
      </w:pPr>
      <w:r>
        <w:rPr>
          <w:lang w:val="en-IN"/>
        </w:rPr>
        <w:t>FromAccountID</w:t>
      </w:r>
      <w:r w:rsidR="003921E1">
        <w:rPr>
          <w:lang w:val="en-IN"/>
        </w:rPr>
        <w:t xml:space="preserve">: Account ID link to </w:t>
      </w:r>
      <w:r w:rsidR="00307D7D">
        <w:rPr>
          <w:lang w:val="en-IN"/>
        </w:rPr>
        <w:t>employee</w:t>
      </w:r>
      <w:r w:rsidR="003921E1">
        <w:rPr>
          <w:lang w:val="en-IN"/>
        </w:rPr>
        <w:t xml:space="preserve"> Table. </w:t>
      </w:r>
    </w:p>
    <w:p w14:paraId="5F47B112" w14:textId="3EA0E33D" w:rsidR="00F0495E" w:rsidRDefault="00F0495E" w:rsidP="00F0495E">
      <w:pPr>
        <w:rPr>
          <w:lang w:val="en-IN"/>
        </w:rPr>
      </w:pPr>
      <w:r>
        <w:rPr>
          <w:lang w:val="en-IN"/>
        </w:rPr>
        <w:t xml:space="preserve">FromEmployeeID: </w:t>
      </w:r>
      <w:r w:rsidR="00263BE2">
        <w:rPr>
          <w:lang w:val="en-IN"/>
        </w:rPr>
        <w:t>Employee</w:t>
      </w:r>
      <w:r>
        <w:rPr>
          <w:lang w:val="en-IN"/>
        </w:rPr>
        <w:t xml:space="preserve"> ID link to employee Table. </w:t>
      </w:r>
    </w:p>
    <w:p w14:paraId="2884ABA6" w14:textId="77777777" w:rsidR="00D46CB5" w:rsidRDefault="00D46CB5" w:rsidP="00D46CB5">
      <w:pPr>
        <w:rPr>
          <w:lang w:val="en-IN"/>
        </w:rPr>
      </w:pPr>
      <w:r>
        <w:rPr>
          <w:lang w:val="en-IN"/>
        </w:rPr>
        <w:t>IncludeInCalc: True/False</w:t>
      </w:r>
    </w:p>
    <w:p w14:paraId="04B9BE06" w14:textId="77777777" w:rsidR="00D46CB5" w:rsidRDefault="00D46CB5" w:rsidP="00D46CB5">
      <w:pPr>
        <w:rPr>
          <w:lang w:val="en-IN"/>
        </w:rPr>
      </w:pPr>
      <w:r>
        <w:rPr>
          <w:lang w:val="en-IN"/>
        </w:rPr>
        <w:t xml:space="preserve">Details: </w:t>
      </w:r>
    </w:p>
    <w:p w14:paraId="64BBA0ED" w14:textId="77777777" w:rsidR="00D46CB5" w:rsidRDefault="00D46CB5" w:rsidP="00D46CB5">
      <w:pPr>
        <w:rPr>
          <w:lang w:val="en-IN"/>
        </w:rPr>
      </w:pPr>
      <w:r w:rsidRPr="00974CE4">
        <w:rPr>
          <w:lang w:val="en-IN"/>
        </w:rPr>
        <w:t>CreatedByID</w:t>
      </w:r>
      <w:r>
        <w:rPr>
          <w:lang w:val="en-IN"/>
        </w:rPr>
        <w:t xml:space="preserve">: </w:t>
      </w:r>
      <w:r w:rsidRPr="003532DF">
        <w:rPr>
          <w:lang w:val="en-IN"/>
        </w:rPr>
        <w:t xml:space="preserve"> ( This is to track which employee id is used as supervisor id) </w:t>
      </w:r>
    </w:p>
    <w:p w14:paraId="4793D9D5" w14:textId="77777777" w:rsidR="00D46CB5" w:rsidRPr="002E4699" w:rsidRDefault="00D46CB5" w:rsidP="002E4699">
      <w:pPr>
        <w:rPr>
          <w:lang w:val="en-IN"/>
        </w:rPr>
      </w:pPr>
    </w:p>
    <w:tbl>
      <w:tblPr>
        <w:tblStyle w:val="TableGrid"/>
        <w:tblW w:w="0" w:type="auto"/>
        <w:tblLook w:val="04A0" w:firstRow="1" w:lastRow="0" w:firstColumn="1" w:lastColumn="0" w:noHBand="0" w:noVBand="1"/>
      </w:tblPr>
      <w:tblGrid>
        <w:gridCol w:w="1806"/>
        <w:gridCol w:w="1815"/>
        <w:gridCol w:w="5395"/>
      </w:tblGrid>
      <w:tr w:rsidR="00E33DB5" w14:paraId="40E6C891" w14:textId="77777777" w:rsidTr="006C75E1">
        <w:tc>
          <w:tcPr>
            <w:tcW w:w="1806" w:type="dxa"/>
          </w:tcPr>
          <w:p w14:paraId="35CF0324" w14:textId="77777777" w:rsidR="00E33DB5" w:rsidRPr="00DC31B1" w:rsidRDefault="00E33DB5" w:rsidP="001D39BD">
            <w:pPr>
              <w:tabs>
                <w:tab w:val="left" w:pos="5306"/>
              </w:tabs>
              <w:rPr>
                <w:b/>
                <w:bCs/>
                <w:lang w:val="en-IN"/>
              </w:rPr>
            </w:pPr>
            <w:r w:rsidRPr="00DC31B1">
              <w:rPr>
                <w:b/>
                <w:bCs/>
                <w:lang w:val="en-IN"/>
              </w:rPr>
              <w:t>Operation Name</w:t>
            </w:r>
          </w:p>
        </w:tc>
        <w:tc>
          <w:tcPr>
            <w:tcW w:w="1815" w:type="dxa"/>
          </w:tcPr>
          <w:p w14:paraId="61B85E75" w14:textId="77777777" w:rsidR="00E33DB5" w:rsidRPr="00DC31B1" w:rsidRDefault="00E33DB5" w:rsidP="001D39BD">
            <w:pPr>
              <w:tabs>
                <w:tab w:val="left" w:pos="5306"/>
              </w:tabs>
              <w:rPr>
                <w:b/>
                <w:bCs/>
                <w:lang w:val="en-IN"/>
              </w:rPr>
            </w:pPr>
            <w:r>
              <w:rPr>
                <w:b/>
                <w:bCs/>
                <w:lang w:val="en-IN"/>
              </w:rPr>
              <w:t>Mandatory Input</w:t>
            </w:r>
          </w:p>
        </w:tc>
        <w:tc>
          <w:tcPr>
            <w:tcW w:w="5395" w:type="dxa"/>
          </w:tcPr>
          <w:p w14:paraId="790C9B4C" w14:textId="77777777" w:rsidR="00E33DB5" w:rsidRDefault="00E33DB5" w:rsidP="001D39BD">
            <w:pPr>
              <w:tabs>
                <w:tab w:val="left" w:pos="1643"/>
              </w:tabs>
              <w:rPr>
                <w:b/>
                <w:bCs/>
                <w:lang w:val="en-IN"/>
              </w:rPr>
            </w:pPr>
            <w:r w:rsidRPr="00DC31B1">
              <w:rPr>
                <w:b/>
                <w:bCs/>
                <w:lang w:val="en-IN"/>
              </w:rPr>
              <w:t>Description</w:t>
            </w:r>
            <w:r>
              <w:rPr>
                <w:b/>
                <w:bCs/>
                <w:lang w:val="en-IN"/>
              </w:rPr>
              <w:tab/>
            </w:r>
          </w:p>
          <w:p w14:paraId="73AEA8EB" w14:textId="77777777" w:rsidR="00E33DB5" w:rsidRDefault="00E33DB5" w:rsidP="001D39BD">
            <w:pPr>
              <w:tabs>
                <w:tab w:val="left" w:pos="1643"/>
              </w:tabs>
              <w:rPr>
                <w:b/>
                <w:bCs/>
                <w:lang w:val="en-IN"/>
              </w:rPr>
            </w:pPr>
            <w:r>
              <w:rPr>
                <w:b/>
                <w:bCs/>
                <w:lang w:val="en-IN"/>
              </w:rPr>
              <w:t>Employee +ve balance : we have to give that much amount (Dr)</w:t>
            </w:r>
          </w:p>
          <w:p w14:paraId="0E933862" w14:textId="77777777" w:rsidR="00E33DB5" w:rsidRPr="00DC31B1" w:rsidRDefault="00E33DB5" w:rsidP="001D39BD">
            <w:pPr>
              <w:tabs>
                <w:tab w:val="left" w:pos="1643"/>
              </w:tabs>
              <w:rPr>
                <w:b/>
                <w:bCs/>
                <w:lang w:val="en-IN"/>
              </w:rPr>
            </w:pPr>
            <w:r>
              <w:rPr>
                <w:b/>
                <w:bCs/>
                <w:lang w:val="en-IN"/>
              </w:rPr>
              <w:t>Employee -ve balance: we have to take that much amount(Cr)</w:t>
            </w:r>
          </w:p>
        </w:tc>
      </w:tr>
      <w:tr w:rsidR="00E33DB5" w14:paraId="1B28B0C3" w14:textId="77777777" w:rsidTr="006C75E1">
        <w:tc>
          <w:tcPr>
            <w:tcW w:w="1806" w:type="dxa"/>
          </w:tcPr>
          <w:p w14:paraId="70A928A8" w14:textId="77777777" w:rsidR="00E33DB5" w:rsidRDefault="00E33DB5" w:rsidP="001D39BD">
            <w:pPr>
              <w:tabs>
                <w:tab w:val="left" w:pos="5306"/>
              </w:tabs>
              <w:rPr>
                <w:lang w:val="en-IN"/>
              </w:rPr>
            </w:pPr>
            <w:r>
              <w:rPr>
                <w:lang w:val="en-IN"/>
              </w:rPr>
              <w:t>Create</w:t>
            </w:r>
          </w:p>
          <w:p w14:paraId="2489A7E6" w14:textId="77777777" w:rsidR="00E33DB5" w:rsidRDefault="00E33DB5" w:rsidP="001D39BD">
            <w:pPr>
              <w:tabs>
                <w:tab w:val="left" w:pos="5306"/>
              </w:tabs>
              <w:rPr>
                <w:lang w:val="en-IN"/>
              </w:rPr>
            </w:pPr>
            <w:r>
              <w:rPr>
                <w:lang w:val="en-IN"/>
              </w:rPr>
              <w:t>(In Transaction with UpdateAccount)</w:t>
            </w:r>
          </w:p>
        </w:tc>
        <w:tc>
          <w:tcPr>
            <w:tcW w:w="1815" w:type="dxa"/>
          </w:tcPr>
          <w:p w14:paraId="4FFAE790" w14:textId="74F07888" w:rsidR="00E33DB5" w:rsidRDefault="00E33DB5" w:rsidP="001D39BD">
            <w:pPr>
              <w:tabs>
                <w:tab w:val="left" w:pos="5306"/>
              </w:tabs>
              <w:rPr>
                <w:lang w:val="en-IN"/>
              </w:rPr>
            </w:pPr>
            <w:r>
              <w:rPr>
                <w:lang w:val="en-IN"/>
              </w:rPr>
              <w:t>Amount,</w:t>
            </w:r>
          </w:p>
          <w:p w14:paraId="484CF1AA" w14:textId="3745F32F" w:rsidR="00055246" w:rsidRDefault="00055246" w:rsidP="001D39BD">
            <w:pPr>
              <w:tabs>
                <w:tab w:val="left" w:pos="5306"/>
              </w:tabs>
              <w:rPr>
                <w:lang w:val="en-IN"/>
              </w:rPr>
            </w:pPr>
            <w:r>
              <w:rPr>
                <w:lang w:val="en-IN"/>
              </w:rPr>
              <w:t>FromEmployeeID</w:t>
            </w:r>
            <w:r w:rsidR="00FE2D70">
              <w:rPr>
                <w:lang w:val="en-IN"/>
              </w:rPr>
              <w:t>,</w:t>
            </w:r>
          </w:p>
          <w:p w14:paraId="118F10CB" w14:textId="24F4964A" w:rsidR="00FE2D70" w:rsidRDefault="00FE2D70" w:rsidP="001D39BD">
            <w:pPr>
              <w:tabs>
                <w:tab w:val="left" w:pos="5306"/>
              </w:tabs>
              <w:rPr>
                <w:lang w:val="en-IN"/>
              </w:rPr>
            </w:pPr>
            <w:r>
              <w:rPr>
                <w:lang w:val="en-IN"/>
              </w:rPr>
              <w:t>FromAccountID</w:t>
            </w:r>
          </w:p>
          <w:p w14:paraId="67926450" w14:textId="77777777" w:rsidR="00E33DB5" w:rsidRDefault="00E33DB5" w:rsidP="001D39BD">
            <w:pPr>
              <w:tabs>
                <w:tab w:val="left" w:pos="5306"/>
              </w:tabs>
              <w:rPr>
                <w:lang w:val="en-IN"/>
              </w:rPr>
            </w:pPr>
            <w:r>
              <w:rPr>
                <w:lang w:val="en-IN"/>
              </w:rPr>
              <w:t>ToEmployeeID,</w:t>
            </w:r>
          </w:p>
          <w:p w14:paraId="761F4B91" w14:textId="77777777" w:rsidR="00E33DB5" w:rsidRDefault="00E33DB5" w:rsidP="001D39BD">
            <w:pPr>
              <w:tabs>
                <w:tab w:val="left" w:pos="5306"/>
              </w:tabs>
              <w:rPr>
                <w:lang w:val="en-IN"/>
              </w:rPr>
            </w:pPr>
            <w:r w:rsidRPr="00974CE4">
              <w:rPr>
                <w:lang w:val="en-IN"/>
              </w:rPr>
              <w:t>CreatedByID</w:t>
            </w:r>
          </w:p>
          <w:p w14:paraId="29A2F935" w14:textId="77777777" w:rsidR="00E33DB5" w:rsidRDefault="00E33DB5" w:rsidP="001D39BD">
            <w:pPr>
              <w:tabs>
                <w:tab w:val="left" w:pos="5306"/>
              </w:tabs>
              <w:rPr>
                <w:lang w:val="en-IN"/>
              </w:rPr>
            </w:pPr>
          </w:p>
        </w:tc>
        <w:tc>
          <w:tcPr>
            <w:tcW w:w="5395" w:type="dxa"/>
          </w:tcPr>
          <w:p w14:paraId="6C3F1FB9" w14:textId="41E3D788" w:rsidR="00E33DB5" w:rsidRDefault="00E33DB5" w:rsidP="001D39BD">
            <w:pPr>
              <w:tabs>
                <w:tab w:val="left" w:pos="5306"/>
              </w:tabs>
              <w:rPr>
                <w:lang w:val="en-IN"/>
              </w:rPr>
            </w:pPr>
            <w:r>
              <w:rPr>
                <w:lang w:val="en-IN"/>
              </w:rPr>
              <w:t xml:space="preserve">1.Create a Salary </w:t>
            </w:r>
            <w:r w:rsidR="00724C66">
              <w:rPr>
                <w:lang w:val="en-IN"/>
              </w:rPr>
              <w:t>Payment</w:t>
            </w:r>
            <w:r>
              <w:rPr>
                <w:lang w:val="en-IN"/>
              </w:rPr>
              <w:t xml:space="preserve"> in the database</w:t>
            </w:r>
          </w:p>
          <w:p w14:paraId="4CB0E242" w14:textId="77777777" w:rsidR="00E33DB5" w:rsidRDefault="00E33DB5" w:rsidP="001D39BD">
            <w:pPr>
              <w:tabs>
                <w:tab w:val="left" w:pos="5306"/>
              </w:tabs>
              <w:rPr>
                <w:lang w:val="en-IN"/>
              </w:rPr>
            </w:pPr>
          </w:p>
          <w:p w14:paraId="38E4E71A" w14:textId="76B49D21" w:rsidR="00E33DB5" w:rsidRDefault="00E33DB5" w:rsidP="001D39BD">
            <w:pPr>
              <w:tabs>
                <w:tab w:val="left" w:pos="5306"/>
              </w:tabs>
              <w:rPr>
                <w:lang w:val="en-IN"/>
              </w:rPr>
            </w:pPr>
            <w:r>
              <w:rPr>
                <w:lang w:val="en-IN"/>
              </w:rPr>
              <w:t xml:space="preserve">2. Whenever a Salary </w:t>
            </w:r>
            <w:r w:rsidR="00A51FC2">
              <w:rPr>
                <w:lang w:val="en-IN"/>
              </w:rPr>
              <w:t>Payment</w:t>
            </w:r>
            <w:r>
              <w:rPr>
                <w:lang w:val="en-IN"/>
              </w:rPr>
              <w:t xml:space="preserve"> is created, </w:t>
            </w:r>
            <w:r w:rsidR="00301FD4">
              <w:rPr>
                <w:lang w:val="en-IN"/>
              </w:rPr>
              <w:t xml:space="preserve">the </w:t>
            </w:r>
            <w:r>
              <w:rPr>
                <w:lang w:val="en-IN"/>
              </w:rPr>
              <w:t xml:space="preserve">other-party </w:t>
            </w:r>
            <w:r w:rsidR="00301FD4">
              <w:rPr>
                <w:lang w:val="en-IN"/>
              </w:rPr>
              <w:t>salary due balance</w:t>
            </w:r>
            <w:r>
              <w:rPr>
                <w:lang w:val="en-IN"/>
              </w:rPr>
              <w:t xml:space="preserve"> is updated and it’s current</w:t>
            </w:r>
            <w:r w:rsidR="00301FD4">
              <w:rPr>
                <w:lang w:val="en-IN"/>
              </w:rPr>
              <w:t xml:space="preserve"> salary</w:t>
            </w:r>
            <w:r>
              <w:rPr>
                <w:lang w:val="en-IN"/>
              </w:rPr>
              <w:t xml:space="preserve"> balance is </w:t>
            </w:r>
            <w:r w:rsidR="006208CA">
              <w:rPr>
                <w:lang w:val="en-IN"/>
              </w:rPr>
              <w:t xml:space="preserve">subtracted </w:t>
            </w:r>
            <w:r>
              <w:rPr>
                <w:lang w:val="en-IN"/>
              </w:rPr>
              <w:t>with total dues.</w:t>
            </w:r>
          </w:p>
          <w:p w14:paraId="4082A437" w14:textId="657816C3" w:rsidR="00E33DB5" w:rsidRDefault="00E33DB5" w:rsidP="001D39BD">
            <w:pPr>
              <w:tabs>
                <w:tab w:val="left" w:pos="5306"/>
              </w:tabs>
              <w:rPr>
                <w:lang w:val="en-IN"/>
              </w:rPr>
            </w:pPr>
            <w:r>
              <w:rPr>
                <w:lang w:val="en-IN"/>
              </w:rPr>
              <w:t>(e.g Current Balance</w:t>
            </w:r>
            <w:r w:rsidR="00CA5FF5">
              <w:rPr>
                <w:lang w:val="en-IN"/>
              </w:rPr>
              <w:t xml:space="preserve"> (due)</w:t>
            </w:r>
            <w:r>
              <w:rPr>
                <w:lang w:val="en-IN"/>
              </w:rPr>
              <w:t xml:space="preserve"> = </w:t>
            </w:r>
            <w:r w:rsidR="00CA5FF5">
              <w:rPr>
                <w:lang w:val="en-IN"/>
              </w:rPr>
              <w:t>5000</w:t>
            </w:r>
            <w:r>
              <w:rPr>
                <w:lang w:val="en-IN"/>
              </w:rPr>
              <w:t xml:space="preserve"> </w:t>
            </w:r>
          </w:p>
          <w:p w14:paraId="6EE2AEAA" w14:textId="5284E69E" w:rsidR="00E33DB5" w:rsidRDefault="00E33DB5" w:rsidP="001D39BD">
            <w:pPr>
              <w:tabs>
                <w:tab w:val="left" w:pos="5306"/>
              </w:tabs>
              <w:rPr>
                <w:lang w:val="en-IN"/>
              </w:rPr>
            </w:pPr>
            <w:r>
              <w:rPr>
                <w:lang w:val="en-IN"/>
              </w:rPr>
              <w:t xml:space="preserve">Now, A </w:t>
            </w:r>
            <w:r w:rsidR="00D264FD">
              <w:rPr>
                <w:lang w:val="en-IN"/>
              </w:rPr>
              <w:t>payment</w:t>
            </w:r>
            <w:r>
              <w:rPr>
                <w:lang w:val="en-IN"/>
              </w:rPr>
              <w:t xml:space="preserve"> is created with amount=5000</w:t>
            </w:r>
          </w:p>
          <w:p w14:paraId="68C9369A" w14:textId="19BC93DA" w:rsidR="00E33DB5" w:rsidRDefault="00E33DB5" w:rsidP="001D39BD">
            <w:pPr>
              <w:tabs>
                <w:tab w:val="left" w:pos="5306"/>
              </w:tabs>
              <w:rPr>
                <w:lang w:val="en-IN"/>
              </w:rPr>
            </w:pPr>
            <w:r>
              <w:rPr>
                <w:lang w:val="en-IN"/>
              </w:rPr>
              <w:t xml:space="preserve">So new updated balance for that employee should be: </w:t>
            </w:r>
            <w:r w:rsidR="00032AB5">
              <w:rPr>
                <w:lang w:val="en-IN"/>
              </w:rPr>
              <w:t>5000</w:t>
            </w:r>
            <w:r>
              <w:rPr>
                <w:lang w:val="en-IN"/>
              </w:rPr>
              <w:t xml:space="preserve"> </w:t>
            </w:r>
            <w:r w:rsidR="00032AB5">
              <w:rPr>
                <w:lang w:val="en-IN"/>
              </w:rPr>
              <w:t>-</w:t>
            </w:r>
            <w:r>
              <w:rPr>
                <w:lang w:val="en-IN"/>
              </w:rPr>
              <w:t xml:space="preserve"> 5000 = </w:t>
            </w:r>
            <w:r w:rsidR="00032AB5">
              <w:rPr>
                <w:lang w:val="en-IN"/>
              </w:rPr>
              <w:t>0</w:t>
            </w:r>
            <w:r>
              <w:rPr>
                <w:lang w:val="en-IN"/>
              </w:rPr>
              <w:t xml:space="preserve"> </w:t>
            </w:r>
            <w:r w:rsidR="006774A2">
              <w:rPr>
                <w:lang w:val="en-IN"/>
              </w:rPr>
              <w:t>)</w:t>
            </w:r>
            <w:r>
              <w:rPr>
                <w:lang w:val="en-IN"/>
              </w:rPr>
              <w:t xml:space="preserve"> </w:t>
            </w:r>
          </w:p>
          <w:p w14:paraId="0A408E69" w14:textId="77777777" w:rsidR="00E33DB5" w:rsidRDefault="00E33DB5" w:rsidP="001D39BD">
            <w:pPr>
              <w:tabs>
                <w:tab w:val="left" w:pos="5306"/>
              </w:tabs>
              <w:rPr>
                <w:lang w:val="en-IN"/>
              </w:rPr>
            </w:pPr>
          </w:p>
          <w:p w14:paraId="69A40B2A" w14:textId="6EB5B043" w:rsidR="00E33DB5" w:rsidRDefault="00E33DB5" w:rsidP="001D39BD">
            <w:pPr>
              <w:tabs>
                <w:tab w:val="left" w:pos="5306"/>
              </w:tabs>
              <w:rPr>
                <w:lang w:val="en-IN"/>
              </w:rPr>
            </w:pPr>
            <w:r>
              <w:rPr>
                <w:lang w:val="en-IN"/>
              </w:rPr>
              <w:t xml:space="preserve">Update Account (call Employee: </w:t>
            </w:r>
            <w:r w:rsidR="007D2EE6">
              <w:rPr>
                <w:lang w:val="en-IN"/>
              </w:rPr>
              <w:t>UpdateEmpSalaryBalance</w:t>
            </w:r>
            <w:r>
              <w:rPr>
                <w:lang w:val="en-IN"/>
              </w:rPr>
              <w:t xml:space="preserve"> Method):</w:t>
            </w:r>
          </w:p>
          <w:p w14:paraId="554D2CDD" w14:textId="77777777" w:rsidR="00E33DB5" w:rsidRDefault="00E33DB5" w:rsidP="001D39BD">
            <w:pPr>
              <w:tabs>
                <w:tab w:val="left" w:pos="5306"/>
              </w:tabs>
              <w:rPr>
                <w:lang w:val="en-IN"/>
              </w:rPr>
            </w:pPr>
          </w:p>
          <w:p w14:paraId="0CBEF5A0" w14:textId="77777777" w:rsidR="00E33DB5" w:rsidRDefault="00E33DB5" w:rsidP="001D39BD">
            <w:pPr>
              <w:tabs>
                <w:tab w:val="left" w:pos="5306"/>
              </w:tabs>
              <w:rPr>
                <w:lang w:val="en-IN"/>
              </w:rPr>
            </w:pPr>
            <w:r>
              <w:rPr>
                <w:lang w:val="en-IN"/>
              </w:rPr>
              <w:t xml:space="preserve">Connection: pass the existing connection object to paticipate in the transaction. </w:t>
            </w:r>
          </w:p>
          <w:p w14:paraId="14E1BEB7" w14:textId="77777777" w:rsidR="00E33DB5" w:rsidRDefault="00E33DB5" w:rsidP="001D39BD">
            <w:pPr>
              <w:tabs>
                <w:tab w:val="left" w:pos="5306"/>
              </w:tabs>
              <w:rPr>
                <w:lang w:val="en-IN"/>
              </w:rPr>
            </w:pPr>
            <w:r>
              <w:rPr>
                <w:lang w:val="en-IN"/>
              </w:rPr>
              <w:t xml:space="preserve">EmployeeID: Pass “parameter:ToEmployeeID” </w:t>
            </w:r>
          </w:p>
          <w:p w14:paraId="335E1FD0" w14:textId="77777777" w:rsidR="00E33DB5" w:rsidRPr="00DC31B1" w:rsidRDefault="00E33DB5" w:rsidP="001D39BD">
            <w:pPr>
              <w:tabs>
                <w:tab w:val="left" w:pos="5306"/>
              </w:tabs>
              <w:rPr>
                <w:lang w:val="en-IN"/>
              </w:rPr>
            </w:pPr>
            <w:r>
              <w:rPr>
                <w:lang w:val="en-IN"/>
              </w:rPr>
              <w:t xml:space="preserve">CurrentBalance :  pass ”parameter:Amount” </w:t>
            </w:r>
          </w:p>
          <w:p w14:paraId="3CF74448" w14:textId="06AEC0D5" w:rsidR="00E33DB5" w:rsidRDefault="00E33DB5" w:rsidP="001D39BD">
            <w:pPr>
              <w:tabs>
                <w:tab w:val="left" w:pos="5306"/>
              </w:tabs>
              <w:rPr>
                <w:lang w:val="en-IN"/>
              </w:rPr>
            </w:pPr>
            <w:r>
              <w:rPr>
                <w:lang w:val="en-IN"/>
              </w:rPr>
              <w:t>Operation=</w:t>
            </w:r>
            <w:r w:rsidR="00D564D2">
              <w:rPr>
                <w:lang w:val="en-IN"/>
              </w:rPr>
              <w:t>SUBTRACT</w:t>
            </w:r>
          </w:p>
          <w:p w14:paraId="1CFF0CBE" w14:textId="77777777" w:rsidR="00E33DB5" w:rsidRDefault="00E33DB5" w:rsidP="001E207E">
            <w:pPr>
              <w:tabs>
                <w:tab w:val="center" w:pos="2580"/>
              </w:tabs>
              <w:rPr>
                <w:lang w:val="en-IN"/>
              </w:rPr>
            </w:pPr>
            <w:r>
              <w:rPr>
                <w:lang w:val="en-IN"/>
              </w:rPr>
              <w:t xml:space="preserve"> </w:t>
            </w:r>
            <w:r w:rsidR="001E207E">
              <w:rPr>
                <w:lang w:val="en-IN"/>
              </w:rPr>
              <w:tab/>
            </w:r>
          </w:p>
          <w:p w14:paraId="7F98A27F" w14:textId="77777777" w:rsidR="001E207E" w:rsidRDefault="001E207E" w:rsidP="001E207E">
            <w:pPr>
              <w:tabs>
                <w:tab w:val="left" w:pos="5306"/>
              </w:tabs>
              <w:rPr>
                <w:lang w:val="en-IN"/>
              </w:rPr>
            </w:pPr>
            <w:r>
              <w:rPr>
                <w:lang w:val="en-IN"/>
              </w:rPr>
              <w:t>3. Whenever a payment is made, the account of the paying-party (Our Employee: From Account) is updated and it’s current balance is subtracted with “Amount” paid.</w:t>
            </w:r>
          </w:p>
          <w:p w14:paraId="1D9EDB4C" w14:textId="77777777" w:rsidR="001E207E" w:rsidRDefault="001E207E" w:rsidP="001E207E">
            <w:pPr>
              <w:tabs>
                <w:tab w:val="left" w:pos="5306"/>
              </w:tabs>
              <w:rPr>
                <w:lang w:val="en-IN"/>
              </w:rPr>
            </w:pPr>
            <w:r>
              <w:rPr>
                <w:lang w:val="en-IN"/>
              </w:rPr>
              <w:lastRenderedPageBreak/>
              <w:t xml:space="preserve">(e.g Current Employee Balance = 20,000 </w:t>
            </w:r>
          </w:p>
          <w:p w14:paraId="724FC182" w14:textId="7EC5D945" w:rsidR="001E207E" w:rsidRDefault="001E207E" w:rsidP="001E207E">
            <w:pPr>
              <w:tabs>
                <w:tab w:val="left" w:pos="5306"/>
              </w:tabs>
              <w:rPr>
                <w:lang w:val="en-IN"/>
              </w:rPr>
            </w:pPr>
            <w:r>
              <w:rPr>
                <w:lang w:val="en-IN"/>
              </w:rPr>
              <w:t>Now, the employee has made a</w:t>
            </w:r>
            <w:r w:rsidR="006A47C5">
              <w:rPr>
                <w:lang w:val="en-IN"/>
              </w:rPr>
              <w:t xml:space="preserve"> salary</w:t>
            </w:r>
            <w:r>
              <w:rPr>
                <w:lang w:val="en-IN"/>
              </w:rPr>
              <w:t xml:space="preserve"> payment of: 5000</w:t>
            </w:r>
          </w:p>
          <w:p w14:paraId="78BF7C54" w14:textId="77777777" w:rsidR="001E207E" w:rsidRDefault="001E207E" w:rsidP="001E207E">
            <w:pPr>
              <w:tabs>
                <w:tab w:val="left" w:pos="5306"/>
              </w:tabs>
              <w:rPr>
                <w:lang w:val="en-IN"/>
              </w:rPr>
            </w:pPr>
          </w:p>
          <w:p w14:paraId="65119621" w14:textId="77777777" w:rsidR="001E207E" w:rsidRDefault="001E207E" w:rsidP="001E207E">
            <w:pPr>
              <w:tabs>
                <w:tab w:val="left" w:pos="5306"/>
              </w:tabs>
              <w:rPr>
                <w:lang w:val="en-IN"/>
              </w:rPr>
            </w:pPr>
            <w:r>
              <w:rPr>
                <w:lang w:val="en-IN"/>
              </w:rPr>
              <w:t xml:space="preserve">So new updated balance for that customer should be: </w:t>
            </w:r>
          </w:p>
          <w:p w14:paraId="6EB95451" w14:textId="6CA8E65A" w:rsidR="001E207E" w:rsidRDefault="001E207E" w:rsidP="001E207E">
            <w:pPr>
              <w:tabs>
                <w:tab w:val="left" w:pos="5306"/>
              </w:tabs>
              <w:rPr>
                <w:lang w:val="en-IN"/>
              </w:rPr>
            </w:pPr>
            <w:r>
              <w:rPr>
                <w:lang w:val="en-IN"/>
              </w:rPr>
              <w:t xml:space="preserve">20,000 - 5000 = </w:t>
            </w:r>
            <w:r w:rsidR="00666912">
              <w:rPr>
                <w:lang w:val="en-IN"/>
              </w:rPr>
              <w:t>1</w:t>
            </w:r>
            <w:r>
              <w:rPr>
                <w:lang w:val="en-IN"/>
              </w:rPr>
              <w:t xml:space="preserve">5000) </w:t>
            </w:r>
          </w:p>
          <w:p w14:paraId="56E48995" w14:textId="77777777" w:rsidR="001E207E" w:rsidRDefault="001E207E" w:rsidP="001E207E">
            <w:pPr>
              <w:tabs>
                <w:tab w:val="left" w:pos="5306"/>
              </w:tabs>
              <w:rPr>
                <w:lang w:val="en-IN"/>
              </w:rPr>
            </w:pPr>
            <w:r>
              <w:rPr>
                <w:lang w:val="en-IN"/>
              </w:rPr>
              <w:t xml:space="preserve"> </w:t>
            </w:r>
          </w:p>
          <w:p w14:paraId="187EF12C" w14:textId="11F7CDB9" w:rsidR="001E207E" w:rsidRDefault="001E207E" w:rsidP="001E207E">
            <w:pPr>
              <w:tabs>
                <w:tab w:val="left" w:pos="5306"/>
              </w:tabs>
              <w:rPr>
                <w:lang w:val="en-IN"/>
              </w:rPr>
            </w:pPr>
            <w:r>
              <w:rPr>
                <w:lang w:val="en-IN"/>
              </w:rPr>
              <w:t xml:space="preserve">Update Account (call </w:t>
            </w:r>
            <w:r w:rsidR="00666912">
              <w:rPr>
                <w:lang w:val="en-IN"/>
              </w:rPr>
              <w:t xml:space="preserve">UpdateAccountBalance </w:t>
            </w:r>
            <w:r>
              <w:rPr>
                <w:lang w:val="en-IN"/>
              </w:rPr>
              <w:t xml:space="preserve"> Method):</w:t>
            </w:r>
          </w:p>
          <w:p w14:paraId="58F6E8DE" w14:textId="77777777" w:rsidR="001E207E" w:rsidRDefault="001E207E" w:rsidP="001E207E">
            <w:pPr>
              <w:tabs>
                <w:tab w:val="left" w:pos="5306"/>
              </w:tabs>
              <w:rPr>
                <w:lang w:val="en-IN"/>
              </w:rPr>
            </w:pPr>
          </w:p>
          <w:p w14:paraId="13507C38" w14:textId="77777777" w:rsidR="001E207E" w:rsidRDefault="001E207E" w:rsidP="001E207E">
            <w:pPr>
              <w:tabs>
                <w:tab w:val="left" w:pos="5306"/>
              </w:tabs>
              <w:rPr>
                <w:lang w:val="en-IN"/>
              </w:rPr>
            </w:pPr>
            <w:r>
              <w:rPr>
                <w:lang w:val="en-IN"/>
              </w:rPr>
              <w:t xml:space="preserve">Connection: pass the existing connection object to paticipate in the transaction. </w:t>
            </w:r>
          </w:p>
          <w:p w14:paraId="11BA3595" w14:textId="2699ECEE" w:rsidR="001E207E" w:rsidRDefault="001E207E" w:rsidP="001E207E">
            <w:pPr>
              <w:tabs>
                <w:tab w:val="left" w:pos="5306"/>
              </w:tabs>
              <w:rPr>
                <w:lang w:val="en-IN"/>
              </w:rPr>
            </w:pPr>
            <w:r>
              <w:rPr>
                <w:lang w:val="en-IN"/>
              </w:rPr>
              <w:t xml:space="preserve">AccountID: Pass “parameter:FromAccount ID” </w:t>
            </w:r>
          </w:p>
          <w:p w14:paraId="2FA64250" w14:textId="77777777" w:rsidR="001E207E" w:rsidRPr="00DC31B1" w:rsidRDefault="001E207E" w:rsidP="001E207E">
            <w:pPr>
              <w:tabs>
                <w:tab w:val="left" w:pos="5306"/>
              </w:tabs>
              <w:rPr>
                <w:lang w:val="en-IN"/>
              </w:rPr>
            </w:pPr>
            <w:r>
              <w:rPr>
                <w:lang w:val="en-IN"/>
              </w:rPr>
              <w:t xml:space="preserve">CurrentBalance :  pass ”parameter:Amount” </w:t>
            </w:r>
          </w:p>
          <w:p w14:paraId="184ABED9" w14:textId="4E71163F" w:rsidR="001E207E" w:rsidRDefault="001E207E" w:rsidP="001E207E">
            <w:pPr>
              <w:tabs>
                <w:tab w:val="left" w:pos="5306"/>
              </w:tabs>
              <w:rPr>
                <w:lang w:val="en-IN"/>
              </w:rPr>
            </w:pPr>
            <w:r>
              <w:rPr>
                <w:lang w:val="en-IN"/>
              </w:rPr>
              <w:t>Operation=SUBTRACT</w:t>
            </w:r>
          </w:p>
          <w:p w14:paraId="636F41FB" w14:textId="3E4324E2" w:rsidR="008C2298" w:rsidRDefault="008C2298" w:rsidP="001E207E">
            <w:pPr>
              <w:tabs>
                <w:tab w:val="left" w:pos="5306"/>
              </w:tabs>
              <w:rPr>
                <w:lang w:val="en-IN"/>
              </w:rPr>
            </w:pPr>
          </w:p>
          <w:p w14:paraId="30EABEC1" w14:textId="7DCD3BB0" w:rsidR="008C2298" w:rsidRDefault="008C2298" w:rsidP="001E207E">
            <w:pPr>
              <w:tabs>
                <w:tab w:val="left" w:pos="5306"/>
              </w:tabs>
              <w:rPr>
                <w:lang w:val="en-IN"/>
              </w:rPr>
            </w:pPr>
            <w:r>
              <w:rPr>
                <w:lang w:val="en-IN"/>
              </w:rPr>
              <w:t>4. Update ExpenseTracker:updateTotalSalaryPaid(amount, operation)</w:t>
            </w:r>
          </w:p>
          <w:p w14:paraId="4577BA76" w14:textId="19E694BD" w:rsidR="008C2298" w:rsidRDefault="008C2298" w:rsidP="001E207E">
            <w:pPr>
              <w:tabs>
                <w:tab w:val="left" w:pos="5306"/>
              </w:tabs>
              <w:rPr>
                <w:lang w:val="en-IN"/>
              </w:rPr>
            </w:pPr>
            <w:r>
              <w:rPr>
                <w:lang w:val="en-IN"/>
              </w:rPr>
              <w:t>Where “operation=ADD”</w:t>
            </w:r>
          </w:p>
          <w:p w14:paraId="75035033" w14:textId="63966DCC" w:rsidR="001E207E" w:rsidRDefault="001E207E" w:rsidP="002E4699">
            <w:pPr>
              <w:tabs>
                <w:tab w:val="center" w:pos="2580"/>
              </w:tabs>
              <w:rPr>
                <w:lang w:val="en-IN"/>
              </w:rPr>
            </w:pPr>
          </w:p>
        </w:tc>
      </w:tr>
      <w:tr w:rsidR="006C75E1" w14:paraId="695D7C44" w14:textId="77777777" w:rsidTr="006C75E1">
        <w:tc>
          <w:tcPr>
            <w:tcW w:w="1806" w:type="dxa"/>
          </w:tcPr>
          <w:p w14:paraId="335D8581" w14:textId="3D44363D" w:rsidR="006C75E1" w:rsidRDefault="006C75E1" w:rsidP="006C75E1">
            <w:pPr>
              <w:tabs>
                <w:tab w:val="left" w:pos="5306"/>
              </w:tabs>
              <w:rPr>
                <w:lang w:val="en-IN"/>
              </w:rPr>
            </w:pPr>
            <w:r>
              <w:rPr>
                <w:lang w:val="en-IN"/>
              </w:rPr>
              <w:lastRenderedPageBreak/>
              <w:t>Search</w:t>
            </w:r>
          </w:p>
        </w:tc>
        <w:tc>
          <w:tcPr>
            <w:tcW w:w="1815" w:type="dxa"/>
          </w:tcPr>
          <w:p w14:paraId="25D7664E" w14:textId="7CE1A729" w:rsidR="006C75E1" w:rsidRDefault="006C75E1" w:rsidP="006C75E1">
            <w:pPr>
              <w:tabs>
                <w:tab w:val="left" w:pos="5306"/>
              </w:tabs>
              <w:rPr>
                <w:lang w:val="en-IN"/>
              </w:rPr>
            </w:pPr>
            <w:r>
              <w:rPr>
                <w:lang w:val="en-IN"/>
              </w:rPr>
              <w:t>Org ID</w:t>
            </w:r>
          </w:p>
        </w:tc>
        <w:tc>
          <w:tcPr>
            <w:tcW w:w="5395" w:type="dxa"/>
          </w:tcPr>
          <w:p w14:paraId="537C79E7" w14:textId="77777777" w:rsidR="006C75E1" w:rsidRDefault="006C75E1" w:rsidP="006C75E1">
            <w:pPr>
              <w:tabs>
                <w:tab w:val="left" w:pos="5306"/>
              </w:tabs>
              <w:rPr>
                <w:lang w:val="en-IN"/>
              </w:rPr>
            </w:pPr>
          </w:p>
        </w:tc>
      </w:tr>
    </w:tbl>
    <w:p w14:paraId="0064072A" w14:textId="77777777" w:rsidR="008D56D9" w:rsidRDefault="008D56D9" w:rsidP="00595E91">
      <w:pPr>
        <w:tabs>
          <w:tab w:val="left" w:pos="5306"/>
        </w:tabs>
        <w:rPr>
          <w:lang w:val="en-IN"/>
        </w:rPr>
      </w:pPr>
    </w:p>
    <w:p w14:paraId="0C6C9A31" w14:textId="12BF8847" w:rsidR="002759FD" w:rsidRDefault="002759FD" w:rsidP="002E4699">
      <w:pPr>
        <w:pStyle w:val="Heading2"/>
        <w:rPr>
          <w:lang w:val="en-IN"/>
        </w:rPr>
      </w:pPr>
      <w:r>
        <w:rPr>
          <w:lang w:val="en-IN"/>
        </w:rPr>
        <w:t>Organization</w:t>
      </w:r>
    </w:p>
    <w:p w14:paraId="58DBC08B" w14:textId="15AF9837" w:rsidR="00D37CE6" w:rsidRDefault="00D37CE6" w:rsidP="00D37CE6">
      <w:pPr>
        <w:rPr>
          <w:lang w:val="en-IN"/>
        </w:rPr>
      </w:pPr>
      <w:r>
        <w:rPr>
          <w:lang w:val="en-IN"/>
        </w:rPr>
        <w:t xml:space="preserve">This table tracks the firm/business who are getting registered on the app. </w:t>
      </w:r>
    </w:p>
    <w:p w14:paraId="0C6F2AE2" w14:textId="7879ACE5" w:rsidR="000D0F8F" w:rsidRDefault="000D0F8F" w:rsidP="00D37CE6">
      <w:pPr>
        <w:rPr>
          <w:lang w:val="en-IN"/>
        </w:rPr>
      </w:pPr>
      <w:r>
        <w:rPr>
          <w:lang w:val="en-IN"/>
        </w:rPr>
        <w:t>Currently this will be created directly from DB.</w:t>
      </w:r>
    </w:p>
    <w:p w14:paraId="65462321" w14:textId="2DD8C138" w:rsidR="001E363E" w:rsidRDefault="001E363E" w:rsidP="00D37CE6">
      <w:pPr>
        <w:rPr>
          <w:lang w:val="en-IN"/>
        </w:rPr>
      </w:pPr>
      <w:r>
        <w:rPr>
          <w:lang w:val="en-IN"/>
        </w:rPr>
        <w:t>Org Id:</w:t>
      </w:r>
    </w:p>
    <w:p w14:paraId="0ED7077D" w14:textId="4A853008" w:rsidR="00976C14" w:rsidRDefault="00976C14" w:rsidP="00D37CE6">
      <w:pPr>
        <w:rPr>
          <w:lang w:val="en-IN"/>
        </w:rPr>
      </w:pPr>
      <w:r>
        <w:rPr>
          <w:lang w:val="en-IN"/>
        </w:rPr>
        <w:t xml:space="preserve">Org Name: </w:t>
      </w:r>
    </w:p>
    <w:p w14:paraId="72908941" w14:textId="415B4256" w:rsidR="002D5DDA" w:rsidRDefault="000A0D1E" w:rsidP="00D37CE6">
      <w:pPr>
        <w:rPr>
          <w:lang w:val="en-IN"/>
        </w:rPr>
      </w:pPr>
      <w:r>
        <w:rPr>
          <w:lang w:val="en-IN"/>
        </w:rPr>
        <w:t>GST Number</w:t>
      </w:r>
      <w:r w:rsidR="008B4826">
        <w:rPr>
          <w:lang w:val="en-IN"/>
        </w:rPr>
        <w:t>:</w:t>
      </w:r>
    </w:p>
    <w:p w14:paraId="637CA225" w14:textId="2C940B6F" w:rsidR="000A0D1E" w:rsidRDefault="00AE42EF" w:rsidP="002E4699">
      <w:pPr>
        <w:tabs>
          <w:tab w:val="left" w:pos="2748"/>
        </w:tabs>
        <w:rPr>
          <w:lang w:val="en-IN"/>
        </w:rPr>
      </w:pPr>
      <w:r>
        <w:rPr>
          <w:lang w:val="en-IN"/>
        </w:rPr>
        <w:t>PAN Number</w:t>
      </w:r>
      <w:r w:rsidR="008B4826">
        <w:rPr>
          <w:lang w:val="en-IN"/>
        </w:rPr>
        <w:t>:</w:t>
      </w:r>
      <w:r w:rsidR="001861A5">
        <w:rPr>
          <w:lang w:val="en-IN"/>
        </w:rPr>
        <w:tab/>
      </w:r>
    </w:p>
    <w:p w14:paraId="741EE914" w14:textId="650CB821" w:rsidR="00AE42EF" w:rsidRDefault="00AE42EF" w:rsidP="00D37CE6">
      <w:pPr>
        <w:rPr>
          <w:lang w:val="en-IN"/>
        </w:rPr>
      </w:pPr>
      <w:r>
        <w:rPr>
          <w:lang w:val="en-IN"/>
        </w:rPr>
        <w:t>Mobile Number</w:t>
      </w:r>
      <w:r w:rsidR="008B4826">
        <w:rPr>
          <w:lang w:val="en-IN"/>
        </w:rPr>
        <w:t>:</w:t>
      </w:r>
    </w:p>
    <w:p w14:paraId="4583975F" w14:textId="73DD7B75" w:rsidR="00AE42EF" w:rsidRDefault="005B03F2" w:rsidP="00D37CE6">
      <w:pPr>
        <w:rPr>
          <w:lang w:val="en-IN"/>
        </w:rPr>
      </w:pPr>
      <w:r>
        <w:rPr>
          <w:lang w:val="en-IN"/>
        </w:rPr>
        <w:t>Business Category</w:t>
      </w:r>
      <w:r w:rsidR="004A7B71">
        <w:rPr>
          <w:lang w:val="en-IN"/>
        </w:rPr>
        <w:t>:</w:t>
      </w:r>
    </w:p>
    <w:p w14:paraId="01E1F71D" w14:textId="12D62221" w:rsidR="005B03F2" w:rsidRDefault="005B03F2" w:rsidP="00D37CE6">
      <w:pPr>
        <w:rPr>
          <w:lang w:val="en-IN"/>
        </w:rPr>
      </w:pPr>
      <w:r>
        <w:rPr>
          <w:lang w:val="en-IN"/>
        </w:rPr>
        <w:t>Business Description</w:t>
      </w:r>
      <w:r w:rsidR="004A7B71">
        <w:rPr>
          <w:lang w:val="en-IN"/>
        </w:rPr>
        <w:t>:</w:t>
      </w:r>
    </w:p>
    <w:p w14:paraId="08D89B26" w14:textId="72D4F8C2" w:rsidR="005B03F2" w:rsidRDefault="00741E1E" w:rsidP="00D37CE6">
      <w:pPr>
        <w:rPr>
          <w:lang w:val="en-IN"/>
        </w:rPr>
      </w:pPr>
      <w:r>
        <w:rPr>
          <w:lang w:val="en-IN"/>
        </w:rPr>
        <w:t>Type of Business (Text) : Propertership, LLC, Pvt Ltd, One Person Company, Limited Company</w:t>
      </w:r>
    </w:p>
    <w:p w14:paraId="6F5820B6" w14:textId="4266CA6C" w:rsidR="00442AB4" w:rsidRDefault="00442AB4" w:rsidP="00D37CE6">
      <w:pPr>
        <w:rPr>
          <w:lang w:val="en-IN"/>
        </w:rPr>
      </w:pPr>
      <w:r>
        <w:rPr>
          <w:lang w:val="en-IN"/>
        </w:rPr>
        <w:t xml:space="preserve">Registered Address: </w:t>
      </w:r>
    </w:p>
    <w:p w14:paraId="0FB2A456" w14:textId="47F8B4E1" w:rsidR="00976C14" w:rsidRDefault="001861A5" w:rsidP="00D37CE6">
      <w:pPr>
        <w:rPr>
          <w:lang w:val="en-IN"/>
        </w:rPr>
      </w:pPr>
      <w:r>
        <w:rPr>
          <w:lang w:val="en-IN"/>
        </w:rPr>
        <w:t>Company Id: A unique field for a business which is getting regis</w:t>
      </w:r>
      <w:r w:rsidR="0040396C">
        <w:rPr>
          <w:lang w:val="en-IN"/>
        </w:rPr>
        <w:t>tered.</w:t>
      </w:r>
    </w:p>
    <w:tbl>
      <w:tblPr>
        <w:tblStyle w:val="TableGrid"/>
        <w:tblW w:w="0" w:type="auto"/>
        <w:tblLook w:val="04A0" w:firstRow="1" w:lastRow="0" w:firstColumn="1" w:lastColumn="0" w:noHBand="0" w:noVBand="1"/>
      </w:tblPr>
      <w:tblGrid>
        <w:gridCol w:w="1838"/>
        <w:gridCol w:w="1559"/>
        <w:gridCol w:w="5619"/>
      </w:tblGrid>
      <w:tr w:rsidR="00646FAF" w14:paraId="00B0445C" w14:textId="77777777" w:rsidTr="001D39BD">
        <w:tc>
          <w:tcPr>
            <w:tcW w:w="1838" w:type="dxa"/>
          </w:tcPr>
          <w:p w14:paraId="3A512408" w14:textId="77777777" w:rsidR="00646FAF" w:rsidRPr="00DC31B1" w:rsidRDefault="00646FAF" w:rsidP="001D39BD">
            <w:pPr>
              <w:tabs>
                <w:tab w:val="left" w:pos="5306"/>
              </w:tabs>
              <w:rPr>
                <w:b/>
                <w:bCs/>
                <w:lang w:val="en-IN"/>
              </w:rPr>
            </w:pPr>
            <w:r w:rsidRPr="00DC31B1">
              <w:rPr>
                <w:b/>
                <w:bCs/>
                <w:lang w:val="en-IN"/>
              </w:rPr>
              <w:t>Operation Name</w:t>
            </w:r>
          </w:p>
        </w:tc>
        <w:tc>
          <w:tcPr>
            <w:tcW w:w="1559" w:type="dxa"/>
          </w:tcPr>
          <w:p w14:paraId="55E01175" w14:textId="77777777" w:rsidR="00646FAF" w:rsidRPr="00DC31B1" w:rsidRDefault="00646FAF" w:rsidP="001D39BD">
            <w:pPr>
              <w:tabs>
                <w:tab w:val="left" w:pos="5306"/>
              </w:tabs>
              <w:rPr>
                <w:b/>
                <w:bCs/>
                <w:lang w:val="en-IN"/>
              </w:rPr>
            </w:pPr>
            <w:r>
              <w:rPr>
                <w:b/>
                <w:bCs/>
                <w:lang w:val="en-IN"/>
              </w:rPr>
              <w:t>Mandatory Input</w:t>
            </w:r>
          </w:p>
        </w:tc>
        <w:tc>
          <w:tcPr>
            <w:tcW w:w="5619" w:type="dxa"/>
          </w:tcPr>
          <w:p w14:paraId="100AAB72" w14:textId="77777777" w:rsidR="00646FAF" w:rsidRDefault="00646FAF" w:rsidP="001D39BD">
            <w:pPr>
              <w:tabs>
                <w:tab w:val="left" w:pos="1643"/>
              </w:tabs>
              <w:rPr>
                <w:b/>
                <w:bCs/>
                <w:lang w:val="en-IN"/>
              </w:rPr>
            </w:pPr>
            <w:r w:rsidRPr="00DC31B1">
              <w:rPr>
                <w:b/>
                <w:bCs/>
                <w:lang w:val="en-IN"/>
              </w:rPr>
              <w:t>Description</w:t>
            </w:r>
            <w:r>
              <w:rPr>
                <w:b/>
                <w:bCs/>
                <w:lang w:val="en-IN"/>
              </w:rPr>
              <w:tab/>
            </w:r>
          </w:p>
          <w:p w14:paraId="6DC02DF7" w14:textId="4A8E7E2D" w:rsidR="00646FAF" w:rsidRPr="00DC31B1" w:rsidRDefault="00646FAF" w:rsidP="001D39BD">
            <w:pPr>
              <w:tabs>
                <w:tab w:val="left" w:pos="1643"/>
              </w:tabs>
              <w:rPr>
                <w:b/>
                <w:bCs/>
                <w:lang w:val="en-IN"/>
              </w:rPr>
            </w:pPr>
          </w:p>
        </w:tc>
      </w:tr>
      <w:tr w:rsidR="00646FAF" w14:paraId="44EF9789" w14:textId="77777777" w:rsidTr="001D39BD">
        <w:tc>
          <w:tcPr>
            <w:tcW w:w="1838" w:type="dxa"/>
          </w:tcPr>
          <w:p w14:paraId="053B38FE" w14:textId="77777777" w:rsidR="00646FAF" w:rsidRDefault="00646FAF" w:rsidP="001D39BD">
            <w:pPr>
              <w:tabs>
                <w:tab w:val="left" w:pos="5306"/>
              </w:tabs>
              <w:rPr>
                <w:lang w:val="en-IN"/>
              </w:rPr>
            </w:pPr>
            <w:r>
              <w:rPr>
                <w:lang w:val="en-IN"/>
              </w:rPr>
              <w:t>Create</w:t>
            </w:r>
          </w:p>
          <w:p w14:paraId="4C062B43" w14:textId="31E91083" w:rsidR="00646FAF" w:rsidRDefault="00646FAF" w:rsidP="001D39BD">
            <w:pPr>
              <w:tabs>
                <w:tab w:val="left" w:pos="5306"/>
              </w:tabs>
              <w:rPr>
                <w:lang w:val="en-IN"/>
              </w:rPr>
            </w:pPr>
          </w:p>
        </w:tc>
        <w:tc>
          <w:tcPr>
            <w:tcW w:w="1559" w:type="dxa"/>
          </w:tcPr>
          <w:p w14:paraId="065C1B3B" w14:textId="77777777" w:rsidR="00646FAF" w:rsidRDefault="00646FAF">
            <w:pPr>
              <w:tabs>
                <w:tab w:val="left" w:pos="5306"/>
              </w:tabs>
              <w:rPr>
                <w:lang w:val="en-IN"/>
              </w:rPr>
            </w:pPr>
          </w:p>
        </w:tc>
        <w:tc>
          <w:tcPr>
            <w:tcW w:w="5619" w:type="dxa"/>
          </w:tcPr>
          <w:p w14:paraId="168D67D9" w14:textId="63AB263D" w:rsidR="00646FAF" w:rsidRDefault="00646FAF" w:rsidP="001D39BD">
            <w:pPr>
              <w:tabs>
                <w:tab w:val="left" w:pos="5306"/>
              </w:tabs>
              <w:rPr>
                <w:lang w:val="en-IN"/>
              </w:rPr>
            </w:pPr>
            <w:r>
              <w:rPr>
                <w:lang w:val="en-IN"/>
              </w:rPr>
              <w:t xml:space="preserve">1.Create a </w:t>
            </w:r>
            <w:r w:rsidR="00EF4D4E">
              <w:rPr>
                <w:lang w:val="en-IN"/>
              </w:rPr>
              <w:t>Organization</w:t>
            </w:r>
            <w:r>
              <w:rPr>
                <w:lang w:val="en-IN"/>
              </w:rPr>
              <w:t xml:space="preserve"> in the database</w:t>
            </w:r>
            <w:r w:rsidR="00BF0BA8">
              <w:rPr>
                <w:lang w:val="en-IN"/>
              </w:rPr>
              <w:t>.</w:t>
            </w:r>
          </w:p>
          <w:p w14:paraId="6378C420" w14:textId="77777777" w:rsidR="00646FAF" w:rsidRDefault="00646FAF" w:rsidP="00696D72">
            <w:pPr>
              <w:tabs>
                <w:tab w:val="left" w:pos="5306"/>
              </w:tabs>
              <w:rPr>
                <w:lang w:val="en-IN"/>
              </w:rPr>
            </w:pPr>
            <w:r>
              <w:rPr>
                <w:lang w:val="en-IN"/>
              </w:rPr>
              <w:t>2.</w:t>
            </w:r>
            <w:r w:rsidR="00696D72">
              <w:rPr>
                <w:lang w:val="en-IN"/>
              </w:rPr>
              <w:t xml:space="preserve"> Create a entry into CalculationTracker for this Org</w:t>
            </w:r>
            <w:r w:rsidR="00E9632B">
              <w:rPr>
                <w:lang w:val="en-IN"/>
              </w:rPr>
              <w:t xml:space="preserve">ization. </w:t>
            </w:r>
          </w:p>
          <w:p w14:paraId="219029D5" w14:textId="77777777" w:rsidR="00B36F61" w:rsidRDefault="00B36F61" w:rsidP="002E4699">
            <w:pPr>
              <w:tabs>
                <w:tab w:val="left" w:pos="5306"/>
              </w:tabs>
              <w:rPr>
                <w:ins w:id="41" w:author="nyadav.idmworks@outlook.com" w:date="2020-04-27T13:38:00Z"/>
                <w:lang w:val="en-IN"/>
              </w:rPr>
            </w:pPr>
            <w:r>
              <w:rPr>
                <w:lang w:val="en-IN"/>
              </w:rPr>
              <w:t>Pass all fields = 0 .</w:t>
            </w:r>
          </w:p>
          <w:p w14:paraId="46018F9F" w14:textId="14EE2AF2" w:rsidR="004961A3" w:rsidRPr="002F0B2D" w:rsidRDefault="004961A3">
            <w:pPr>
              <w:tabs>
                <w:tab w:val="left" w:pos="5306"/>
              </w:tabs>
              <w:rPr>
                <w:lang w:val="en-IN"/>
              </w:rPr>
            </w:pPr>
          </w:p>
        </w:tc>
      </w:tr>
      <w:tr w:rsidR="009B36BC" w14:paraId="31705A61" w14:textId="77777777" w:rsidTr="001D39BD">
        <w:tc>
          <w:tcPr>
            <w:tcW w:w="1838" w:type="dxa"/>
          </w:tcPr>
          <w:p w14:paraId="7218B16F" w14:textId="30BE21E3" w:rsidR="009B36BC" w:rsidRDefault="009B36BC" w:rsidP="009B36BC">
            <w:pPr>
              <w:tabs>
                <w:tab w:val="left" w:pos="5306"/>
              </w:tabs>
              <w:rPr>
                <w:lang w:val="en-IN"/>
              </w:rPr>
            </w:pPr>
            <w:r>
              <w:rPr>
                <w:lang w:val="en-IN"/>
              </w:rPr>
              <w:t>Search</w:t>
            </w:r>
          </w:p>
        </w:tc>
        <w:tc>
          <w:tcPr>
            <w:tcW w:w="1559" w:type="dxa"/>
          </w:tcPr>
          <w:p w14:paraId="385BDF6B" w14:textId="0926BBB0" w:rsidR="009B36BC" w:rsidRDefault="009B36BC" w:rsidP="009B36BC">
            <w:pPr>
              <w:tabs>
                <w:tab w:val="left" w:pos="5306"/>
              </w:tabs>
              <w:rPr>
                <w:lang w:val="en-IN"/>
              </w:rPr>
            </w:pPr>
            <w:r>
              <w:rPr>
                <w:lang w:val="en-IN"/>
              </w:rPr>
              <w:t>Org ID</w:t>
            </w:r>
          </w:p>
        </w:tc>
        <w:tc>
          <w:tcPr>
            <w:tcW w:w="5619" w:type="dxa"/>
          </w:tcPr>
          <w:p w14:paraId="3796DB85" w14:textId="77777777" w:rsidR="009B36BC" w:rsidRDefault="009B36BC" w:rsidP="009B36BC">
            <w:pPr>
              <w:tabs>
                <w:tab w:val="left" w:pos="5306"/>
              </w:tabs>
              <w:rPr>
                <w:lang w:val="en-IN"/>
              </w:rPr>
            </w:pPr>
          </w:p>
        </w:tc>
      </w:tr>
    </w:tbl>
    <w:p w14:paraId="66497BBC" w14:textId="213E3E47" w:rsidR="004E13BF" w:rsidRDefault="004E13BF" w:rsidP="00D37CE6">
      <w:pPr>
        <w:rPr>
          <w:lang w:val="en-IN"/>
        </w:rPr>
      </w:pPr>
    </w:p>
    <w:p w14:paraId="35C5190B" w14:textId="3C3C706C" w:rsidR="0045691B" w:rsidRDefault="004732CC" w:rsidP="00504901">
      <w:pPr>
        <w:pStyle w:val="Heading2"/>
        <w:rPr>
          <w:lang w:val="en-IN"/>
        </w:rPr>
      </w:pPr>
      <w:r>
        <w:rPr>
          <w:lang w:val="en-IN"/>
        </w:rPr>
        <w:lastRenderedPageBreak/>
        <w:t>CustomerVendorBalanceTracking_Procedure</w:t>
      </w:r>
    </w:p>
    <w:p w14:paraId="3976B27E" w14:textId="1D9F75F2" w:rsidR="009A3988" w:rsidRPr="002E4699" w:rsidRDefault="009A3988" w:rsidP="002E4699">
      <w:pPr>
        <w:rPr>
          <w:lang w:val="en-IN"/>
        </w:rPr>
      </w:pPr>
      <w:r>
        <w:t>This is a</w:t>
      </w:r>
      <w:r w:rsidR="00D07E8F">
        <w:t xml:space="preserve"> stored</w:t>
      </w:r>
      <w:r>
        <w:t xml:space="preserve"> procedure to track and get following calculation parameters: </w:t>
      </w:r>
    </w:p>
    <w:p w14:paraId="761DA4C0" w14:textId="1A14862D" w:rsidR="00DF20B3" w:rsidRDefault="00DF20B3" w:rsidP="00DF20B3">
      <w:pPr>
        <w:rPr>
          <w:lang w:val="en-IN"/>
        </w:rPr>
      </w:pPr>
      <w:r>
        <w:rPr>
          <w:b/>
          <w:bCs/>
          <w:lang w:val="en-IN"/>
        </w:rPr>
        <w:t xml:space="preserve">NeedToPayCustomerVendor: </w:t>
      </w:r>
    </w:p>
    <w:p w14:paraId="2640CB0C" w14:textId="0F0549B8" w:rsidR="00DF20B3" w:rsidRDefault="00DF20B3" w:rsidP="00DF20B3">
      <w:pPr>
        <w:rPr>
          <w:lang w:val="en-IN"/>
        </w:rPr>
      </w:pPr>
      <w:r>
        <w:rPr>
          <w:lang w:val="en-IN"/>
        </w:rPr>
        <w:t>Sum of all + balances (&gt;0) from Account table of Type=Customer and Org ID=&lt;</w:t>
      </w:r>
      <w:r w:rsidR="00FD7DC7">
        <w:rPr>
          <w:lang w:val="en-IN"/>
        </w:rPr>
        <w:t xml:space="preserve">Replace </w:t>
      </w:r>
      <w:r w:rsidR="00821976">
        <w:rPr>
          <w:lang w:val="en-IN"/>
        </w:rPr>
        <w:t>Org Id</w:t>
      </w:r>
      <w:r>
        <w:rPr>
          <w:lang w:val="en-IN"/>
        </w:rPr>
        <w:t>&gt;</w:t>
      </w:r>
    </w:p>
    <w:p w14:paraId="6CE6686F" w14:textId="7165B044" w:rsidR="00DF20B3" w:rsidRDefault="00DF20B3" w:rsidP="00DF20B3">
      <w:pPr>
        <w:rPr>
          <w:lang w:val="en-IN"/>
        </w:rPr>
      </w:pPr>
      <w:r>
        <w:rPr>
          <w:b/>
          <w:bCs/>
          <w:lang w:val="en-IN"/>
        </w:rPr>
        <w:t xml:space="preserve">NeedToCollectCustomerVendor: </w:t>
      </w:r>
      <w:r>
        <w:rPr>
          <w:lang w:val="en-IN"/>
        </w:rPr>
        <w:t xml:space="preserve">(Sum of all -ve balances from Account table of Type=Customer and OrgId=&lt;Replace Org ID&gt;”): </w:t>
      </w:r>
    </w:p>
    <w:p w14:paraId="0661EB5E" w14:textId="6E79F745" w:rsidR="002C27BB" w:rsidRDefault="00DF20B3" w:rsidP="00DF20B3">
      <w:pPr>
        <w:rPr>
          <w:lang w:val="en-IN"/>
        </w:rPr>
      </w:pPr>
      <w:r w:rsidRPr="00C9209C">
        <w:rPr>
          <w:b/>
          <w:bCs/>
          <w:lang w:val="en-IN"/>
        </w:rPr>
        <w:t>TotalCustomer</w:t>
      </w:r>
      <w:r w:rsidR="00BB6790">
        <w:rPr>
          <w:b/>
          <w:bCs/>
          <w:lang w:val="en-IN"/>
        </w:rPr>
        <w:t>Vendor</w:t>
      </w:r>
      <w:r w:rsidRPr="00C9209C">
        <w:rPr>
          <w:b/>
          <w:bCs/>
          <w:lang w:val="en-IN"/>
        </w:rPr>
        <w:t>Balance</w:t>
      </w:r>
      <w:r>
        <w:rPr>
          <w:lang w:val="en-IN"/>
        </w:rPr>
        <w:t xml:space="preserve"> ( Sum (NeedToPay,NeedToCollect) ):  </w:t>
      </w:r>
    </w:p>
    <w:p w14:paraId="58100D19" w14:textId="77777777" w:rsidR="007E6E11" w:rsidRDefault="007E6E11" w:rsidP="00DF20B3">
      <w:pPr>
        <w:rPr>
          <w:lang w:val="en-IN"/>
        </w:rPr>
      </w:pPr>
    </w:p>
    <w:p w14:paraId="5E415B04" w14:textId="5E3DDD5C" w:rsidR="00DF20B3" w:rsidRDefault="00DF20B3" w:rsidP="00DF20B3">
      <w:r>
        <w:rPr>
          <w:lang w:val="en-IN"/>
        </w:rPr>
        <w:t>(</w:t>
      </w:r>
      <w:hyperlink r:id="rId5" w:history="1">
        <w:r>
          <w:rPr>
            <w:rStyle w:val="Hyperlink"/>
          </w:rPr>
          <w:t>https://dev.mysql.com/doc/refman/5.7/en/create-table-generated-columns.html</w:t>
        </w:r>
      </w:hyperlink>
      <w:r>
        <w:t xml:space="preserve">) </w:t>
      </w:r>
    </w:p>
    <w:tbl>
      <w:tblPr>
        <w:tblStyle w:val="TableGrid"/>
        <w:tblW w:w="0" w:type="auto"/>
        <w:tblLook w:val="04A0" w:firstRow="1" w:lastRow="0" w:firstColumn="1" w:lastColumn="0" w:noHBand="0" w:noVBand="1"/>
      </w:tblPr>
      <w:tblGrid>
        <w:gridCol w:w="9016"/>
      </w:tblGrid>
      <w:tr w:rsidR="002C7C3E" w14:paraId="20D75072" w14:textId="77777777" w:rsidTr="002C7C3E">
        <w:tc>
          <w:tcPr>
            <w:tcW w:w="9016" w:type="dxa"/>
          </w:tcPr>
          <w:p w14:paraId="19ED918F" w14:textId="279D1E01" w:rsidR="00AA3548" w:rsidRDefault="00AA3548" w:rsidP="00AA3548">
            <w:r>
              <w:t>CREATE PROCEDURE `</w:t>
            </w:r>
            <w:r w:rsidR="004732CC">
              <w:t>CustomerVendorBalanceTracking_Procedure</w:t>
            </w:r>
            <w:r>
              <w:t>`(</w:t>
            </w:r>
          </w:p>
          <w:p w14:paraId="49F5E341" w14:textId="77777777" w:rsidR="00AA3548" w:rsidRDefault="00AA3548" w:rsidP="00AA3548">
            <w:r>
              <w:tab/>
              <w:t>IN ParamOrgId INT,</w:t>
            </w:r>
          </w:p>
          <w:p w14:paraId="791C1950" w14:textId="4451D970" w:rsidR="00AA3548" w:rsidRDefault="00AD5189" w:rsidP="00AA3548">
            <w:r>
              <w:t xml:space="preserve">           </w:t>
            </w:r>
            <w:r w:rsidR="00AA3548">
              <w:t xml:space="preserve">   OUT positiveBalance float,</w:t>
            </w:r>
          </w:p>
          <w:p w14:paraId="4604170F" w14:textId="77777777" w:rsidR="00AA3548" w:rsidRDefault="00AA3548" w:rsidP="00AA3548">
            <w:r>
              <w:tab/>
              <w:t>OUT negativeBalance float,</w:t>
            </w:r>
          </w:p>
          <w:p w14:paraId="25F5842D" w14:textId="77777777" w:rsidR="00AA3548" w:rsidRDefault="00AA3548" w:rsidP="00AA3548">
            <w:r>
              <w:tab/>
              <w:t>OUT totalBalance float)</w:t>
            </w:r>
          </w:p>
          <w:p w14:paraId="56DC7123" w14:textId="77777777" w:rsidR="00AA3548" w:rsidRDefault="00AA3548" w:rsidP="00AA3548">
            <w:r>
              <w:t>BEGIN</w:t>
            </w:r>
          </w:p>
          <w:p w14:paraId="61ED2DCB" w14:textId="77777777" w:rsidR="00AA3548" w:rsidRDefault="00AA3548" w:rsidP="00AA3548"/>
          <w:p w14:paraId="6302BC08" w14:textId="1C430D42" w:rsidR="00AA3548" w:rsidRDefault="00AA3548" w:rsidP="00AA3548">
            <w:r>
              <w:t xml:space="preserve"> SELECT IF(sum(CurrentBalance) IS NULL, 0 , sum(CurrentBalance) ) INTO positiveBalance FROM </w:t>
            </w:r>
            <w:r w:rsidR="009C78F7">
              <w:t>account</w:t>
            </w:r>
            <w:r>
              <w:t xml:space="preserve"> </w:t>
            </w:r>
            <w:r>
              <w:tab/>
              <w:t xml:space="preserve">WHERE CurrentBalance &gt;0 and OrgId= ParamOrgId </w:t>
            </w:r>
            <w:r w:rsidR="00CC7C04">
              <w:t>and type=’Customer’</w:t>
            </w:r>
            <w:r>
              <w:t>;</w:t>
            </w:r>
          </w:p>
          <w:p w14:paraId="7AF45F56" w14:textId="727924C7" w:rsidR="00AA3548" w:rsidRDefault="00AA3548" w:rsidP="00AA3548">
            <w:r>
              <w:t xml:space="preserve"> SELECT IF(sum(CurrentBalance) IS NULL, 0 , sum(CurrentBalance) ) INTO negativeBalance FROM </w:t>
            </w:r>
            <w:r w:rsidR="009C78F7">
              <w:t xml:space="preserve">account </w:t>
            </w:r>
            <w:r>
              <w:tab/>
              <w:t>WHERE CurrentBalance &lt;0 and OrgId=ParamOrgId</w:t>
            </w:r>
            <w:r w:rsidR="00CC7C04">
              <w:t xml:space="preserve"> and type=’Customer’</w:t>
            </w:r>
            <w:r>
              <w:t>;</w:t>
            </w:r>
          </w:p>
          <w:p w14:paraId="0BFA5DAE" w14:textId="0410029F" w:rsidR="00AA3548" w:rsidRDefault="00AA3548" w:rsidP="00AA3548">
            <w:r>
              <w:t xml:space="preserve"> SELECT IF(sum(CurrentBalance) IS NULL, 0 , sum(CurrentBalance) ) INTO totalBalance FROM </w:t>
            </w:r>
            <w:r w:rsidR="009C78F7">
              <w:t xml:space="preserve">account </w:t>
            </w:r>
            <w:r>
              <w:t>WHERE  OrgId=ParamOrgId</w:t>
            </w:r>
            <w:r w:rsidR="00CC7C04">
              <w:t xml:space="preserve"> and type=’Customer’</w:t>
            </w:r>
            <w:r>
              <w:t>;</w:t>
            </w:r>
          </w:p>
          <w:p w14:paraId="61EECA64" w14:textId="1EE8A45F" w:rsidR="002C7C3E" w:rsidRDefault="00AA3548" w:rsidP="00AA3548">
            <w:r>
              <w:t>END</w:t>
            </w:r>
          </w:p>
        </w:tc>
      </w:tr>
    </w:tbl>
    <w:p w14:paraId="66234B21" w14:textId="3E173B10" w:rsidR="002C7C3E" w:rsidRDefault="002C7C3E" w:rsidP="00DF20B3"/>
    <w:p w14:paraId="1C41B59F" w14:textId="140C5696" w:rsidR="00682C0E" w:rsidRDefault="00062C15" w:rsidP="00DF20B3">
      <w:r>
        <w:t xml:space="preserve">A Sample call to the procedure: </w:t>
      </w:r>
    </w:p>
    <w:tbl>
      <w:tblPr>
        <w:tblStyle w:val="TableGrid"/>
        <w:tblW w:w="0" w:type="auto"/>
        <w:tblLook w:val="04A0" w:firstRow="1" w:lastRow="0" w:firstColumn="1" w:lastColumn="0" w:noHBand="0" w:noVBand="1"/>
      </w:tblPr>
      <w:tblGrid>
        <w:gridCol w:w="9016"/>
      </w:tblGrid>
      <w:tr w:rsidR="00EB5461" w14:paraId="6B4BA60E" w14:textId="77777777" w:rsidTr="00EB5461">
        <w:tc>
          <w:tcPr>
            <w:tcW w:w="9016" w:type="dxa"/>
          </w:tcPr>
          <w:p w14:paraId="7C24E295" w14:textId="55172FAE" w:rsidR="00BB6790" w:rsidRPr="00BB6790" w:rsidRDefault="00BB6790" w:rsidP="00BB6790">
            <w:pPr>
              <w:rPr>
                <w:lang w:val="en-IN"/>
              </w:rPr>
            </w:pPr>
            <w:r w:rsidRPr="00BB6790">
              <w:rPr>
                <w:lang w:val="en-IN"/>
              </w:rPr>
              <w:t xml:space="preserve">  call </w:t>
            </w:r>
            <w:r w:rsidR="004732CC">
              <w:rPr>
                <w:lang w:val="en-IN"/>
              </w:rPr>
              <w:t>CustomerVendorBalanceTracking_Procedure</w:t>
            </w:r>
            <w:r w:rsidRPr="00BB6790">
              <w:rPr>
                <w:lang w:val="en-IN"/>
              </w:rPr>
              <w:t>(1,@NeedToPayCustomerVendor,@NeedToCollectCustomerVendor, @TotalCustomerVendorBalance ) ;</w:t>
            </w:r>
          </w:p>
          <w:p w14:paraId="287C3389" w14:textId="0387AF0C" w:rsidR="002C7C3E" w:rsidRDefault="00BB6790" w:rsidP="00BB6790">
            <w:pPr>
              <w:rPr>
                <w:lang w:val="en-IN"/>
              </w:rPr>
            </w:pPr>
            <w:r w:rsidRPr="00BB6790">
              <w:rPr>
                <w:lang w:val="en-IN"/>
              </w:rPr>
              <w:t xml:space="preserve">    select @NeedToPayCustomerVendor,@NeedToCollectCustomerVendor, @TotalCustomerVendorBalance ; </w:t>
            </w:r>
          </w:p>
          <w:p w14:paraId="701AF9C4" w14:textId="77777777" w:rsidR="002C7C3E" w:rsidRDefault="002C7C3E" w:rsidP="002C7C3E">
            <w:pPr>
              <w:rPr>
                <w:lang w:val="en-IN"/>
              </w:rPr>
            </w:pPr>
          </w:p>
          <w:p w14:paraId="73A3BB0C" w14:textId="4297BAE0" w:rsidR="002C7C3E" w:rsidRDefault="002C7C3E">
            <w:pPr>
              <w:rPr>
                <w:lang w:val="en-IN"/>
              </w:rPr>
            </w:pPr>
          </w:p>
        </w:tc>
      </w:tr>
    </w:tbl>
    <w:p w14:paraId="72E58004" w14:textId="043099A3" w:rsidR="004D37B1" w:rsidRDefault="004D37B1">
      <w:pPr>
        <w:rPr>
          <w:lang w:val="en-IN"/>
        </w:rPr>
      </w:pPr>
    </w:p>
    <w:p w14:paraId="4D97EC6D" w14:textId="77777777" w:rsidR="001E00F6" w:rsidRDefault="001E00F6" w:rsidP="001E00F6">
      <w:pPr>
        <w:pStyle w:val="Heading2"/>
        <w:rPr>
          <w:lang w:val="en-IN"/>
        </w:rPr>
      </w:pPr>
      <w:r>
        <w:rPr>
          <w:lang w:val="en-IN"/>
        </w:rPr>
        <w:t>CalculationTracker</w:t>
      </w:r>
    </w:p>
    <w:p w14:paraId="5856013D" w14:textId="77777777" w:rsidR="001E00F6" w:rsidRDefault="001E00F6" w:rsidP="001E00F6">
      <w:pPr>
        <w:rPr>
          <w:lang w:val="en-IN"/>
        </w:rPr>
      </w:pPr>
      <w:r>
        <w:rPr>
          <w:lang w:val="en-IN"/>
        </w:rPr>
        <w:t>It is used to keep global calcuation parameters per organization. Whenever a new organization is created, an entry into this table will be created.</w:t>
      </w:r>
    </w:p>
    <w:p w14:paraId="767A73B9" w14:textId="77777777" w:rsidR="001E00F6" w:rsidRDefault="001E00F6" w:rsidP="001E00F6">
      <w:pPr>
        <w:rPr>
          <w:lang w:val="en-IN"/>
        </w:rPr>
      </w:pPr>
    </w:p>
    <w:p w14:paraId="52B675FE" w14:textId="77777777" w:rsidR="001E00F6" w:rsidRDefault="001E00F6" w:rsidP="001E00F6">
      <w:pPr>
        <w:rPr>
          <w:lang w:val="en-IN"/>
        </w:rPr>
      </w:pPr>
      <w:r>
        <w:rPr>
          <w:lang w:val="en-IN"/>
        </w:rPr>
        <w:t xml:space="preserve">Note: Default value of all fields will be 0 in this table. </w:t>
      </w:r>
    </w:p>
    <w:p w14:paraId="3CD97FCB" w14:textId="77777777" w:rsidR="001E00F6" w:rsidRDefault="001E00F6" w:rsidP="001E00F6">
      <w:pPr>
        <w:tabs>
          <w:tab w:val="left" w:pos="1165"/>
        </w:tabs>
        <w:rPr>
          <w:lang w:val="en-IN"/>
        </w:rPr>
      </w:pPr>
      <w:r w:rsidRPr="00460A34">
        <w:rPr>
          <w:b/>
          <w:bCs/>
          <w:lang w:val="en-IN"/>
        </w:rPr>
        <w:t>Org ID:</w:t>
      </w:r>
      <w:r>
        <w:rPr>
          <w:b/>
          <w:bCs/>
          <w:lang w:val="en-IN"/>
        </w:rPr>
        <w:t xml:space="preserve"> (Unique): </w:t>
      </w:r>
      <w:r w:rsidRPr="00460A34">
        <w:rPr>
          <w:b/>
          <w:bCs/>
          <w:lang w:val="en-IN"/>
        </w:rPr>
        <w:t xml:space="preserve"> </w:t>
      </w:r>
      <w:r>
        <w:rPr>
          <w:lang w:val="en-IN"/>
        </w:rPr>
        <w:t>Organization ID passed from caller.</w:t>
      </w:r>
      <w:r>
        <w:rPr>
          <w:lang w:val="en-IN"/>
        </w:rPr>
        <w:tab/>
      </w:r>
    </w:p>
    <w:p w14:paraId="7F086582" w14:textId="77777777" w:rsidR="001E00F6" w:rsidRDefault="001E00F6" w:rsidP="001E00F6">
      <w:pPr>
        <w:rPr>
          <w:lang w:val="en-IN"/>
        </w:rPr>
      </w:pPr>
      <w:r w:rsidRPr="00460A34">
        <w:rPr>
          <w:b/>
          <w:bCs/>
          <w:lang w:val="en-IN"/>
        </w:rPr>
        <w:t xml:space="preserve">UnPaidExpense: </w:t>
      </w:r>
      <w:r>
        <w:rPr>
          <w:lang w:val="en-IN"/>
        </w:rPr>
        <w:t xml:space="preserve">Sum of all unpaid expenses. When a unpaid expenses gets created – Add here. </w:t>
      </w:r>
    </w:p>
    <w:p w14:paraId="002B3978" w14:textId="77777777" w:rsidR="001E00F6" w:rsidRDefault="001E00F6" w:rsidP="001E00F6">
      <w:pPr>
        <w:rPr>
          <w:lang w:val="en-IN"/>
        </w:rPr>
      </w:pPr>
      <w:r>
        <w:rPr>
          <w:lang w:val="en-IN"/>
        </w:rPr>
        <w:lastRenderedPageBreak/>
        <w:t xml:space="preserve">When an Unpaid expense becomes paid (Update Scenario): Subtract here. </w:t>
      </w:r>
    </w:p>
    <w:p w14:paraId="15487335" w14:textId="77777777" w:rsidR="001E00F6" w:rsidRDefault="001E00F6" w:rsidP="001E00F6">
      <w:pPr>
        <w:rPr>
          <w:lang w:val="en-IN"/>
        </w:rPr>
      </w:pPr>
      <w:r w:rsidRPr="00460A34">
        <w:rPr>
          <w:b/>
          <w:bCs/>
          <w:lang w:val="en-IN"/>
        </w:rPr>
        <w:t>PaidExpense:</w:t>
      </w:r>
      <w:r>
        <w:rPr>
          <w:lang w:val="en-IN"/>
        </w:rPr>
        <w:t xml:space="preserve"> Sum of all paid expenses. When a paid expenses gets created – Add here.</w:t>
      </w:r>
    </w:p>
    <w:p w14:paraId="17787E17" w14:textId="77777777" w:rsidR="001E00F6" w:rsidRDefault="001E00F6" w:rsidP="001E00F6">
      <w:pPr>
        <w:rPr>
          <w:lang w:val="en-IN"/>
        </w:rPr>
      </w:pPr>
      <w:r>
        <w:rPr>
          <w:lang w:val="en-IN"/>
        </w:rPr>
        <w:t>When an Unpaid expense becomes paid (Update Scenario): Add here.</w:t>
      </w:r>
    </w:p>
    <w:p w14:paraId="048A054B" w14:textId="77777777" w:rsidR="001E00F6" w:rsidRDefault="001E00F6" w:rsidP="001E00F6">
      <w:pPr>
        <w:rPr>
          <w:lang w:val="en-IN"/>
        </w:rPr>
      </w:pPr>
      <w:r w:rsidRPr="00460A34">
        <w:rPr>
          <w:b/>
          <w:bCs/>
          <w:lang w:val="en-IN"/>
        </w:rPr>
        <w:t>TotalExpense=</w:t>
      </w:r>
      <w:r>
        <w:rPr>
          <w:lang w:val="en-IN"/>
        </w:rPr>
        <w:t xml:space="preserve"> UnpaidExpense+PaidExpense.</w:t>
      </w:r>
    </w:p>
    <w:p w14:paraId="3DF9B81D" w14:textId="77777777" w:rsidR="001E00F6" w:rsidRDefault="001E00F6" w:rsidP="001E00F6">
      <w:pPr>
        <w:rPr>
          <w:lang w:val="en-IN"/>
        </w:rPr>
      </w:pPr>
      <w:r>
        <w:rPr>
          <w:lang w:val="en-IN"/>
        </w:rPr>
        <w:t>Not a physical column. This is virtual column. In MySQL, it is called generated column. (</w:t>
      </w:r>
      <w:hyperlink r:id="rId6" w:history="1">
        <w:r>
          <w:rPr>
            <w:rStyle w:val="Hyperlink"/>
          </w:rPr>
          <w:t>https://dev.mysql.com/doc/refman/5.7/en/create-table-generated-columns.html</w:t>
        </w:r>
      </w:hyperlink>
      <w:r>
        <w:t xml:space="preserve">) </w:t>
      </w:r>
    </w:p>
    <w:p w14:paraId="30190077" w14:textId="77777777" w:rsidR="001E00F6" w:rsidRDefault="001E00F6" w:rsidP="001E00F6">
      <w:pPr>
        <w:rPr>
          <w:lang w:val="en-IN"/>
        </w:rPr>
      </w:pPr>
      <w:r w:rsidRPr="00C93EF5">
        <w:rPr>
          <w:b/>
          <w:bCs/>
          <w:lang w:val="en-IN"/>
        </w:rPr>
        <w:t>TotalSalary</w:t>
      </w:r>
      <w:r>
        <w:rPr>
          <w:b/>
          <w:bCs/>
          <w:lang w:val="en-IN"/>
        </w:rPr>
        <w:t xml:space="preserve">Paid: </w:t>
      </w:r>
      <w:r w:rsidRPr="00460A34">
        <w:rPr>
          <w:lang w:val="en-IN"/>
        </w:rPr>
        <w:t>Total Paid Salaries</w:t>
      </w:r>
      <w:r>
        <w:rPr>
          <w:lang w:val="en-IN"/>
        </w:rPr>
        <w:t xml:space="preserve"> till date</w:t>
      </w:r>
      <w:r w:rsidRPr="00460A34">
        <w:rPr>
          <w:lang w:val="en-IN"/>
        </w:rPr>
        <w:t xml:space="preserve">. </w:t>
      </w:r>
    </w:p>
    <w:p w14:paraId="4A33AFAB" w14:textId="77777777" w:rsidR="001E00F6" w:rsidRDefault="001E00F6" w:rsidP="001E00F6">
      <w:pPr>
        <w:rPr>
          <w:lang w:val="en-IN"/>
        </w:rPr>
      </w:pPr>
      <w:r w:rsidRPr="00C93EF5">
        <w:rPr>
          <w:lang w:val="en-IN"/>
        </w:rPr>
        <w:t>A</w:t>
      </w:r>
      <w:r>
        <w:rPr>
          <w:lang w:val="en-IN"/>
        </w:rPr>
        <w:t xml:space="preserve">= Amount, when a salary payment is created. </w:t>
      </w:r>
    </w:p>
    <w:p w14:paraId="3BE7162D" w14:textId="77777777" w:rsidR="001E00F6" w:rsidRDefault="001E00F6" w:rsidP="001E00F6">
      <w:pPr>
        <w:rPr>
          <w:lang w:val="en-IN"/>
        </w:rPr>
      </w:pPr>
      <w:r>
        <w:rPr>
          <w:lang w:val="en-IN"/>
        </w:rPr>
        <w:t>TotalSalaryPaid =</w:t>
      </w:r>
      <w:r w:rsidRPr="009A5BB2">
        <w:rPr>
          <w:lang w:val="en-IN"/>
        </w:rPr>
        <w:t xml:space="preserve"> </w:t>
      </w:r>
      <w:r>
        <w:rPr>
          <w:lang w:val="en-IN"/>
        </w:rPr>
        <w:t>TotalSalaryPaid +  A</w:t>
      </w:r>
    </w:p>
    <w:p w14:paraId="2B4A9B22" w14:textId="77777777" w:rsidR="001E00F6" w:rsidRDefault="001E00F6" w:rsidP="001E00F6">
      <w:pPr>
        <w:rPr>
          <w:b/>
          <w:bCs/>
          <w:lang w:val="en-IN"/>
        </w:rPr>
      </w:pPr>
    </w:p>
    <w:p w14:paraId="682E3892" w14:textId="77777777" w:rsidR="001E00F6" w:rsidRPr="00460A34" w:rsidRDefault="001E00F6" w:rsidP="001E00F6">
      <w:pPr>
        <w:tabs>
          <w:tab w:val="left" w:pos="1628"/>
        </w:tabs>
        <w:rPr>
          <w:lang w:val="en-IN"/>
        </w:rPr>
      </w:pPr>
    </w:p>
    <w:tbl>
      <w:tblPr>
        <w:tblStyle w:val="TableGrid"/>
        <w:tblW w:w="0" w:type="auto"/>
        <w:tblLook w:val="04A0" w:firstRow="1" w:lastRow="0" w:firstColumn="1" w:lastColumn="0" w:noHBand="0" w:noVBand="1"/>
      </w:tblPr>
      <w:tblGrid>
        <w:gridCol w:w="1803"/>
        <w:gridCol w:w="1815"/>
        <w:gridCol w:w="5398"/>
      </w:tblGrid>
      <w:tr w:rsidR="001E00F6" w14:paraId="0D71E446" w14:textId="77777777" w:rsidTr="00EE6B7D">
        <w:tc>
          <w:tcPr>
            <w:tcW w:w="1838" w:type="dxa"/>
          </w:tcPr>
          <w:p w14:paraId="503D3558" w14:textId="77777777" w:rsidR="001E00F6" w:rsidRPr="00DC31B1" w:rsidRDefault="001E00F6" w:rsidP="00EE6B7D">
            <w:pPr>
              <w:tabs>
                <w:tab w:val="left" w:pos="5306"/>
              </w:tabs>
              <w:rPr>
                <w:b/>
                <w:bCs/>
                <w:lang w:val="en-IN"/>
              </w:rPr>
            </w:pPr>
            <w:r w:rsidRPr="00DC31B1">
              <w:rPr>
                <w:b/>
                <w:bCs/>
                <w:lang w:val="en-IN"/>
              </w:rPr>
              <w:t>Operation Name</w:t>
            </w:r>
          </w:p>
        </w:tc>
        <w:tc>
          <w:tcPr>
            <w:tcW w:w="1559" w:type="dxa"/>
          </w:tcPr>
          <w:p w14:paraId="573457EB" w14:textId="77777777" w:rsidR="001E00F6" w:rsidRPr="00DC31B1" w:rsidRDefault="001E00F6" w:rsidP="00EE6B7D">
            <w:pPr>
              <w:tabs>
                <w:tab w:val="left" w:pos="5306"/>
              </w:tabs>
              <w:rPr>
                <w:b/>
                <w:bCs/>
                <w:lang w:val="en-IN"/>
              </w:rPr>
            </w:pPr>
            <w:r>
              <w:rPr>
                <w:b/>
                <w:bCs/>
                <w:lang w:val="en-IN"/>
              </w:rPr>
              <w:t>Mandatory Input</w:t>
            </w:r>
          </w:p>
        </w:tc>
        <w:tc>
          <w:tcPr>
            <w:tcW w:w="5619" w:type="dxa"/>
          </w:tcPr>
          <w:p w14:paraId="0E1DC23E" w14:textId="77777777" w:rsidR="001E00F6" w:rsidRDefault="001E00F6" w:rsidP="00EE6B7D">
            <w:pPr>
              <w:tabs>
                <w:tab w:val="left" w:pos="1643"/>
              </w:tabs>
              <w:rPr>
                <w:b/>
                <w:bCs/>
                <w:lang w:val="en-IN"/>
              </w:rPr>
            </w:pPr>
            <w:r w:rsidRPr="00DC31B1">
              <w:rPr>
                <w:b/>
                <w:bCs/>
                <w:lang w:val="en-IN"/>
              </w:rPr>
              <w:t>Description</w:t>
            </w:r>
            <w:r>
              <w:rPr>
                <w:b/>
                <w:bCs/>
                <w:lang w:val="en-IN"/>
              </w:rPr>
              <w:tab/>
            </w:r>
          </w:p>
          <w:p w14:paraId="26B17F45" w14:textId="77777777" w:rsidR="001E00F6" w:rsidRDefault="001E00F6" w:rsidP="00EE6B7D">
            <w:pPr>
              <w:tabs>
                <w:tab w:val="left" w:pos="1643"/>
              </w:tabs>
              <w:rPr>
                <w:b/>
                <w:bCs/>
                <w:lang w:val="en-IN"/>
              </w:rPr>
            </w:pPr>
            <w:r>
              <w:rPr>
                <w:b/>
                <w:bCs/>
                <w:lang w:val="en-IN"/>
              </w:rPr>
              <w:t>Employee +ve balance : we have to give that much amount (Dr)</w:t>
            </w:r>
          </w:p>
          <w:p w14:paraId="026C3D22" w14:textId="77777777" w:rsidR="001E00F6" w:rsidRPr="00DC31B1" w:rsidRDefault="001E00F6" w:rsidP="00EE6B7D">
            <w:pPr>
              <w:tabs>
                <w:tab w:val="left" w:pos="1643"/>
              </w:tabs>
              <w:rPr>
                <w:b/>
                <w:bCs/>
                <w:lang w:val="en-IN"/>
              </w:rPr>
            </w:pPr>
            <w:r>
              <w:rPr>
                <w:b/>
                <w:bCs/>
                <w:lang w:val="en-IN"/>
              </w:rPr>
              <w:t>Employee -ve balance: we have to take that much amount(Cr)</w:t>
            </w:r>
          </w:p>
        </w:tc>
      </w:tr>
      <w:tr w:rsidR="001E00F6" w14:paraId="55B9C65E" w14:textId="77777777" w:rsidTr="00EE6B7D">
        <w:tc>
          <w:tcPr>
            <w:tcW w:w="1838" w:type="dxa"/>
          </w:tcPr>
          <w:p w14:paraId="654EF745" w14:textId="77777777" w:rsidR="001E00F6" w:rsidRDefault="001E00F6" w:rsidP="00EE6B7D">
            <w:pPr>
              <w:tabs>
                <w:tab w:val="left" w:pos="5306"/>
              </w:tabs>
              <w:rPr>
                <w:lang w:val="en-IN"/>
              </w:rPr>
            </w:pPr>
            <w:r>
              <w:rPr>
                <w:lang w:val="en-IN"/>
              </w:rPr>
              <w:t>Create</w:t>
            </w:r>
          </w:p>
          <w:p w14:paraId="2170F87F" w14:textId="77777777" w:rsidR="001E00F6" w:rsidRDefault="001E00F6" w:rsidP="00EE6B7D">
            <w:pPr>
              <w:tabs>
                <w:tab w:val="left" w:pos="5306"/>
              </w:tabs>
              <w:rPr>
                <w:lang w:val="en-IN"/>
              </w:rPr>
            </w:pPr>
          </w:p>
        </w:tc>
        <w:tc>
          <w:tcPr>
            <w:tcW w:w="1559" w:type="dxa"/>
          </w:tcPr>
          <w:p w14:paraId="05F9DF3B" w14:textId="77777777" w:rsidR="001E00F6" w:rsidRDefault="001E00F6" w:rsidP="00EE6B7D">
            <w:pPr>
              <w:tabs>
                <w:tab w:val="left" w:pos="5306"/>
              </w:tabs>
              <w:rPr>
                <w:lang w:val="en-IN"/>
              </w:rPr>
            </w:pPr>
            <w:r>
              <w:rPr>
                <w:lang w:val="en-IN"/>
              </w:rPr>
              <w:t>Amount,</w:t>
            </w:r>
          </w:p>
          <w:p w14:paraId="5DF58BA9" w14:textId="77777777" w:rsidR="001E00F6" w:rsidRDefault="001E00F6" w:rsidP="00EE6B7D">
            <w:pPr>
              <w:tabs>
                <w:tab w:val="left" w:pos="5306"/>
              </w:tabs>
              <w:rPr>
                <w:lang w:val="en-IN"/>
              </w:rPr>
            </w:pPr>
            <w:r>
              <w:rPr>
                <w:lang w:val="en-IN"/>
              </w:rPr>
              <w:t>FromEmployeeID,</w:t>
            </w:r>
          </w:p>
          <w:p w14:paraId="2FFBB933" w14:textId="77777777" w:rsidR="001E00F6" w:rsidRDefault="001E00F6" w:rsidP="00EE6B7D">
            <w:pPr>
              <w:tabs>
                <w:tab w:val="left" w:pos="5306"/>
              </w:tabs>
              <w:rPr>
                <w:lang w:val="en-IN"/>
              </w:rPr>
            </w:pPr>
            <w:r>
              <w:rPr>
                <w:lang w:val="en-IN"/>
              </w:rPr>
              <w:t>FromAccountID</w:t>
            </w:r>
          </w:p>
          <w:p w14:paraId="66FC9518" w14:textId="77777777" w:rsidR="001E00F6" w:rsidRDefault="001E00F6" w:rsidP="00EE6B7D">
            <w:pPr>
              <w:tabs>
                <w:tab w:val="left" w:pos="5306"/>
              </w:tabs>
              <w:rPr>
                <w:lang w:val="en-IN"/>
              </w:rPr>
            </w:pPr>
            <w:r>
              <w:rPr>
                <w:lang w:val="en-IN"/>
              </w:rPr>
              <w:t>ToEmployeeID,</w:t>
            </w:r>
          </w:p>
          <w:p w14:paraId="02F0A312" w14:textId="77777777" w:rsidR="001E00F6" w:rsidRDefault="001E00F6" w:rsidP="00EE6B7D">
            <w:pPr>
              <w:tabs>
                <w:tab w:val="left" w:pos="5306"/>
              </w:tabs>
              <w:rPr>
                <w:lang w:val="en-IN"/>
              </w:rPr>
            </w:pPr>
            <w:r w:rsidRPr="00974CE4">
              <w:rPr>
                <w:lang w:val="en-IN"/>
              </w:rPr>
              <w:t>CreatedByID</w:t>
            </w:r>
          </w:p>
          <w:p w14:paraId="64ACABD9" w14:textId="77777777" w:rsidR="001E00F6" w:rsidRDefault="001E00F6" w:rsidP="00EE6B7D">
            <w:pPr>
              <w:tabs>
                <w:tab w:val="left" w:pos="5306"/>
              </w:tabs>
              <w:rPr>
                <w:lang w:val="en-IN"/>
              </w:rPr>
            </w:pPr>
          </w:p>
        </w:tc>
        <w:tc>
          <w:tcPr>
            <w:tcW w:w="5619" w:type="dxa"/>
          </w:tcPr>
          <w:p w14:paraId="4F499A85" w14:textId="77777777" w:rsidR="001E00F6" w:rsidRDefault="001E00F6" w:rsidP="00EE6B7D">
            <w:pPr>
              <w:tabs>
                <w:tab w:val="left" w:pos="5306"/>
              </w:tabs>
              <w:rPr>
                <w:lang w:val="en-IN"/>
              </w:rPr>
            </w:pPr>
            <w:r>
              <w:rPr>
                <w:lang w:val="en-IN"/>
              </w:rPr>
              <w:t>Create an entry to this table. All fields value defaults to 0.</w:t>
            </w:r>
          </w:p>
        </w:tc>
      </w:tr>
      <w:tr w:rsidR="001E00F6" w14:paraId="28448281" w14:textId="77777777" w:rsidTr="00EE6B7D">
        <w:tc>
          <w:tcPr>
            <w:tcW w:w="1838" w:type="dxa"/>
          </w:tcPr>
          <w:p w14:paraId="52FBED1F" w14:textId="77777777" w:rsidR="001E00F6" w:rsidRDefault="001E00F6" w:rsidP="00EE6B7D">
            <w:pPr>
              <w:tabs>
                <w:tab w:val="left" w:pos="5306"/>
              </w:tabs>
              <w:rPr>
                <w:lang w:val="en-IN"/>
              </w:rPr>
            </w:pPr>
          </w:p>
        </w:tc>
        <w:tc>
          <w:tcPr>
            <w:tcW w:w="1559" w:type="dxa"/>
          </w:tcPr>
          <w:p w14:paraId="25C4AA76" w14:textId="77777777" w:rsidR="001E00F6" w:rsidRDefault="001E00F6" w:rsidP="00EE6B7D">
            <w:pPr>
              <w:tabs>
                <w:tab w:val="left" w:pos="5306"/>
              </w:tabs>
              <w:rPr>
                <w:lang w:val="en-IN"/>
              </w:rPr>
            </w:pPr>
          </w:p>
        </w:tc>
        <w:tc>
          <w:tcPr>
            <w:tcW w:w="5619" w:type="dxa"/>
          </w:tcPr>
          <w:p w14:paraId="04CC2F70" w14:textId="77777777" w:rsidR="001E00F6" w:rsidRDefault="001E00F6" w:rsidP="00EE6B7D">
            <w:pPr>
              <w:tabs>
                <w:tab w:val="left" w:pos="5306"/>
              </w:tabs>
              <w:rPr>
                <w:lang w:val="en-IN"/>
              </w:rPr>
            </w:pPr>
          </w:p>
        </w:tc>
      </w:tr>
    </w:tbl>
    <w:p w14:paraId="5782BCF5" w14:textId="77777777" w:rsidR="001E00F6" w:rsidRPr="002E4699" w:rsidRDefault="001E00F6" w:rsidP="002E4699">
      <w:pPr>
        <w:rPr>
          <w:lang w:val="en-IN"/>
        </w:rPr>
      </w:pPr>
    </w:p>
    <w:p w14:paraId="301951DA" w14:textId="20B9A288" w:rsidR="00F8483F" w:rsidRDefault="0060121B" w:rsidP="001D39BD">
      <w:pPr>
        <w:pStyle w:val="Heading2"/>
        <w:rPr>
          <w:lang w:val="en-IN"/>
        </w:rPr>
      </w:pPr>
      <w:r>
        <w:t>EmployeeSalaryDueTotal</w:t>
      </w:r>
      <w:r w:rsidR="00E96979">
        <w:t>_</w:t>
      </w:r>
      <w:r>
        <w:t>Procedure</w:t>
      </w:r>
      <w:r w:rsidR="001D39BD">
        <w:rPr>
          <w:lang w:val="en-IN"/>
        </w:rPr>
        <w:t>:</w:t>
      </w:r>
    </w:p>
    <w:p w14:paraId="7E7DAA3B" w14:textId="72222EF0" w:rsidR="00D07E8F" w:rsidRPr="00C9209C" w:rsidRDefault="00D07E8F" w:rsidP="00D07E8F">
      <w:pPr>
        <w:rPr>
          <w:lang w:val="en-IN"/>
        </w:rPr>
      </w:pPr>
      <w:r>
        <w:t>This is a stored procedure to track and get following calculation parameters</w:t>
      </w:r>
      <w:r w:rsidR="00D219FA">
        <w:t>.</w:t>
      </w:r>
    </w:p>
    <w:p w14:paraId="5C892C81" w14:textId="77777777" w:rsidR="00D219FA" w:rsidRDefault="00792D8B" w:rsidP="00D219FA">
      <w:pPr>
        <w:rPr>
          <w:lang w:val="en-IN"/>
        </w:rPr>
      </w:pPr>
      <w:r w:rsidRPr="00C9209C">
        <w:rPr>
          <w:lang w:val="en-IN"/>
        </w:rPr>
        <w:t>Tracks the total salary to be paid</w:t>
      </w:r>
      <w:r w:rsidR="00D219FA">
        <w:rPr>
          <w:lang w:val="en-IN"/>
        </w:rPr>
        <w:t>.</w:t>
      </w:r>
    </w:p>
    <w:p w14:paraId="7D4693C9" w14:textId="364669D6" w:rsidR="00D219FA" w:rsidRDefault="00D219FA" w:rsidP="00D219FA">
      <w:pPr>
        <w:rPr>
          <w:lang w:val="en-IN"/>
        </w:rPr>
      </w:pPr>
    </w:p>
    <w:tbl>
      <w:tblPr>
        <w:tblStyle w:val="TableGrid"/>
        <w:tblW w:w="0" w:type="auto"/>
        <w:tblLook w:val="04A0" w:firstRow="1" w:lastRow="0" w:firstColumn="1" w:lastColumn="0" w:noHBand="0" w:noVBand="1"/>
      </w:tblPr>
      <w:tblGrid>
        <w:gridCol w:w="9016"/>
      </w:tblGrid>
      <w:tr w:rsidR="00711A57" w14:paraId="63CC450C" w14:textId="77777777" w:rsidTr="00711A57">
        <w:tc>
          <w:tcPr>
            <w:tcW w:w="9016" w:type="dxa"/>
          </w:tcPr>
          <w:p w14:paraId="5488785D" w14:textId="4477CF1A" w:rsidR="00711A57" w:rsidRDefault="00711A57" w:rsidP="00711A57">
            <w:r>
              <w:t>CREATE  PROCEDURE `</w:t>
            </w:r>
            <w:r w:rsidR="00D222BD">
              <w:t>EmployeeSalaryDueTotal</w:t>
            </w:r>
            <w:r w:rsidR="001779FC">
              <w:t>_</w:t>
            </w:r>
            <w:r w:rsidR="00D222BD">
              <w:t>Procedure</w:t>
            </w:r>
            <w:r>
              <w:t>`(</w:t>
            </w:r>
          </w:p>
          <w:p w14:paraId="127E6AD8" w14:textId="77777777" w:rsidR="00711A57" w:rsidRDefault="00711A57" w:rsidP="00711A57">
            <w:r>
              <w:tab/>
              <w:t>IN ParamOrgId INT,</w:t>
            </w:r>
          </w:p>
          <w:p w14:paraId="16D598E5" w14:textId="4A45F916" w:rsidR="00711A57" w:rsidRDefault="00711A57" w:rsidP="00711A57">
            <w:r>
              <w:t xml:space="preserve"> </w:t>
            </w:r>
            <w:r w:rsidR="00C14124">
              <w:t xml:space="preserve">          </w:t>
            </w:r>
            <w:r>
              <w:t xml:space="preserve">   OUT </w:t>
            </w:r>
            <w:r w:rsidR="00C14124">
              <w:t>totalSalaryDue</w:t>
            </w:r>
            <w:r>
              <w:t xml:space="preserve"> </w:t>
            </w:r>
            <w:r w:rsidR="001E306F">
              <w:t>float</w:t>
            </w:r>
          </w:p>
          <w:p w14:paraId="7B74ACA9" w14:textId="3563E9DE" w:rsidR="00711A57" w:rsidRDefault="00711A57" w:rsidP="00C14124">
            <w:r>
              <w:tab/>
              <w:t>)</w:t>
            </w:r>
          </w:p>
          <w:p w14:paraId="550FC223" w14:textId="77777777" w:rsidR="00496ED2" w:rsidRDefault="00496ED2"/>
          <w:p w14:paraId="4610DCB6" w14:textId="77777777" w:rsidR="00711A57" w:rsidRDefault="00711A57" w:rsidP="00711A57">
            <w:r>
              <w:t>BEGIN</w:t>
            </w:r>
          </w:p>
          <w:p w14:paraId="44401C9E" w14:textId="77777777" w:rsidR="00711A57" w:rsidRDefault="00711A57" w:rsidP="00711A57"/>
          <w:p w14:paraId="1E97DC1E" w14:textId="7DEFFA7E" w:rsidR="00711A57" w:rsidRPr="002E4699" w:rsidRDefault="00711A57" w:rsidP="002E4699">
            <w:pPr>
              <w:tabs>
                <w:tab w:val="left" w:pos="5306"/>
              </w:tabs>
              <w:rPr>
                <w:lang w:val="en-IN"/>
              </w:rPr>
            </w:pPr>
            <w:r>
              <w:t>SELECT IF(sum(</w:t>
            </w:r>
            <w:r w:rsidR="00655425" w:rsidRPr="00C9209C">
              <w:rPr>
                <w:lang w:val="en-IN"/>
              </w:rPr>
              <w:t>CurrentSalaryBalance</w:t>
            </w:r>
            <w:r>
              <w:t>) IS NULL, 0 , sum(</w:t>
            </w:r>
            <w:r w:rsidR="00655425" w:rsidRPr="00C9209C">
              <w:rPr>
                <w:lang w:val="en-IN"/>
              </w:rPr>
              <w:t>CurrentSalaryBalance</w:t>
            </w:r>
            <w:r>
              <w:t xml:space="preserve">) ) INTO </w:t>
            </w:r>
            <w:r w:rsidR="00C14124">
              <w:t xml:space="preserve">totalSalaryDue </w:t>
            </w:r>
            <w:r>
              <w:t xml:space="preserve">FROM employee WHERE </w:t>
            </w:r>
            <w:r w:rsidRPr="001A448B">
              <w:rPr>
                <w:lang w:val="en-IN"/>
              </w:rPr>
              <w:t>CurrentSalaryBalance</w:t>
            </w:r>
            <w:r>
              <w:t>&gt;0 and OrgId= ParamOrgId ;</w:t>
            </w:r>
          </w:p>
          <w:p w14:paraId="0FEFFBC6" w14:textId="1187ED04" w:rsidR="00711A57" w:rsidRDefault="00711A57" w:rsidP="00711A57"/>
          <w:p w14:paraId="269C7F08" w14:textId="77777777" w:rsidR="00711A57" w:rsidRDefault="00711A57" w:rsidP="00711A57"/>
          <w:p w14:paraId="3BC08572" w14:textId="3DC03397" w:rsidR="00711A57" w:rsidRDefault="00711A57" w:rsidP="00D219FA">
            <w:pPr>
              <w:rPr>
                <w:lang w:val="en-IN"/>
              </w:rPr>
            </w:pPr>
            <w:r>
              <w:rPr>
                <w:lang w:val="en-IN"/>
              </w:rPr>
              <w:t>END</w:t>
            </w:r>
          </w:p>
        </w:tc>
      </w:tr>
    </w:tbl>
    <w:p w14:paraId="4657117B" w14:textId="15467440" w:rsidR="00711A57" w:rsidRDefault="00711A57" w:rsidP="00D219FA">
      <w:pPr>
        <w:rPr>
          <w:lang w:val="en-IN"/>
        </w:rPr>
      </w:pPr>
    </w:p>
    <w:p w14:paraId="55D49CB0" w14:textId="535BB5DA" w:rsidR="004E55F4" w:rsidRDefault="004E55F4" w:rsidP="004E55F4">
      <w:pPr>
        <w:pStyle w:val="Heading2"/>
        <w:rPr>
          <w:lang w:val="en-IN"/>
        </w:rPr>
      </w:pPr>
      <w:r>
        <w:rPr>
          <w:lang w:val="en-IN"/>
        </w:rPr>
        <w:lastRenderedPageBreak/>
        <w:t>TotalCashInHand</w:t>
      </w:r>
      <w:r w:rsidR="0060121B">
        <w:rPr>
          <w:lang w:val="en-IN"/>
        </w:rPr>
        <w:t>_</w:t>
      </w:r>
      <w:r w:rsidRPr="00C9209C">
        <w:rPr>
          <w:lang w:val="en-IN"/>
        </w:rPr>
        <w:t>Procedure</w:t>
      </w:r>
      <w:r>
        <w:rPr>
          <w:lang w:val="en-IN"/>
        </w:rPr>
        <w:t>:</w:t>
      </w:r>
    </w:p>
    <w:p w14:paraId="632B48F4" w14:textId="77777777" w:rsidR="00AF7527" w:rsidRPr="00C9209C" w:rsidRDefault="00AF7527" w:rsidP="00AF7527">
      <w:pPr>
        <w:rPr>
          <w:lang w:val="en-IN"/>
        </w:rPr>
      </w:pPr>
      <w:r>
        <w:rPr>
          <w:lang w:val="en-IN"/>
        </w:rPr>
        <w:t>Making query on Account Table where Type=Employee and CurrentBalance&gt;0 and Org Id=&lt;Org ID in the row&gt;</w:t>
      </w:r>
    </w:p>
    <w:p w14:paraId="3DB6B247" w14:textId="77777777" w:rsidR="00792D8B" w:rsidRDefault="00792D8B" w:rsidP="00792D8B">
      <w:pPr>
        <w:rPr>
          <w:lang w:val="en-IN"/>
        </w:rPr>
      </w:pPr>
    </w:p>
    <w:tbl>
      <w:tblPr>
        <w:tblStyle w:val="TableGrid"/>
        <w:tblW w:w="0" w:type="auto"/>
        <w:tblLook w:val="04A0" w:firstRow="1" w:lastRow="0" w:firstColumn="1" w:lastColumn="0" w:noHBand="0" w:noVBand="1"/>
      </w:tblPr>
      <w:tblGrid>
        <w:gridCol w:w="9016"/>
      </w:tblGrid>
      <w:tr w:rsidR="000B6F9C" w14:paraId="75319720" w14:textId="77777777" w:rsidTr="000B6F9C">
        <w:tc>
          <w:tcPr>
            <w:tcW w:w="9016" w:type="dxa"/>
          </w:tcPr>
          <w:p w14:paraId="378D10D5" w14:textId="005C5F4A" w:rsidR="000B6F9C" w:rsidRDefault="000B6F9C" w:rsidP="000B6F9C">
            <w:r>
              <w:t>CREATE  PROCEDURE `TotalCashInHand</w:t>
            </w:r>
            <w:r w:rsidR="0060121B">
              <w:t>_</w:t>
            </w:r>
            <w:r>
              <w:t>Procedure`(</w:t>
            </w:r>
          </w:p>
          <w:p w14:paraId="39CB821D" w14:textId="77777777" w:rsidR="000B6F9C" w:rsidRDefault="000B6F9C" w:rsidP="000B6F9C">
            <w:r>
              <w:tab/>
              <w:t>IN ParamOrgId INT,</w:t>
            </w:r>
          </w:p>
          <w:p w14:paraId="4F4B57FE" w14:textId="6B46BCC7" w:rsidR="000B6F9C" w:rsidRDefault="000B6F9C" w:rsidP="000B6F9C">
            <w:r>
              <w:t xml:space="preserve">              OUT </w:t>
            </w:r>
            <w:r w:rsidR="00321F90">
              <w:t>totalCashInHand</w:t>
            </w:r>
            <w:r>
              <w:t xml:space="preserve"> </w:t>
            </w:r>
            <w:r w:rsidR="001942BD">
              <w:t>float</w:t>
            </w:r>
          </w:p>
          <w:p w14:paraId="187B93BA" w14:textId="77777777" w:rsidR="000B6F9C" w:rsidRDefault="000B6F9C" w:rsidP="000B6F9C">
            <w:r>
              <w:tab/>
              <w:t>)</w:t>
            </w:r>
          </w:p>
          <w:p w14:paraId="57DF01FD" w14:textId="77777777" w:rsidR="000B6F9C" w:rsidRDefault="000B6F9C" w:rsidP="000B6F9C"/>
          <w:p w14:paraId="215C2253" w14:textId="77777777" w:rsidR="000B6F9C" w:rsidRDefault="000B6F9C" w:rsidP="000B6F9C">
            <w:r>
              <w:t>BEGIN</w:t>
            </w:r>
          </w:p>
          <w:p w14:paraId="669D94B4" w14:textId="77777777" w:rsidR="000B6F9C" w:rsidRDefault="000B6F9C" w:rsidP="000B6F9C"/>
          <w:p w14:paraId="465EB354" w14:textId="0E6A1AAB" w:rsidR="000B6F9C" w:rsidRPr="00C9209C" w:rsidRDefault="000B6F9C" w:rsidP="000B6F9C">
            <w:pPr>
              <w:tabs>
                <w:tab w:val="left" w:pos="5306"/>
              </w:tabs>
              <w:rPr>
                <w:lang w:val="en-IN"/>
              </w:rPr>
            </w:pPr>
            <w:r>
              <w:t>SELECT IF(sum(</w:t>
            </w:r>
            <w:r w:rsidRPr="00C9209C">
              <w:rPr>
                <w:lang w:val="en-IN"/>
              </w:rPr>
              <w:t>CurrentBalance</w:t>
            </w:r>
            <w:r>
              <w:t>) IS NULL, 0 , sum(</w:t>
            </w:r>
            <w:r w:rsidRPr="00C9209C">
              <w:rPr>
                <w:lang w:val="en-IN"/>
              </w:rPr>
              <w:t>CurrentBalance</w:t>
            </w:r>
            <w:r>
              <w:t xml:space="preserve">) ) INTO </w:t>
            </w:r>
            <w:r w:rsidR="001942BD">
              <w:t xml:space="preserve">totalCashInHand </w:t>
            </w:r>
            <w:r>
              <w:t xml:space="preserve">FROM </w:t>
            </w:r>
            <w:r w:rsidR="000C5601">
              <w:t>account</w:t>
            </w:r>
            <w:r>
              <w:t xml:space="preserve"> WHERE </w:t>
            </w:r>
            <w:r w:rsidRPr="00C9209C">
              <w:rPr>
                <w:lang w:val="en-IN"/>
              </w:rPr>
              <w:t>CurrentBalance</w:t>
            </w:r>
            <w:r>
              <w:t>&gt;0 and OrgId= ParamOrgId</w:t>
            </w:r>
            <w:r w:rsidR="009C78F7">
              <w:t xml:space="preserve"> and type=’Employee’</w:t>
            </w:r>
            <w:r>
              <w:t xml:space="preserve"> ;</w:t>
            </w:r>
          </w:p>
          <w:p w14:paraId="3A12739C" w14:textId="77777777" w:rsidR="000B6F9C" w:rsidRDefault="000B6F9C" w:rsidP="000B6F9C"/>
          <w:p w14:paraId="70E9F632" w14:textId="77777777" w:rsidR="000B6F9C" w:rsidRDefault="000B6F9C" w:rsidP="000B6F9C"/>
          <w:p w14:paraId="40ED931D" w14:textId="64E1FE50" w:rsidR="000B6F9C" w:rsidRDefault="000B6F9C" w:rsidP="000B6F9C">
            <w:pPr>
              <w:rPr>
                <w:lang w:val="en-IN"/>
              </w:rPr>
            </w:pPr>
            <w:r>
              <w:rPr>
                <w:lang w:val="en-IN"/>
              </w:rPr>
              <w:t>END</w:t>
            </w:r>
          </w:p>
        </w:tc>
      </w:tr>
    </w:tbl>
    <w:p w14:paraId="24E22370" w14:textId="77777777" w:rsidR="00792D8B" w:rsidRDefault="00792D8B" w:rsidP="00792D8B">
      <w:pPr>
        <w:rPr>
          <w:lang w:val="en-IN"/>
        </w:rPr>
      </w:pPr>
    </w:p>
    <w:p w14:paraId="297C0D18" w14:textId="262A88D1" w:rsidR="00246BD7" w:rsidRDefault="00246BD7" w:rsidP="00246BD7">
      <w:pPr>
        <w:pStyle w:val="Heading2"/>
        <w:rPr>
          <w:lang w:val="en-IN"/>
        </w:rPr>
      </w:pPr>
      <w:r>
        <w:rPr>
          <w:lang w:val="en-IN"/>
        </w:rPr>
        <w:t>EmployeeWithBalanceAndSalaryDue</w:t>
      </w:r>
      <w:r w:rsidR="00F816C7">
        <w:rPr>
          <w:lang w:val="en-IN"/>
        </w:rPr>
        <w:t>_</w:t>
      </w:r>
      <w:r w:rsidR="005D3913">
        <w:rPr>
          <w:lang w:val="en-IN"/>
        </w:rPr>
        <w:t>View</w:t>
      </w:r>
      <w:r>
        <w:rPr>
          <w:lang w:val="en-IN"/>
        </w:rPr>
        <w:t>:</w:t>
      </w:r>
    </w:p>
    <w:p w14:paraId="48CF8381" w14:textId="5BF4D3F0" w:rsidR="0043457E" w:rsidRDefault="0043457E" w:rsidP="0043457E">
      <w:pPr>
        <w:rPr>
          <w:lang w:val="en-IN"/>
        </w:rPr>
      </w:pPr>
    </w:p>
    <w:p w14:paraId="5ED166FE" w14:textId="4BE12CED" w:rsidR="00063176" w:rsidRPr="002E4699" w:rsidRDefault="00640747" w:rsidP="0043457E">
      <w:pPr>
        <w:rPr>
          <w:b/>
          <w:bCs/>
          <w:lang w:val="en-IN"/>
        </w:rPr>
      </w:pPr>
      <w:r w:rsidRPr="002E4699">
        <w:rPr>
          <w:b/>
          <w:bCs/>
          <w:lang w:val="en-IN"/>
        </w:rPr>
        <w:t xml:space="preserve">Columns: </w:t>
      </w:r>
    </w:p>
    <w:p w14:paraId="52855D6C" w14:textId="09059338" w:rsidR="00603980" w:rsidRDefault="00063176" w:rsidP="00640747">
      <w:pPr>
        <w:pStyle w:val="ListParagraph"/>
        <w:numPr>
          <w:ilvl w:val="0"/>
          <w:numId w:val="4"/>
        </w:numPr>
        <w:rPr>
          <w:lang w:val="en-IN"/>
        </w:rPr>
      </w:pPr>
      <w:r>
        <w:rPr>
          <w:lang w:val="en-IN"/>
        </w:rPr>
        <w:t>Employee.</w:t>
      </w:r>
      <w:r w:rsidR="00640747" w:rsidRPr="00603980">
        <w:rPr>
          <w:lang w:val="en-IN"/>
        </w:rPr>
        <w:t xml:space="preserve">Employee ID </w:t>
      </w:r>
    </w:p>
    <w:p w14:paraId="6F3060D4" w14:textId="19D5FA5E" w:rsidR="00640747" w:rsidRPr="00603980" w:rsidRDefault="00063176">
      <w:pPr>
        <w:pStyle w:val="ListParagraph"/>
        <w:numPr>
          <w:ilvl w:val="0"/>
          <w:numId w:val="4"/>
        </w:numPr>
        <w:rPr>
          <w:lang w:val="en-IN"/>
        </w:rPr>
      </w:pPr>
      <w:r>
        <w:rPr>
          <w:lang w:val="en-IN"/>
        </w:rPr>
        <w:t>Employee</w:t>
      </w:r>
      <w:r w:rsidRPr="00603980">
        <w:rPr>
          <w:lang w:val="en-IN"/>
        </w:rPr>
        <w:t xml:space="preserve"> </w:t>
      </w:r>
      <w:r>
        <w:rPr>
          <w:lang w:val="en-IN"/>
        </w:rPr>
        <w:t>.</w:t>
      </w:r>
      <w:r w:rsidR="00640747" w:rsidRPr="00603980">
        <w:rPr>
          <w:lang w:val="en-IN"/>
        </w:rPr>
        <w:t>First Name</w:t>
      </w:r>
    </w:p>
    <w:p w14:paraId="2DFF9110" w14:textId="59F6EBDD" w:rsidR="00640747" w:rsidRDefault="00063176" w:rsidP="00640747">
      <w:pPr>
        <w:pStyle w:val="ListParagraph"/>
        <w:numPr>
          <w:ilvl w:val="0"/>
          <w:numId w:val="4"/>
        </w:numPr>
        <w:rPr>
          <w:lang w:val="en-IN"/>
        </w:rPr>
      </w:pPr>
      <w:r>
        <w:rPr>
          <w:lang w:val="en-IN"/>
        </w:rPr>
        <w:t>Employee.</w:t>
      </w:r>
      <w:r w:rsidR="00640747">
        <w:rPr>
          <w:lang w:val="en-IN"/>
        </w:rPr>
        <w:t>Last Name</w:t>
      </w:r>
    </w:p>
    <w:p w14:paraId="406CE9F4" w14:textId="45398BDF" w:rsidR="00640747" w:rsidRDefault="00063176" w:rsidP="00640747">
      <w:pPr>
        <w:pStyle w:val="ListParagraph"/>
        <w:numPr>
          <w:ilvl w:val="0"/>
          <w:numId w:val="4"/>
        </w:numPr>
        <w:rPr>
          <w:lang w:val="en-IN"/>
        </w:rPr>
      </w:pPr>
      <w:r>
        <w:rPr>
          <w:lang w:val="en-IN"/>
        </w:rPr>
        <w:t>Employee.</w:t>
      </w:r>
      <w:r w:rsidR="00640747">
        <w:rPr>
          <w:lang w:val="en-IN"/>
        </w:rPr>
        <w:t>Mobile Number</w:t>
      </w:r>
      <w:r w:rsidR="00640747">
        <w:rPr>
          <w:lang w:val="en-IN"/>
        </w:rPr>
        <w:tab/>
      </w:r>
    </w:p>
    <w:p w14:paraId="2D5818FF" w14:textId="42E0A871" w:rsidR="00640747" w:rsidRDefault="00063176" w:rsidP="00640747">
      <w:pPr>
        <w:pStyle w:val="ListParagraph"/>
        <w:numPr>
          <w:ilvl w:val="0"/>
          <w:numId w:val="4"/>
        </w:numPr>
        <w:rPr>
          <w:lang w:val="en-IN"/>
        </w:rPr>
      </w:pPr>
      <w:r>
        <w:rPr>
          <w:lang w:val="en-IN"/>
        </w:rPr>
        <w:t>Employee.</w:t>
      </w:r>
      <w:r w:rsidR="00640747">
        <w:rPr>
          <w:lang w:val="en-IN"/>
        </w:rPr>
        <w:t>loginRequired</w:t>
      </w:r>
    </w:p>
    <w:p w14:paraId="27C3C2EF" w14:textId="534F17B4" w:rsidR="00640747" w:rsidRDefault="00063176" w:rsidP="00640747">
      <w:pPr>
        <w:pStyle w:val="ListParagraph"/>
        <w:numPr>
          <w:ilvl w:val="0"/>
          <w:numId w:val="4"/>
        </w:numPr>
        <w:rPr>
          <w:lang w:val="en-IN"/>
        </w:rPr>
      </w:pPr>
      <w:r>
        <w:rPr>
          <w:lang w:val="en-IN"/>
        </w:rPr>
        <w:t>Employee.</w:t>
      </w:r>
      <w:r w:rsidR="00640747">
        <w:rPr>
          <w:lang w:val="en-IN"/>
        </w:rPr>
        <w:t>loginUserName</w:t>
      </w:r>
    </w:p>
    <w:p w14:paraId="2E95CEFF" w14:textId="663A4069" w:rsidR="00640747" w:rsidRDefault="00063176" w:rsidP="00640747">
      <w:pPr>
        <w:pStyle w:val="ListParagraph"/>
        <w:numPr>
          <w:ilvl w:val="0"/>
          <w:numId w:val="4"/>
        </w:numPr>
        <w:tabs>
          <w:tab w:val="left" w:pos="5306"/>
        </w:tabs>
        <w:rPr>
          <w:lang w:val="en-IN"/>
        </w:rPr>
      </w:pPr>
      <w:r>
        <w:rPr>
          <w:lang w:val="en-IN"/>
        </w:rPr>
        <w:t>Employee.</w:t>
      </w:r>
      <w:r w:rsidR="00640747" w:rsidRPr="00BF330F">
        <w:rPr>
          <w:lang w:val="en-IN"/>
        </w:rPr>
        <w:t>Org Id</w:t>
      </w:r>
    </w:p>
    <w:p w14:paraId="4432CEE0" w14:textId="19E9BA2C" w:rsidR="00640747" w:rsidRDefault="00063176" w:rsidP="00640747">
      <w:pPr>
        <w:pStyle w:val="ListParagraph"/>
        <w:numPr>
          <w:ilvl w:val="0"/>
          <w:numId w:val="4"/>
        </w:numPr>
        <w:tabs>
          <w:tab w:val="left" w:pos="5306"/>
        </w:tabs>
        <w:rPr>
          <w:lang w:val="en-IN"/>
        </w:rPr>
      </w:pPr>
      <w:r>
        <w:rPr>
          <w:lang w:val="en-IN"/>
        </w:rPr>
        <w:t>Employee.</w:t>
      </w:r>
      <w:r w:rsidR="00640747">
        <w:rPr>
          <w:lang w:val="en-IN"/>
        </w:rPr>
        <w:t>Type</w:t>
      </w:r>
    </w:p>
    <w:p w14:paraId="6C3730BA" w14:textId="0BFA86BA" w:rsidR="00640747" w:rsidRDefault="00063176" w:rsidP="00640747">
      <w:pPr>
        <w:pStyle w:val="ListParagraph"/>
        <w:numPr>
          <w:ilvl w:val="0"/>
          <w:numId w:val="4"/>
        </w:numPr>
        <w:tabs>
          <w:tab w:val="left" w:pos="5306"/>
        </w:tabs>
        <w:rPr>
          <w:lang w:val="en-IN"/>
        </w:rPr>
      </w:pPr>
      <w:r>
        <w:rPr>
          <w:lang w:val="en-IN"/>
        </w:rPr>
        <w:t>Employee .</w:t>
      </w:r>
      <w:r w:rsidR="00640747">
        <w:rPr>
          <w:lang w:val="en-IN"/>
        </w:rPr>
        <w:t>CurrentSalaryBalance</w:t>
      </w:r>
    </w:p>
    <w:p w14:paraId="63BB662D" w14:textId="1314B8AD" w:rsidR="00345EDC" w:rsidRDefault="0003591C" w:rsidP="00640747">
      <w:pPr>
        <w:pStyle w:val="ListParagraph"/>
        <w:numPr>
          <w:ilvl w:val="0"/>
          <w:numId w:val="4"/>
        </w:numPr>
        <w:tabs>
          <w:tab w:val="left" w:pos="5306"/>
        </w:tabs>
        <w:rPr>
          <w:lang w:val="en-IN"/>
        </w:rPr>
      </w:pPr>
      <w:r>
        <w:rPr>
          <w:lang w:val="en-IN"/>
        </w:rPr>
        <w:t>CalculatedFromJoin</w:t>
      </w:r>
      <w:r w:rsidR="006B57CD">
        <w:rPr>
          <w:lang w:val="en-IN"/>
        </w:rPr>
        <w:t>*</w:t>
      </w:r>
      <w:r>
        <w:rPr>
          <w:lang w:val="en-IN"/>
        </w:rPr>
        <w:t>:</w:t>
      </w:r>
      <w:r w:rsidR="00345EDC">
        <w:rPr>
          <w:lang w:val="en-IN"/>
        </w:rPr>
        <w:t xml:space="preserve">TotalBalance </w:t>
      </w:r>
    </w:p>
    <w:p w14:paraId="6F854EAB" w14:textId="5E36FCD8" w:rsidR="00BA63CD" w:rsidRDefault="00BA63CD" w:rsidP="0043457E">
      <w:pPr>
        <w:rPr>
          <w:lang w:val="en-IN"/>
        </w:rPr>
      </w:pPr>
      <w:r>
        <w:rPr>
          <w:lang w:val="en-IN"/>
        </w:rPr>
        <w:t>*To get the “TotalBalance”, a join will be used with Account Table.</w:t>
      </w:r>
    </w:p>
    <w:tbl>
      <w:tblPr>
        <w:tblStyle w:val="TableGrid"/>
        <w:tblW w:w="0" w:type="auto"/>
        <w:tblLook w:val="04A0" w:firstRow="1" w:lastRow="0" w:firstColumn="1" w:lastColumn="0" w:noHBand="0" w:noVBand="1"/>
      </w:tblPr>
      <w:tblGrid>
        <w:gridCol w:w="9016"/>
      </w:tblGrid>
      <w:tr w:rsidR="00B50036" w14:paraId="14E73E41" w14:textId="77777777" w:rsidTr="00B50036">
        <w:tc>
          <w:tcPr>
            <w:tcW w:w="9016" w:type="dxa"/>
          </w:tcPr>
          <w:p w14:paraId="659BF3AF" w14:textId="5E7D20D1" w:rsidR="00B50036" w:rsidRDefault="00B50036" w:rsidP="0043457E">
            <w:pPr>
              <w:rPr>
                <w:lang w:val="en-IN"/>
              </w:rPr>
            </w:pPr>
            <w:r>
              <w:rPr>
                <w:lang w:val="en-IN"/>
              </w:rPr>
              <w:t>Select employee.*, SUM(</w:t>
            </w:r>
            <w:r w:rsidR="005706E6">
              <w:rPr>
                <w:lang w:val="en-IN"/>
              </w:rPr>
              <w:t>account.currentBalance) from</w:t>
            </w:r>
            <w:r>
              <w:rPr>
                <w:lang w:val="en-IN"/>
              </w:rPr>
              <w:t xml:space="preserve"> employee, account </w:t>
            </w:r>
          </w:p>
          <w:p w14:paraId="3F9C31FE" w14:textId="73AD3700" w:rsidR="005706E6" w:rsidRDefault="005706E6" w:rsidP="005706E6">
            <w:pPr>
              <w:rPr>
                <w:lang w:val="en-IN"/>
              </w:rPr>
            </w:pPr>
            <w:r w:rsidRPr="005706E6">
              <w:rPr>
                <w:lang w:val="en-IN"/>
              </w:rPr>
              <w:t>Where Employee.Employee ID</w:t>
            </w:r>
            <w:r>
              <w:rPr>
                <w:lang w:val="en-IN"/>
              </w:rPr>
              <w:t xml:space="preserve"> = Account.EmployeeID</w:t>
            </w:r>
          </w:p>
          <w:p w14:paraId="5723F090" w14:textId="4AC134E2" w:rsidR="00A63967" w:rsidRDefault="00A63967" w:rsidP="005706E6">
            <w:pPr>
              <w:rPr>
                <w:lang w:val="en-IN"/>
              </w:rPr>
            </w:pPr>
            <w:r>
              <w:rPr>
                <w:lang w:val="en-IN"/>
              </w:rPr>
              <w:t>Group By EmployeeID</w:t>
            </w:r>
          </w:p>
          <w:p w14:paraId="71169E43" w14:textId="77777777" w:rsidR="00F12ACE" w:rsidRPr="005706E6" w:rsidRDefault="00F12ACE" w:rsidP="002E4699">
            <w:pPr>
              <w:rPr>
                <w:lang w:val="en-IN"/>
              </w:rPr>
            </w:pPr>
          </w:p>
          <w:p w14:paraId="0160D728" w14:textId="5BAE40BB" w:rsidR="005706E6" w:rsidRDefault="005706E6" w:rsidP="0043457E">
            <w:pPr>
              <w:rPr>
                <w:lang w:val="en-IN"/>
              </w:rPr>
            </w:pPr>
          </w:p>
          <w:p w14:paraId="4210ADC5" w14:textId="48865C9E" w:rsidR="00B50036" w:rsidRDefault="00B50036" w:rsidP="0043457E">
            <w:pPr>
              <w:rPr>
                <w:lang w:val="en-IN"/>
              </w:rPr>
            </w:pPr>
          </w:p>
        </w:tc>
      </w:tr>
    </w:tbl>
    <w:p w14:paraId="7E8EE007" w14:textId="21DCA66F" w:rsidR="001709E6" w:rsidRPr="002E4699" w:rsidRDefault="001709E6" w:rsidP="002E4699">
      <w:pPr>
        <w:rPr>
          <w:lang w:val="en-IN"/>
        </w:rPr>
      </w:pPr>
    </w:p>
    <w:p w14:paraId="09748853" w14:textId="317F974C" w:rsidR="00D24E0E" w:rsidRDefault="008E5718" w:rsidP="00D24E0E">
      <w:pPr>
        <w:rPr>
          <w:lang w:val="en-IN"/>
        </w:rPr>
      </w:pPr>
      <w:r w:rsidRPr="002E4699">
        <w:rPr>
          <w:b/>
          <w:bCs/>
          <w:lang w:val="en-IN"/>
        </w:rPr>
        <w:t>Please note:</w:t>
      </w:r>
      <w:r>
        <w:rPr>
          <w:lang w:val="en-IN"/>
        </w:rPr>
        <w:t xml:space="preserve"> For current project requirement</w:t>
      </w:r>
      <w:r w:rsidR="004C21A4">
        <w:rPr>
          <w:lang w:val="en-IN"/>
        </w:rPr>
        <w:t>s,</w:t>
      </w:r>
      <w:r>
        <w:rPr>
          <w:lang w:val="en-IN"/>
        </w:rPr>
        <w:t xml:space="preserve"> when we are not supporting multiple accounts for an employee, we can simply get the employee’s balance from the “account.currentBalance” field. But in future, we have to modify the view again to support multiple account.</w:t>
      </w:r>
      <w:r w:rsidR="00C92B63">
        <w:rPr>
          <w:lang w:val="en-IN"/>
        </w:rPr>
        <w:t xml:space="preserve"> So I have decided to right the final query to support the future requirements</w:t>
      </w:r>
    </w:p>
    <w:p w14:paraId="06DBFF20" w14:textId="77777777" w:rsidR="0074153E" w:rsidRDefault="0074153E" w:rsidP="00D24E0E">
      <w:pPr>
        <w:rPr>
          <w:lang w:val="en-IN"/>
        </w:rPr>
      </w:pPr>
    </w:p>
    <w:p w14:paraId="07ADCC34" w14:textId="1949ED64" w:rsidR="0074153E" w:rsidRDefault="00773381" w:rsidP="0074153E">
      <w:pPr>
        <w:pStyle w:val="Heading2"/>
        <w:rPr>
          <w:lang w:val="en-IN"/>
        </w:rPr>
      </w:pPr>
      <w:r>
        <w:rPr>
          <w:lang w:val="en-IN"/>
        </w:rPr>
        <w:lastRenderedPageBreak/>
        <w:t>Query: Employee with their account balance</w:t>
      </w:r>
      <w:r w:rsidR="0074153E">
        <w:rPr>
          <w:lang w:val="en-IN"/>
        </w:rPr>
        <w:t>:</w:t>
      </w:r>
    </w:p>
    <w:p w14:paraId="4C995B31" w14:textId="691728A1" w:rsidR="000671B2" w:rsidRPr="002E4699" w:rsidRDefault="000671B2" w:rsidP="002E4699">
      <w:pPr>
        <w:rPr>
          <w:lang w:val="en-IN"/>
        </w:rPr>
      </w:pPr>
      <w:r>
        <w:rPr>
          <w:lang w:val="en-IN"/>
        </w:rPr>
        <w:t>This query can be used at list employee screen, dashboard where we are showing employee with their balance</w:t>
      </w:r>
      <w:r w:rsidR="00C456EE">
        <w:rPr>
          <w:lang w:val="en-IN"/>
        </w:rPr>
        <w:t xml:space="preserve"> and also where we just want to list employee.</w:t>
      </w:r>
    </w:p>
    <w:tbl>
      <w:tblPr>
        <w:tblStyle w:val="TableGrid"/>
        <w:tblW w:w="0" w:type="auto"/>
        <w:tblLook w:val="04A0" w:firstRow="1" w:lastRow="0" w:firstColumn="1" w:lastColumn="0" w:noHBand="0" w:noVBand="1"/>
      </w:tblPr>
      <w:tblGrid>
        <w:gridCol w:w="9016"/>
      </w:tblGrid>
      <w:tr w:rsidR="006B10CD" w14:paraId="16BF6A0F" w14:textId="77777777" w:rsidTr="006B10CD">
        <w:tc>
          <w:tcPr>
            <w:tcW w:w="9016" w:type="dxa"/>
          </w:tcPr>
          <w:p w14:paraId="4D3F756E" w14:textId="77777777" w:rsidR="006B10CD" w:rsidRPr="006B10CD" w:rsidRDefault="006B10CD" w:rsidP="006B10CD">
            <w:pPr>
              <w:rPr>
                <w:lang w:val="en-IN"/>
              </w:rPr>
            </w:pPr>
            <w:r w:rsidRPr="006B10CD">
              <w:rPr>
                <w:lang w:val="en-IN"/>
              </w:rPr>
              <w:t>-- query employee with their balance</w:t>
            </w:r>
          </w:p>
          <w:p w14:paraId="1688D0E2" w14:textId="77777777" w:rsidR="006B10CD" w:rsidRPr="006B10CD" w:rsidRDefault="006B10CD" w:rsidP="006B10CD">
            <w:pPr>
              <w:rPr>
                <w:lang w:val="en-IN"/>
              </w:rPr>
            </w:pPr>
            <w:r w:rsidRPr="006B10CD">
              <w:rPr>
                <w:lang w:val="en-IN"/>
              </w:rPr>
              <w:t xml:space="preserve">Select employee.id,employee.first,employee.last,employee.mobile, employee.loginrequired, employee.loginusername, </w:t>
            </w:r>
          </w:p>
          <w:p w14:paraId="19C2325D" w14:textId="77777777" w:rsidR="006B10CD" w:rsidRPr="006B10CD" w:rsidRDefault="006B10CD" w:rsidP="006B10CD">
            <w:pPr>
              <w:rPr>
                <w:lang w:val="en-IN"/>
              </w:rPr>
            </w:pPr>
            <w:r w:rsidRPr="006B10CD">
              <w:rPr>
                <w:lang w:val="en-IN"/>
              </w:rPr>
              <w:t xml:space="preserve">employee.type,employee.currentsalarybalance, </w:t>
            </w:r>
          </w:p>
          <w:p w14:paraId="4A12DF78" w14:textId="77777777" w:rsidR="006B10CD" w:rsidRPr="006B10CD" w:rsidRDefault="006B10CD" w:rsidP="006B10CD">
            <w:pPr>
              <w:rPr>
                <w:lang w:val="en-IN"/>
              </w:rPr>
            </w:pPr>
            <w:r w:rsidRPr="006B10CD">
              <w:rPr>
                <w:lang w:val="en-IN"/>
              </w:rPr>
              <w:t xml:space="preserve">SUM(account.currentBalance) as empcashinhand from employee, account </w:t>
            </w:r>
          </w:p>
          <w:p w14:paraId="5113D596" w14:textId="77777777" w:rsidR="006B10CD" w:rsidRPr="006B10CD" w:rsidRDefault="006B10CD" w:rsidP="006B10CD">
            <w:pPr>
              <w:rPr>
                <w:lang w:val="en-IN"/>
              </w:rPr>
            </w:pPr>
            <w:r w:rsidRPr="006B10CD">
              <w:rPr>
                <w:lang w:val="en-IN"/>
              </w:rPr>
              <w:t>Where employee.id = Account.ownerid</w:t>
            </w:r>
          </w:p>
          <w:p w14:paraId="00F5B0EA" w14:textId="77777777" w:rsidR="006B10CD" w:rsidRPr="006B10CD" w:rsidRDefault="006B10CD" w:rsidP="006B10CD">
            <w:pPr>
              <w:rPr>
                <w:lang w:val="en-IN"/>
              </w:rPr>
            </w:pPr>
            <w:r w:rsidRPr="006B10CD">
              <w:rPr>
                <w:lang w:val="en-IN"/>
              </w:rPr>
              <w:t>and account.type='Employee'</w:t>
            </w:r>
          </w:p>
          <w:p w14:paraId="6C90B72E" w14:textId="77777777" w:rsidR="006B10CD" w:rsidRPr="006B10CD" w:rsidRDefault="006B10CD" w:rsidP="006B10CD">
            <w:pPr>
              <w:rPr>
                <w:lang w:val="en-IN"/>
              </w:rPr>
            </w:pPr>
            <w:r w:rsidRPr="006B10CD">
              <w:rPr>
                <w:lang w:val="en-IN"/>
              </w:rPr>
              <w:t>and employee.orgid=1</w:t>
            </w:r>
          </w:p>
          <w:p w14:paraId="736C2474" w14:textId="06D04611" w:rsidR="006B10CD" w:rsidRDefault="006B10CD" w:rsidP="006B10CD">
            <w:pPr>
              <w:rPr>
                <w:lang w:val="en-IN"/>
              </w:rPr>
            </w:pPr>
            <w:r w:rsidRPr="006B10CD">
              <w:rPr>
                <w:lang w:val="en-IN"/>
              </w:rPr>
              <w:t>group by Account.ownerid;</w:t>
            </w:r>
          </w:p>
        </w:tc>
      </w:tr>
    </w:tbl>
    <w:p w14:paraId="3DF74930" w14:textId="438A7593" w:rsidR="006B10CD" w:rsidRDefault="006B10CD" w:rsidP="00D24E0E">
      <w:pPr>
        <w:rPr>
          <w:lang w:val="en-IN"/>
        </w:rPr>
      </w:pPr>
    </w:p>
    <w:p w14:paraId="31CD5FD8" w14:textId="2EE2BA56" w:rsidR="005E0C82" w:rsidRDefault="005E0C82" w:rsidP="00D24E0E">
      <w:pPr>
        <w:rPr>
          <w:lang w:val="en-IN"/>
        </w:rPr>
      </w:pPr>
    </w:p>
    <w:p w14:paraId="3B809053" w14:textId="1844354E" w:rsidR="005E0C82" w:rsidRDefault="005E0C82" w:rsidP="005E0C82">
      <w:pPr>
        <w:pStyle w:val="Heading2"/>
        <w:rPr>
          <w:lang w:val="en-IN"/>
        </w:rPr>
      </w:pPr>
      <w:r>
        <w:rPr>
          <w:lang w:val="en-IN"/>
        </w:rPr>
        <w:t>Query: Customer with their account balance:</w:t>
      </w:r>
    </w:p>
    <w:tbl>
      <w:tblPr>
        <w:tblStyle w:val="TableGrid"/>
        <w:tblW w:w="0" w:type="auto"/>
        <w:tblLook w:val="04A0" w:firstRow="1" w:lastRow="0" w:firstColumn="1" w:lastColumn="0" w:noHBand="0" w:noVBand="1"/>
      </w:tblPr>
      <w:tblGrid>
        <w:gridCol w:w="9016"/>
      </w:tblGrid>
      <w:tr w:rsidR="00505D2D" w14:paraId="45890290" w14:textId="77777777" w:rsidTr="00505D2D">
        <w:tc>
          <w:tcPr>
            <w:tcW w:w="9016" w:type="dxa"/>
          </w:tcPr>
          <w:p w14:paraId="788F1509" w14:textId="77777777" w:rsidR="00505D2D" w:rsidRPr="00505D2D" w:rsidRDefault="00505D2D" w:rsidP="00505D2D">
            <w:pPr>
              <w:rPr>
                <w:lang w:val="en-IN"/>
              </w:rPr>
            </w:pPr>
            <w:r w:rsidRPr="00505D2D">
              <w:rPr>
                <w:lang w:val="en-IN"/>
              </w:rPr>
              <w:t>-- query customer with their balance</w:t>
            </w:r>
          </w:p>
          <w:p w14:paraId="2427056A" w14:textId="77777777" w:rsidR="00505D2D" w:rsidRPr="00505D2D" w:rsidRDefault="00505D2D" w:rsidP="00505D2D">
            <w:pPr>
              <w:rPr>
                <w:lang w:val="en-IN"/>
              </w:rPr>
            </w:pPr>
            <w:r w:rsidRPr="00505D2D">
              <w:rPr>
                <w:lang w:val="en-IN"/>
              </w:rPr>
              <w:t>Select customer.id,customer.name,customer.city,customer.mobile1, customer.mobile2, customer.firmname, customer.transporter,</w:t>
            </w:r>
          </w:p>
          <w:p w14:paraId="080789C1" w14:textId="77777777" w:rsidR="00505D2D" w:rsidRPr="00505D2D" w:rsidRDefault="00505D2D" w:rsidP="00505D2D">
            <w:pPr>
              <w:rPr>
                <w:lang w:val="en-IN"/>
              </w:rPr>
            </w:pPr>
            <w:r w:rsidRPr="00505D2D">
              <w:rPr>
                <w:lang w:val="en-IN"/>
              </w:rPr>
              <w:t xml:space="preserve">customer.billingadress,SUM(account.currentBalance) as customervendorbalance from customer, account </w:t>
            </w:r>
          </w:p>
          <w:p w14:paraId="243C6737" w14:textId="77777777" w:rsidR="00505D2D" w:rsidRPr="00505D2D" w:rsidRDefault="00505D2D" w:rsidP="00505D2D">
            <w:pPr>
              <w:rPr>
                <w:lang w:val="en-IN"/>
              </w:rPr>
            </w:pPr>
            <w:r w:rsidRPr="00505D2D">
              <w:rPr>
                <w:lang w:val="en-IN"/>
              </w:rPr>
              <w:t>where customer.id = Account.ownerid</w:t>
            </w:r>
          </w:p>
          <w:p w14:paraId="3C506200" w14:textId="77777777" w:rsidR="00505D2D" w:rsidRPr="00505D2D" w:rsidRDefault="00505D2D" w:rsidP="00505D2D">
            <w:pPr>
              <w:rPr>
                <w:lang w:val="en-IN"/>
              </w:rPr>
            </w:pPr>
            <w:r w:rsidRPr="00505D2D">
              <w:rPr>
                <w:lang w:val="en-IN"/>
              </w:rPr>
              <w:t>and account.type='Customer'</w:t>
            </w:r>
          </w:p>
          <w:p w14:paraId="72CC7C9A" w14:textId="77777777" w:rsidR="00505D2D" w:rsidRPr="00505D2D" w:rsidRDefault="00505D2D" w:rsidP="00505D2D">
            <w:pPr>
              <w:rPr>
                <w:lang w:val="en-IN"/>
              </w:rPr>
            </w:pPr>
            <w:r w:rsidRPr="00505D2D">
              <w:rPr>
                <w:lang w:val="en-IN"/>
              </w:rPr>
              <w:t>and customer.orgid=1</w:t>
            </w:r>
          </w:p>
          <w:p w14:paraId="479BF814" w14:textId="29D521A6" w:rsidR="00505D2D" w:rsidRDefault="00505D2D" w:rsidP="00505D2D">
            <w:pPr>
              <w:rPr>
                <w:lang w:val="en-IN"/>
              </w:rPr>
            </w:pPr>
            <w:r w:rsidRPr="00505D2D">
              <w:rPr>
                <w:lang w:val="en-IN"/>
              </w:rPr>
              <w:t>group by Account.ownerid;</w:t>
            </w:r>
          </w:p>
        </w:tc>
      </w:tr>
    </w:tbl>
    <w:p w14:paraId="0BBD9E99" w14:textId="77777777" w:rsidR="005E0C82" w:rsidRPr="002E4699" w:rsidRDefault="005E0C82" w:rsidP="002E4699">
      <w:pPr>
        <w:rPr>
          <w:lang w:val="en-IN"/>
        </w:rPr>
      </w:pPr>
    </w:p>
    <w:p w14:paraId="4B13390D" w14:textId="77777777" w:rsidR="005E0C82" w:rsidRDefault="005E0C82" w:rsidP="00D24E0E">
      <w:pPr>
        <w:rPr>
          <w:lang w:val="en-IN"/>
        </w:rPr>
      </w:pPr>
    </w:p>
    <w:p w14:paraId="569E8BED" w14:textId="14CBCF0C" w:rsidR="00D24E0E" w:rsidRDefault="00D24E0E" w:rsidP="00D24E0E">
      <w:pPr>
        <w:pStyle w:val="Heading1"/>
        <w:rPr>
          <w:lang w:val="en-IN"/>
        </w:rPr>
      </w:pPr>
      <w:r>
        <w:rPr>
          <w:lang w:val="en-IN"/>
        </w:rPr>
        <w:t>JavaServiceToTableMapping</w:t>
      </w:r>
    </w:p>
    <w:p w14:paraId="69D2ADAA" w14:textId="525D3656" w:rsidR="00932340" w:rsidRDefault="00932340" w:rsidP="00932340">
      <w:pPr>
        <w:rPr>
          <w:lang w:val="en-IN"/>
        </w:rPr>
      </w:pPr>
    </w:p>
    <w:p w14:paraId="5CFA6A71" w14:textId="5ED9CBE3" w:rsidR="00932340" w:rsidRPr="002E4699" w:rsidRDefault="00932340" w:rsidP="002E4699">
      <w:pPr>
        <w:rPr>
          <w:lang w:val="en-IN"/>
        </w:rPr>
      </w:pPr>
      <w:r>
        <w:rPr>
          <w:noProof/>
        </w:rPr>
        <w:lastRenderedPageBreak/>
        <w:drawing>
          <wp:inline distT="0" distB="0" distL="0" distR="0" wp14:anchorId="70A4A493" wp14:editId="28A2288D">
            <wp:extent cx="5731510" cy="77812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7781290"/>
                    </a:xfrm>
                    <a:prstGeom prst="rect">
                      <a:avLst/>
                    </a:prstGeom>
                    <a:noFill/>
                    <a:ln>
                      <a:noFill/>
                    </a:ln>
                  </pic:spPr>
                </pic:pic>
              </a:graphicData>
            </a:graphic>
          </wp:inline>
        </w:drawing>
      </w:r>
    </w:p>
    <w:p w14:paraId="4019DCE6" w14:textId="0C06BD26" w:rsidR="00D24E0E" w:rsidRDefault="00D24E0E" w:rsidP="00D24E0E">
      <w:pPr>
        <w:rPr>
          <w:lang w:val="en-IN"/>
        </w:rPr>
      </w:pPr>
    </w:p>
    <w:p w14:paraId="7993219C" w14:textId="23E45154" w:rsidR="00D5530E" w:rsidRDefault="00D5530E" w:rsidP="002E4699">
      <w:pPr>
        <w:tabs>
          <w:tab w:val="left" w:pos="877"/>
        </w:tabs>
        <w:rPr>
          <w:lang w:val="en-IN"/>
        </w:rPr>
      </w:pPr>
      <w:r>
        <w:rPr>
          <w:lang w:val="en-IN"/>
        </w:rPr>
        <w:tab/>
      </w:r>
    </w:p>
    <w:p w14:paraId="0E84A333" w14:textId="2DD7A7D8" w:rsidR="00D5530E" w:rsidRPr="002E4699" w:rsidRDefault="00D5530E" w:rsidP="002E4699">
      <w:pPr>
        <w:rPr>
          <w:lang w:val="en-IN"/>
        </w:rPr>
      </w:pPr>
    </w:p>
    <w:p w14:paraId="7BB3604A" w14:textId="1FFD61DB" w:rsidR="004110AB" w:rsidRDefault="004110AB" w:rsidP="004110AB">
      <w:pPr>
        <w:pStyle w:val="Heading1"/>
        <w:rPr>
          <w:lang w:val="en-IN"/>
        </w:rPr>
      </w:pPr>
      <w:r>
        <w:rPr>
          <w:lang w:val="en-IN"/>
        </w:rPr>
        <w:lastRenderedPageBreak/>
        <w:t xml:space="preserve">Frontend to backend </w:t>
      </w:r>
      <w:r w:rsidR="004D1E77">
        <w:rPr>
          <w:lang w:val="en-IN"/>
        </w:rPr>
        <w:t>Mapping</w:t>
      </w:r>
    </w:p>
    <w:p w14:paraId="1C5D9F48" w14:textId="77777777" w:rsidR="002759FD" w:rsidRPr="002E4699" w:rsidRDefault="002759FD" w:rsidP="002E4699">
      <w:pPr>
        <w:rPr>
          <w:lang w:val="en-IN"/>
        </w:rPr>
      </w:pPr>
    </w:p>
    <w:tbl>
      <w:tblPr>
        <w:tblStyle w:val="TableGrid"/>
        <w:tblW w:w="0" w:type="auto"/>
        <w:tblLook w:val="04A0" w:firstRow="1" w:lastRow="0" w:firstColumn="1" w:lastColumn="0" w:noHBand="0" w:noVBand="1"/>
      </w:tblPr>
      <w:tblGrid>
        <w:gridCol w:w="4508"/>
        <w:gridCol w:w="4508"/>
      </w:tblGrid>
      <w:tr w:rsidR="00A837CA" w14:paraId="2A899FFF" w14:textId="77777777" w:rsidTr="00A837CA">
        <w:tc>
          <w:tcPr>
            <w:tcW w:w="4508" w:type="dxa"/>
          </w:tcPr>
          <w:p w14:paraId="62E96690" w14:textId="530D534B" w:rsidR="00A837CA" w:rsidRPr="002E4699" w:rsidRDefault="00A837CA" w:rsidP="00595E91">
            <w:pPr>
              <w:tabs>
                <w:tab w:val="left" w:pos="5306"/>
              </w:tabs>
              <w:rPr>
                <w:b/>
                <w:bCs/>
                <w:lang w:val="en-IN"/>
              </w:rPr>
            </w:pPr>
            <w:r w:rsidRPr="002E4699">
              <w:rPr>
                <w:b/>
                <w:bCs/>
                <w:lang w:val="en-IN"/>
              </w:rPr>
              <w:t xml:space="preserve">UI </w:t>
            </w:r>
          </w:p>
        </w:tc>
        <w:tc>
          <w:tcPr>
            <w:tcW w:w="4508" w:type="dxa"/>
          </w:tcPr>
          <w:p w14:paraId="2F109750" w14:textId="45DC045A" w:rsidR="00A837CA" w:rsidRPr="002E4699" w:rsidRDefault="00A837CA" w:rsidP="00595E91">
            <w:pPr>
              <w:tabs>
                <w:tab w:val="left" w:pos="5306"/>
              </w:tabs>
              <w:rPr>
                <w:b/>
                <w:bCs/>
                <w:lang w:val="en-IN"/>
              </w:rPr>
            </w:pPr>
            <w:r w:rsidRPr="002E4699">
              <w:rPr>
                <w:b/>
                <w:bCs/>
                <w:lang w:val="en-IN"/>
              </w:rPr>
              <w:t>Backend</w:t>
            </w:r>
          </w:p>
        </w:tc>
      </w:tr>
      <w:tr w:rsidR="00A837CA" w14:paraId="1F004CCE" w14:textId="77777777" w:rsidTr="00A837CA">
        <w:tc>
          <w:tcPr>
            <w:tcW w:w="4508" w:type="dxa"/>
          </w:tcPr>
          <w:p w14:paraId="7CCBBB7F" w14:textId="556E7519" w:rsidR="00A837CA" w:rsidRDefault="00A837CA" w:rsidP="00595E91">
            <w:pPr>
              <w:tabs>
                <w:tab w:val="left" w:pos="5306"/>
              </w:tabs>
              <w:rPr>
                <w:lang w:val="en-IN"/>
              </w:rPr>
            </w:pPr>
            <w:r>
              <w:rPr>
                <w:lang w:val="en-IN"/>
              </w:rPr>
              <w:t>Customer / Vendor</w:t>
            </w:r>
          </w:p>
        </w:tc>
        <w:tc>
          <w:tcPr>
            <w:tcW w:w="4508" w:type="dxa"/>
          </w:tcPr>
          <w:p w14:paraId="60B612A3" w14:textId="77777777" w:rsidR="00A837CA" w:rsidRDefault="00A837CA" w:rsidP="00595E91">
            <w:pPr>
              <w:tabs>
                <w:tab w:val="left" w:pos="5306"/>
              </w:tabs>
              <w:rPr>
                <w:lang w:val="en-IN"/>
              </w:rPr>
            </w:pPr>
            <w:r>
              <w:rPr>
                <w:lang w:val="en-IN"/>
              </w:rPr>
              <w:t>Customer</w:t>
            </w:r>
          </w:p>
          <w:p w14:paraId="2EE4EA61" w14:textId="38243946" w:rsidR="00A837CA" w:rsidRDefault="00A837CA" w:rsidP="00595E91">
            <w:pPr>
              <w:tabs>
                <w:tab w:val="left" w:pos="5306"/>
              </w:tabs>
              <w:rPr>
                <w:lang w:val="en-IN"/>
              </w:rPr>
            </w:pPr>
          </w:p>
        </w:tc>
      </w:tr>
      <w:tr w:rsidR="00A837CA" w14:paraId="7CC233ED" w14:textId="77777777" w:rsidTr="00A837CA">
        <w:tc>
          <w:tcPr>
            <w:tcW w:w="4508" w:type="dxa"/>
          </w:tcPr>
          <w:p w14:paraId="6487022E" w14:textId="056062A8" w:rsidR="00A837CA" w:rsidRDefault="00A837CA" w:rsidP="00595E91">
            <w:pPr>
              <w:tabs>
                <w:tab w:val="left" w:pos="5306"/>
              </w:tabs>
              <w:rPr>
                <w:lang w:val="en-IN"/>
              </w:rPr>
            </w:pPr>
            <w:r>
              <w:rPr>
                <w:lang w:val="en-IN"/>
              </w:rPr>
              <w:t>Delivery</w:t>
            </w:r>
          </w:p>
        </w:tc>
        <w:tc>
          <w:tcPr>
            <w:tcW w:w="4508" w:type="dxa"/>
          </w:tcPr>
          <w:p w14:paraId="2A6B9865" w14:textId="38915F74" w:rsidR="00A837CA" w:rsidRDefault="00A837CA" w:rsidP="00595E91">
            <w:pPr>
              <w:tabs>
                <w:tab w:val="left" w:pos="5306"/>
              </w:tabs>
              <w:rPr>
                <w:lang w:val="en-IN"/>
              </w:rPr>
            </w:pPr>
            <w:r>
              <w:rPr>
                <w:lang w:val="en-IN"/>
              </w:rPr>
              <w:t>Delivery</w:t>
            </w:r>
          </w:p>
        </w:tc>
      </w:tr>
      <w:tr w:rsidR="00A837CA" w14:paraId="0CC6E81D" w14:textId="77777777" w:rsidTr="00A837CA">
        <w:tc>
          <w:tcPr>
            <w:tcW w:w="4508" w:type="dxa"/>
          </w:tcPr>
          <w:p w14:paraId="10DC7B40" w14:textId="62EC5F2A" w:rsidR="00A837CA" w:rsidRDefault="00A837CA" w:rsidP="00595E91">
            <w:pPr>
              <w:tabs>
                <w:tab w:val="left" w:pos="5306"/>
              </w:tabs>
              <w:rPr>
                <w:lang w:val="en-IN"/>
              </w:rPr>
            </w:pPr>
            <w:r>
              <w:rPr>
                <w:lang w:val="en-IN"/>
              </w:rPr>
              <w:t>Bill To Customer</w:t>
            </w:r>
          </w:p>
        </w:tc>
        <w:tc>
          <w:tcPr>
            <w:tcW w:w="4508" w:type="dxa"/>
          </w:tcPr>
          <w:p w14:paraId="75A3FC43" w14:textId="0ECA2000" w:rsidR="00A837CA" w:rsidRDefault="006241FA" w:rsidP="00595E91">
            <w:pPr>
              <w:tabs>
                <w:tab w:val="left" w:pos="5306"/>
              </w:tabs>
              <w:rPr>
                <w:lang w:val="en-IN"/>
              </w:rPr>
            </w:pPr>
            <w:r>
              <w:rPr>
                <w:lang w:val="en-IN"/>
              </w:rPr>
              <w:t>CustomerInvoice</w:t>
            </w:r>
          </w:p>
          <w:p w14:paraId="75710B2E" w14:textId="34853737" w:rsidR="00A837CA" w:rsidRDefault="00A837CA" w:rsidP="00595E91">
            <w:pPr>
              <w:tabs>
                <w:tab w:val="left" w:pos="5306"/>
              </w:tabs>
              <w:rPr>
                <w:lang w:val="en-IN"/>
              </w:rPr>
            </w:pPr>
          </w:p>
        </w:tc>
      </w:tr>
      <w:tr w:rsidR="00A837CA" w14:paraId="1DBCD070" w14:textId="77777777" w:rsidTr="00A837CA">
        <w:tc>
          <w:tcPr>
            <w:tcW w:w="4508" w:type="dxa"/>
          </w:tcPr>
          <w:p w14:paraId="461569A0" w14:textId="36C9CA94" w:rsidR="00A837CA" w:rsidRDefault="00A837CA" w:rsidP="00595E91">
            <w:pPr>
              <w:tabs>
                <w:tab w:val="left" w:pos="5306"/>
              </w:tabs>
              <w:rPr>
                <w:lang w:val="en-IN"/>
              </w:rPr>
            </w:pPr>
            <w:r>
              <w:rPr>
                <w:lang w:val="en-IN"/>
              </w:rPr>
              <w:t>Vendor Invoice</w:t>
            </w:r>
          </w:p>
        </w:tc>
        <w:tc>
          <w:tcPr>
            <w:tcW w:w="4508" w:type="dxa"/>
          </w:tcPr>
          <w:p w14:paraId="4620CCD7" w14:textId="77777777" w:rsidR="00A837CA" w:rsidRDefault="00A837CA" w:rsidP="00595E91">
            <w:pPr>
              <w:tabs>
                <w:tab w:val="left" w:pos="5306"/>
              </w:tabs>
              <w:rPr>
                <w:lang w:val="en-IN"/>
              </w:rPr>
            </w:pPr>
            <w:r>
              <w:rPr>
                <w:lang w:val="en-IN"/>
              </w:rPr>
              <w:t>PurchasefromVendor</w:t>
            </w:r>
          </w:p>
          <w:p w14:paraId="3E8209C0" w14:textId="5B78D8C4" w:rsidR="00A837CA" w:rsidRDefault="00A837CA" w:rsidP="00595E91">
            <w:pPr>
              <w:tabs>
                <w:tab w:val="left" w:pos="5306"/>
              </w:tabs>
              <w:rPr>
                <w:lang w:val="en-IN"/>
              </w:rPr>
            </w:pPr>
          </w:p>
        </w:tc>
      </w:tr>
      <w:tr w:rsidR="004A1A24" w14:paraId="5850E6A0" w14:textId="77777777" w:rsidTr="00A837CA">
        <w:tc>
          <w:tcPr>
            <w:tcW w:w="4508" w:type="dxa"/>
          </w:tcPr>
          <w:p w14:paraId="76CA840A" w14:textId="582412D0" w:rsidR="004A1A24" w:rsidRDefault="004A1A24" w:rsidP="004A1A24">
            <w:pPr>
              <w:tabs>
                <w:tab w:val="left" w:pos="5306"/>
              </w:tabs>
              <w:rPr>
                <w:lang w:val="en-IN"/>
              </w:rPr>
            </w:pPr>
            <w:r>
              <w:rPr>
                <w:lang w:val="en-IN"/>
              </w:rPr>
              <w:t>General Expense</w:t>
            </w:r>
          </w:p>
        </w:tc>
        <w:tc>
          <w:tcPr>
            <w:tcW w:w="4508" w:type="dxa"/>
          </w:tcPr>
          <w:p w14:paraId="52386393" w14:textId="49B0BF84" w:rsidR="004A1A24" w:rsidRDefault="004A1A24" w:rsidP="004A1A24">
            <w:pPr>
              <w:tabs>
                <w:tab w:val="left" w:pos="5306"/>
              </w:tabs>
              <w:rPr>
                <w:lang w:val="en-IN"/>
              </w:rPr>
            </w:pPr>
            <w:r>
              <w:rPr>
                <w:lang w:val="en-IN"/>
              </w:rPr>
              <w:t>Expense</w:t>
            </w:r>
          </w:p>
        </w:tc>
      </w:tr>
      <w:tr w:rsidR="00A837CA" w14:paraId="75EAC5D6" w14:textId="77777777" w:rsidTr="00A837CA">
        <w:tc>
          <w:tcPr>
            <w:tcW w:w="4508" w:type="dxa"/>
          </w:tcPr>
          <w:p w14:paraId="772A1DC0" w14:textId="3874E28D" w:rsidR="00A837CA" w:rsidRDefault="00A837CA" w:rsidP="00595E91">
            <w:pPr>
              <w:tabs>
                <w:tab w:val="left" w:pos="5306"/>
              </w:tabs>
              <w:rPr>
                <w:lang w:val="en-IN"/>
              </w:rPr>
            </w:pPr>
            <w:r>
              <w:rPr>
                <w:lang w:val="en-IN"/>
              </w:rPr>
              <w:t>Payment Received</w:t>
            </w:r>
          </w:p>
        </w:tc>
        <w:tc>
          <w:tcPr>
            <w:tcW w:w="4508" w:type="dxa"/>
          </w:tcPr>
          <w:p w14:paraId="25C44729" w14:textId="772406F9" w:rsidR="00A837CA" w:rsidRDefault="00A837CA" w:rsidP="00595E91">
            <w:pPr>
              <w:tabs>
                <w:tab w:val="left" w:pos="5306"/>
              </w:tabs>
              <w:rPr>
                <w:lang w:val="en-IN"/>
              </w:rPr>
            </w:pPr>
            <w:r>
              <w:rPr>
                <w:lang w:val="en-IN"/>
              </w:rPr>
              <w:t>PaymentReceived</w:t>
            </w:r>
          </w:p>
        </w:tc>
      </w:tr>
      <w:tr w:rsidR="00A837CA" w14:paraId="41473CA5" w14:textId="77777777" w:rsidTr="00A837CA">
        <w:tc>
          <w:tcPr>
            <w:tcW w:w="4508" w:type="dxa"/>
          </w:tcPr>
          <w:p w14:paraId="7D06B94D" w14:textId="1BBADDDF" w:rsidR="00A837CA" w:rsidRDefault="00C94BAE" w:rsidP="00595E91">
            <w:pPr>
              <w:tabs>
                <w:tab w:val="left" w:pos="5306"/>
              </w:tabs>
              <w:rPr>
                <w:lang w:val="en-IN"/>
              </w:rPr>
            </w:pPr>
            <w:r>
              <w:rPr>
                <w:lang w:val="en-IN"/>
              </w:rPr>
              <w:t>Vendor Payment</w:t>
            </w:r>
          </w:p>
        </w:tc>
        <w:tc>
          <w:tcPr>
            <w:tcW w:w="4508" w:type="dxa"/>
          </w:tcPr>
          <w:p w14:paraId="05FFCC24" w14:textId="6DE44F57" w:rsidR="00A837CA" w:rsidRDefault="00C94BAE" w:rsidP="00595E91">
            <w:pPr>
              <w:tabs>
                <w:tab w:val="left" w:pos="5306"/>
              </w:tabs>
              <w:rPr>
                <w:lang w:val="en-IN"/>
              </w:rPr>
            </w:pPr>
            <w:r>
              <w:rPr>
                <w:lang w:val="en-IN"/>
              </w:rPr>
              <w:t>PayToVendor</w:t>
            </w:r>
          </w:p>
        </w:tc>
      </w:tr>
      <w:tr w:rsidR="004A1A24" w14:paraId="1B79F82C" w14:textId="77777777" w:rsidTr="00A837CA">
        <w:tc>
          <w:tcPr>
            <w:tcW w:w="4508" w:type="dxa"/>
          </w:tcPr>
          <w:p w14:paraId="1D8BDFF2" w14:textId="625B101F" w:rsidR="004A1A24" w:rsidRDefault="00544858" w:rsidP="00595E91">
            <w:pPr>
              <w:tabs>
                <w:tab w:val="left" w:pos="5306"/>
              </w:tabs>
              <w:rPr>
                <w:lang w:val="en-IN"/>
              </w:rPr>
            </w:pPr>
            <w:r>
              <w:rPr>
                <w:lang w:val="en-IN"/>
              </w:rPr>
              <w:t>Internal Transfer</w:t>
            </w:r>
          </w:p>
        </w:tc>
        <w:tc>
          <w:tcPr>
            <w:tcW w:w="4508" w:type="dxa"/>
          </w:tcPr>
          <w:p w14:paraId="1A1B1178" w14:textId="4BA0F2AA" w:rsidR="004A1A24" w:rsidRDefault="00544858" w:rsidP="00595E91">
            <w:pPr>
              <w:tabs>
                <w:tab w:val="left" w:pos="5306"/>
              </w:tabs>
              <w:rPr>
                <w:lang w:val="en-IN"/>
              </w:rPr>
            </w:pPr>
            <w:r>
              <w:rPr>
                <w:lang w:val="en-IN"/>
              </w:rPr>
              <w:t>InternalTransfer</w:t>
            </w:r>
          </w:p>
        </w:tc>
      </w:tr>
      <w:tr w:rsidR="00544858" w14:paraId="62ADE6BF" w14:textId="77777777" w:rsidTr="00A837CA">
        <w:tc>
          <w:tcPr>
            <w:tcW w:w="4508" w:type="dxa"/>
          </w:tcPr>
          <w:p w14:paraId="70392F5F" w14:textId="4442758B" w:rsidR="00544858" w:rsidRDefault="009A618B" w:rsidP="00595E91">
            <w:pPr>
              <w:tabs>
                <w:tab w:val="left" w:pos="5306"/>
              </w:tabs>
              <w:rPr>
                <w:lang w:val="en-IN"/>
              </w:rPr>
            </w:pPr>
            <w:r>
              <w:rPr>
                <w:lang w:val="en-IN"/>
              </w:rPr>
              <w:t>Salary</w:t>
            </w:r>
          </w:p>
        </w:tc>
        <w:tc>
          <w:tcPr>
            <w:tcW w:w="4508" w:type="dxa"/>
          </w:tcPr>
          <w:p w14:paraId="5CDB4333" w14:textId="77777777" w:rsidR="00544858" w:rsidRDefault="00544858" w:rsidP="00595E91">
            <w:pPr>
              <w:tabs>
                <w:tab w:val="left" w:pos="5306"/>
              </w:tabs>
              <w:rPr>
                <w:lang w:val="en-IN"/>
              </w:rPr>
            </w:pPr>
          </w:p>
        </w:tc>
      </w:tr>
      <w:tr w:rsidR="00AA0FA0" w14:paraId="2F48EBF7" w14:textId="77777777" w:rsidTr="00A837CA">
        <w:tc>
          <w:tcPr>
            <w:tcW w:w="4508" w:type="dxa"/>
          </w:tcPr>
          <w:p w14:paraId="12477E63" w14:textId="03CFC3C9" w:rsidR="00AA0FA0" w:rsidRDefault="00AA0FA0" w:rsidP="00595E91">
            <w:pPr>
              <w:tabs>
                <w:tab w:val="left" w:pos="5306"/>
              </w:tabs>
              <w:rPr>
                <w:lang w:val="en-IN"/>
              </w:rPr>
            </w:pPr>
            <w:r>
              <w:rPr>
                <w:lang w:val="en-IN"/>
              </w:rPr>
              <w:t>Employee</w:t>
            </w:r>
          </w:p>
        </w:tc>
        <w:tc>
          <w:tcPr>
            <w:tcW w:w="4508" w:type="dxa"/>
          </w:tcPr>
          <w:p w14:paraId="5BC853EF" w14:textId="230580E8" w:rsidR="00AA0FA0" w:rsidRDefault="00AA0FA0" w:rsidP="00595E91">
            <w:pPr>
              <w:tabs>
                <w:tab w:val="left" w:pos="5306"/>
              </w:tabs>
              <w:rPr>
                <w:lang w:val="en-IN"/>
              </w:rPr>
            </w:pPr>
            <w:r>
              <w:rPr>
                <w:lang w:val="en-IN"/>
              </w:rPr>
              <w:t>Employee</w:t>
            </w:r>
          </w:p>
        </w:tc>
      </w:tr>
      <w:tr w:rsidR="00AA0FA0" w14:paraId="1FA25D09" w14:textId="77777777" w:rsidTr="00A837CA">
        <w:tc>
          <w:tcPr>
            <w:tcW w:w="4508" w:type="dxa"/>
          </w:tcPr>
          <w:p w14:paraId="4A909D52" w14:textId="77777777" w:rsidR="00AA0FA0" w:rsidRDefault="00AA0FA0" w:rsidP="00595E91">
            <w:pPr>
              <w:tabs>
                <w:tab w:val="left" w:pos="5306"/>
              </w:tabs>
              <w:rPr>
                <w:lang w:val="en-IN"/>
              </w:rPr>
            </w:pPr>
          </w:p>
        </w:tc>
        <w:tc>
          <w:tcPr>
            <w:tcW w:w="4508" w:type="dxa"/>
          </w:tcPr>
          <w:p w14:paraId="28F02403" w14:textId="77777777" w:rsidR="00AA0FA0" w:rsidRDefault="00AA0FA0" w:rsidP="00595E91">
            <w:pPr>
              <w:tabs>
                <w:tab w:val="left" w:pos="5306"/>
              </w:tabs>
              <w:rPr>
                <w:lang w:val="en-IN"/>
              </w:rPr>
            </w:pPr>
          </w:p>
        </w:tc>
      </w:tr>
    </w:tbl>
    <w:p w14:paraId="3316CABE" w14:textId="77777777" w:rsidR="002759FD" w:rsidRPr="00595E91" w:rsidRDefault="002759FD" w:rsidP="00595E91">
      <w:pPr>
        <w:tabs>
          <w:tab w:val="left" w:pos="5306"/>
        </w:tabs>
        <w:rPr>
          <w:lang w:val="en-IN"/>
        </w:rPr>
      </w:pPr>
    </w:p>
    <w:p w14:paraId="7007123B" w14:textId="77777777" w:rsidR="007F3F8C" w:rsidRPr="00A62C28" w:rsidRDefault="007F3F8C" w:rsidP="00A62C28">
      <w:pPr>
        <w:ind w:left="360"/>
        <w:rPr>
          <w:lang w:val="en-IN"/>
        </w:rPr>
      </w:pPr>
    </w:p>
    <w:p w14:paraId="3DB8E8AF" w14:textId="35731621" w:rsidR="000424C2" w:rsidRDefault="000424C2" w:rsidP="000424C2">
      <w:pPr>
        <w:pStyle w:val="Heading1"/>
        <w:rPr>
          <w:lang w:val="en-IN"/>
        </w:rPr>
      </w:pPr>
      <w:r>
        <w:rPr>
          <w:lang w:val="en-IN"/>
        </w:rPr>
        <w:t xml:space="preserve">How to get various calculation </w:t>
      </w:r>
    </w:p>
    <w:p w14:paraId="1B24C455" w14:textId="5E7722EF" w:rsidR="0081662E" w:rsidRDefault="0081662E" w:rsidP="0081662E">
      <w:pPr>
        <w:rPr>
          <w:lang w:val="en-IN"/>
        </w:rPr>
      </w:pPr>
      <w:r>
        <w:rPr>
          <w:lang w:val="en-IN"/>
        </w:rPr>
        <w:t>A: Positive balance</w:t>
      </w:r>
    </w:p>
    <w:p w14:paraId="1B84202A" w14:textId="12E3FEE3" w:rsidR="0081662E" w:rsidRPr="002E4699" w:rsidRDefault="0081662E" w:rsidP="002E4699">
      <w:pPr>
        <w:rPr>
          <w:lang w:val="en-IN"/>
        </w:rPr>
      </w:pPr>
      <w:r>
        <w:rPr>
          <w:lang w:val="en-IN"/>
        </w:rPr>
        <w:t>B: Negative Balance</w:t>
      </w:r>
    </w:p>
    <w:tbl>
      <w:tblPr>
        <w:tblStyle w:val="TableGrid"/>
        <w:tblW w:w="0" w:type="auto"/>
        <w:tblLook w:val="04A0" w:firstRow="1" w:lastRow="0" w:firstColumn="1" w:lastColumn="0" w:noHBand="0" w:noVBand="1"/>
      </w:tblPr>
      <w:tblGrid>
        <w:gridCol w:w="4508"/>
        <w:gridCol w:w="4508"/>
      </w:tblGrid>
      <w:tr w:rsidR="00D575F8" w14:paraId="53EA2E59" w14:textId="77777777" w:rsidTr="00D575F8">
        <w:tc>
          <w:tcPr>
            <w:tcW w:w="4508" w:type="dxa"/>
          </w:tcPr>
          <w:p w14:paraId="2FA5C936" w14:textId="197FEBAF" w:rsidR="00D575F8" w:rsidRPr="002E4699" w:rsidRDefault="00D575F8" w:rsidP="000424C2">
            <w:pPr>
              <w:rPr>
                <w:b/>
                <w:bCs/>
                <w:lang w:val="en-IN"/>
              </w:rPr>
            </w:pPr>
            <w:r w:rsidRPr="002E4699">
              <w:rPr>
                <w:b/>
                <w:bCs/>
                <w:lang w:val="en-IN"/>
              </w:rPr>
              <w:t>Scenario</w:t>
            </w:r>
          </w:p>
        </w:tc>
        <w:tc>
          <w:tcPr>
            <w:tcW w:w="4508" w:type="dxa"/>
          </w:tcPr>
          <w:p w14:paraId="41A921C3" w14:textId="77777777" w:rsidR="00D575F8" w:rsidRPr="002E4699" w:rsidRDefault="00D575F8" w:rsidP="000424C2">
            <w:pPr>
              <w:rPr>
                <w:b/>
                <w:bCs/>
                <w:lang w:val="en-IN"/>
              </w:rPr>
            </w:pPr>
            <w:r w:rsidRPr="002E4699">
              <w:rPr>
                <w:b/>
                <w:bCs/>
                <w:lang w:val="en-IN"/>
              </w:rPr>
              <w:t xml:space="preserve">DB Objects </w:t>
            </w:r>
          </w:p>
          <w:p w14:paraId="0624FC28" w14:textId="0303BE53" w:rsidR="00D575F8" w:rsidRPr="002E4699" w:rsidRDefault="00D575F8" w:rsidP="000424C2">
            <w:pPr>
              <w:rPr>
                <w:b/>
                <w:bCs/>
                <w:lang w:val="en-IN"/>
              </w:rPr>
            </w:pPr>
          </w:p>
        </w:tc>
      </w:tr>
      <w:tr w:rsidR="00D575F8" w14:paraId="508A7821" w14:textId="77777777" w:rsidTr="00D575F8">
        <w:tc>
          <w:tcPr>
            <w:tcW w:w="4508" w:type="dxa"/>
          </w:tcPr>
          <w:p w14:paraId="2D9D1F77" w14:textId="77777777" w:rsidR="00D575F8" w:rsidRDefault="00D575F8" w:rsidP="000424C2">
            <w:pPr>
              <w:rPr>
                <w:lang w:val="en-IN"/>
              </w:rPr>
            </w:pPr>
            <w:r>
              <w:rPr>
                <w:lang w:val="en-IN"/>
              </w:rPr>
              <w:t xml:space="preserve">Customer / Vendor Balance </w:t>
            </w:r>
            <w:r w:rsidR="000C6DB8">
              <w:rPr>
                <w:lang w:val="en-IN"/>
              </w:rPr>
              <w:t>(AB)</w:t>
            </w:r>
          </w:p>
          <w:p w14:paraId="4BD966C0" w14:textId="6D4F3AAF" w:rsidR="00CD5EC6" w:rsidRDefault="00CD5EC6" w:rsidP="000424C2">
            <w:pPr>
              <w:rPr>
                <w:lang w:val="en-IN"/>
              </w:rPr>
            </w:pPr>
            <w:r>
              <w:rPr>
                <w:lang w:val="en-IN"/>
              </w:rPr>
              <w:t>(Udhari lena + dena )</w:t>
            </w:r>
          </w:p>
        </w:tc>
        <w:tc>
          <w:tcPr>
            <w:tcW w:w="4508" w:type="dxa"/>
          </w:tcPr>
          <w:p w14:paraId="6099CB25" w14:textId="093F2E5F" w:rsidR="00D575F8" w:rsidRDefault="006241FA" w:rsidP="000424C2">
            <w:pPr>
              <w:rPr>
                <w:lang w:val="en-IN"/>
              </w:rPr>
            </w:pPr>
            <w:r>
              <w:rPr>
                <w:lang w:val="en-IN"/>
              </w:rPr>
              <w:t>CustomerInvoice</w:t>
            </w:r>
            <w:r w:rsidR="00224107">
              <w:rPr>
                <w:lang w:val="en-IN"/>
              </w:rPr>
              <w:t>,</w:t>
            </w:r>
            <w:r w:rsidR="00D575F8">
              <w:rPr>
                <w:lang w:val="en-IN"/>
              </w:rPr>
              <w:t xml:space="preserve">  PurchaseFromVendor </w:t>
            </w:r>
            <w:r w:rsidR="00224107">
              <w:rPr>
                <w:lang w:val="en-IN"/>
              </w:rPr>
              <w:t>,</w:t>
            </w:r>
            <w:r w:rsidR="00D575F8">
              <w:rPr>
                <w:lang w:val="en-IN"/>
              </w:rPr>
              <w:t xml:space="preserve"> Payment Received </w:t>
            </w:r>
            <w:r w:rsidR="00224107">
              <w:rPr>
                <w:lang w:val="en-IN"/>
              </w:rPr>
              <w:t>,</w:t>
            </w:r>
            <w:r w:rsidR="00D575F8">
              <w:rPr>
                <w:lang w:val="en-IN"/>
              </w:rPr>
              <w:t xml:space="preserve"> PayToVendor</w:t>
            </w:r>
          </w:p>
          <w:p w14:paraId="79EDA6C7" w14:textId="098459BB" w:rsidR="00D55986" w:rsidRDefault="0081662E" w:rsidP="000424C2">
            <w:pPr>
              <w:rPr>
                <w:lang w:val="en-IN"/>
              </w:rPr>
            </w:pPr>
            <w:r w:rsidRPr="002E4699">
              <w:rPr>
                <w:b/>
                <w:bCs/>
                <w:lang w:val="en-IN"/>
              </w:rPr>
              <w:t>A:</w:t>
            </w:r>
            <w:r w:rsidR="00D55986">
              <w:rPr>
                <w:lang w:val="en-IN"/>
              </w:rPr>
              <w:t xml:space="preserve"> PurchaseFromVendor + Payment Received</w:t>
            </w:r>
          </w:p>
          <w:p w14:paraId="4DF7E185" w14:textId="78F70550" w:rsidR="00A76389" w:rsidRDefault="00A76389" w:rsidP="000424C2">
            <w:pPr>
              <w:rPr>
                <w:lang w:val="en-IN"/>
              </w:rPr>
            </w:pPr>
            <w:r>
              <w:rPr>
                <w:lang w:val="en-IN"/>
              </w:rPr>
              <w:t>500</w:t>
            </w:r>
          </w:p>
          <w:p w14:paraId="746903B2" w14:textId="300909ED" w:rsidR="00D55986" w:rsidRDefault="00834AB8" w:rsidP="000424C2">
            <w:pPr>
              <w:rPr>
                <w:lang w:val="en-IN"/>
              </w:rPr>
            </w:pPr>
            <w:r w:rsidRPr="002E4699">
              <w:rPr>
                <w:b/>
                <w:bCs/>
                <w:lang w:val="en-IN"/>
              </w:rPr>
              <w:t>B</w:t>
            </w:r>
            <w:r w:rsidR="00D55986">
              <w:rPr>
                <w:lang w:val="en-IN"/>
              </w:rPr>
              <w:t xml:space="preserve">: </w:t>
            </w:r>
            <w:r w:rsidR="006241FA">
              <w:rPr>
                <w:lang w:val="en-IN"/>
              </w:rPr>
              <w:t>CustomerInvoice</w:t>
            </w:r>
            <w:r w:rsidR="00D55986">
              <w:rPr>
                <w:lang w:val="en-IN"/>
              </w:rPr>
              <w:t xml:space="preserve"> + PayToVendor</w:t>
            </w:r>
          </w:p>
          <w:p w14:paraId="1EA7DB22" w14:textId="589BD9CB" w:rsidR="00D55986" w:rsidRDefault="00A76389" w:rsidP="000424C2">
            <w:pPr>
              <w:rPr>
                <w:lang w:val="en-IN"/>
              </w:rPr>
            </w:pPr>
            <w:r>
              <w:rPr>
                <w:lang w:val="en-IN"/>
              </w:rPr>
              <w:t xml:space="preserve">400 </w:t>
            </w:r>
          </w:p>
          <w:p w14:paraId="5E755481" w14:textId="1393AEFB" w:rsidR="00D55986" w:rsidRDefault="00D55986" w:rsidP="000424C2">
            <w:pPr>
              <w:rPr>
                <w:lang w:val="en-IN"/>
              </w:rPr>
            </w:pPr>
            <w:r>
              <w:rPr>
                <w:lang w:val="en-IN"/>
              </w:rPr>
              <w:t xml:space="preserve">Balance: </w:t>
            </w:r>
            <w:r w:rsidR="00834AB8">
              <w:rPr>
                <w:lang w:val="en-IN"/>
              </w:rPr>
              <w:t>A</w:t>
            </w:r>
            <w:r w:rsidR="00C41674">
              <w:rPr>
                <w:lang w:val="en-IN"/>
              </w:rPr>
              <w:t xml:space="preserve"> </w:t>
            </w:r>
            <w:r w:rsidR="00A76389">
              <w:rPr>
                <w:lang w:val="en-IN"/>
              </w:rPr>
              <w:t>–</w:t>
            </w:r>
            <w:r w:rsidR="00C41674">
              <w:rPr>
                <w:lang w:val="en-IN"/>
              </w:rPr>
              <w:t xml:space="preserve"> </w:t>
            </w:r>
            <w:r w:rsidR="00834AB8">
              <w:rPr>
                <w:lang w:val="en-IN"/>
              </w:rPr>
              <w:t>B</w:t>
            </w:r>
            <w:r w:rsidR="00A76389">
              <w:rPr>
                <w:lang w:val="en-IN"/>
              </w:rPr>
              <w:t xml:space="preserve"> (100 +) </w:t>
            </w:r>
          </w:p>
          <w:p w14:paraId="36514D3F" w14:textId="680D3FE7" w:rsidR="00D55986" w:rsidRDefault="00D55986" w:rsidP="000424C2">
            <w:pPr>
              <w:rPr>
                <w:lang w:val="en-IN"/>
              </w:rPr>
            </w:pPr>
          </w:p>
          <w:p w14:paraId="5F596ED6" w14:textId="71777DD1" w:rsidR="00D55986" w:rsidRDefault="00D55986" w:rsidP="000424C2">
            <w:pPr>
              <w:rPr>
                <w:lang w:val="en-IN"/>
              </w:rPr>
            </w:pPr>
            <w:r>
              <w:rPr>
                <w:lang w:val="en-IN"/>
              </w:rPr>
              <w:t xml:space="preserve">+ve balance : We have +ve balance (We have to give) </w:t>
            </w:r>
          </w:p>
          <w:p w14:paraId="4BA5917C" w14:textId="31FF0DEE" w:rsidR="00D55986" w:rsidRDefault="00D55986" w:rsidP="000424C2">
            <w:pPr>
              <w:rPr>
                <w:lang w:val="en-IN"/>
              </w:rPr>
            </w:pPr>
            <w:r>
              <w:rPr>
                <w:lang w:val="en-IN"/>
              </w:rPr>
              <w:t xml:space="preserve">-ve Balance: We have -ve balance. (we have to take) </w:t>
            </w:r>
          </w:p>
          <w:p w14:paraId="6E47B8D3" w14:textId="7B4D53EE" w:rsidR="00D575F8" w:rsidRDefault="00D575F8" w:rsidP="000424C2">
            <w:pPr>
              <w:rPr>
                <w:lang w:val="en-IN"/>
              </w:rPr>
            </w:pPr>
          </w:p>
        </w:tc>
      </w:tr>
      <w:tr w:rsidR="00CB325B" w14:paraId="13438529" w14:textId="77777777" w:rsidTr="00D575F8">
        <w:tc>
          <w:tcPr>
            <w:tcW w:w="4508" w:type="dxa"/>
          </w:tcPr>
          <w:p w14:paraId="2175B563" w14:textId="77777777" w:rsidR="00CB325B" w:rsidRDefault="00140780" w:rsidP="000424C2">
            <w:pPr>
              <w:rPr>
                <w:lang w:val="en-IN"/>
              </w:rPr>
            </w:pPr>
            <w:r>
              <w:rPr>
                <w:lang w:val="en-IN"/>
              </w:rPr>
              <w:t>Salary Balance</w:t>
            </w:r>
            <w:r w:rsidR="000C6DB8">
              <w:rPr>
                <w:lang w:val="en-IN"/>
              </w:rPr>
              <w:t xml:space="preserve"> (BC)</w:t>
            </w:r>
          </w:p>
          <w:p w14:paraId="4AEC00D0" w14:textId="68C20436" w:rsidR="00BE45E1" w:rsidRDefault="00BE45E1" w:rsidP="000424C2">
            <w:pPr>
              <w:rPr>
                <w:lang w:val="en-IN"/>
              </w:rPr>
            </w:pPr>
            <w:r>
              <w:rPr>
                <w:lang w:val="en-IN"/>
              </w:rPr>
              <w:t xml:space="preserve">(Salary dena ) </w:t>
            </w:r>
          </w:p>
        </w:tc>
        <w:tc>
          <w:tcPr>
            <w:tcW w:w="4508" w:type="dxa"/>
          </w:tcPr>
          <w:p w14:paraId="56B1E08E" w14:textId="77777777" w:rsidR="001A7928" w:rsidRDefault="001C3012" w:rsidP="001C3012">
            <w:pPr>
              <w:rPr>
                <w:lang w:val="en-IN"/>
              </w:rPr>
            </w:pPr>
            <w:r>
              <w:rPr>
                <w:lang w:val="en-IN"/>
              </w:rPr>
              <w:t xml:space="preserve">A:  EmployeeSalaryPayment </w:t>
            </w:r>
          </w:p>
          <w:p w14:paraId="25678629" w14:textId="77777777" w:rsidR="001C3012" w:rsidRDefault="001C3012" w:rsidP="001C3012">
            <w:pPr>
              <w:rPr>
                <w:lang w:val="en-IN"/>
              </w:rPr>
            </w:pPr>
            <w:r>
              <w:rPr>
                <w:lang w:val="en-IN"/>
              </w:rPr>
              <w:t>B : EmployeeSalaryDue</w:t>
            </w:r>
          </w:p>
          <w:p w14:paraId="050B673D" w14:textId="77777777" w:rsidR="001C3012" w:rsidRDefault="001C3012" w:rsidP="001C3012">
            <w:pPr>
              <w:rPr>
                <w:lang w:val="en-IN"/>
              </w:rPr>
            </w:pPr>
          </w:p>
          <w:p w14:paraId="5AE80CE5" w14:textId="602C8508" w:rsidR="001C3012" w:rsidRDefault="001C3012">
            <w:pPr>
              <w:rPr>
                <w:lang w:val="en-IN"/>
              </w:rPr>
            </w:pPr>
            <w:r>
              <w:rPr>
                <w:lang w:val="en-IN"/>
              </w:rPr>
              <w:t>A-B</w:t>
            </w:r>
          </w:p>
        </w:tc>
      </w:tr>
      <w:tr w:rsidR="00140780" w14:paraId="50922306" w14:textId="77777777" w:rsidTr="00D575F8">
        <w:tc>
          <w:tcPr>
            <w:tcW w:w="4508" w:type="dxa"/>
          </w:tcPr>
          <w:p w14:paraId="44E7A15F" w14:textId="77777777" w:rsidR="00140780" w:rsidRDefault="00CF7EC9" w:rsidP="000424C2">
            <w:pPr>
              <w:rPr>
                <w:lang w:val="en-IN"/>
              </w:rPr>
            </w:pPr>
            <w:r>
              <w:rPr>
                <w:lang w:val="en-IN"/>
              </w:rPr>
              <w:t>Per Employee</w:t>
            </w:r>
            <w:r w:rsidR="00140780">
              <w:rPr>
                <w:lang w:val="en-IN"/>
              </w:rPr>
              <w:t xml:space="preserve"> Balance</w:t>
            </w:r>
            <w:r w:rsidR="000C6DB8">
              <w:rPr>
                <w:lang w:val="en-IN"/>
              </w:rPr>
              <w:t xml:space="preserve"> (CD)</w:t>
            </w:r>
          </w:p>
          <w:p w14:paraId="04E1C52D" w14:textId="7200AE8C" w:rsidR="001D1E23" w:rsidRDefault="001D1E23" w:rsidP="000424C2">
            <w:pPr>
              <w:rPr>
                <w:lang w:val="en-IN"/>
              </w:rPr>
            </w:pPr>
            <w:r>
              <w:rPr>
                <w:lang w:val="en-IN"/>
              </w:rPr>
              <w:t>(apne logo me se kiske paas kitne paise he)</w:t>
            </w:r>
          </w:p>
        </w:tc>
        <w:tc>
          <w:tcPr>
            <w:tcW w:w="4508" w:type="dxa"/>
          </w:tcPr>
          <w:p w14:paraId="4D11E916" w14:textId="5F7D0AE7" w:rsidR="00140780" w:rsidRDefault="00A00C91" w:rsidP="000424C2">
            <w:pPr>
              <w:rPr>
                <w:lang w:val="en-IN"/>
              </w:rPr>
            </w:pPr>
            <w:r w:rsidRPr="002E4699">
              <w:rPr>
                <w:b/>
                <w:bCs/>
                <w:lang w:val="en-IN"/>
              </w:rPr>
              <w:t>A</w:t>
            </w:r>
            <w:r w:rsidR="003E35CA" w:rsidRPr="002E4699">
              <w:rPr>
                <w:b/>
                <w:bCs/>
                <w:lang w:val="en-IN"/>
              </w:rPr>
              <w:t>:</w:t>
            </w:r>
            <w:r w:rsidR="003E35CA">
              <w:rPr>
                <w:lang w:val="en-IN"/>
              </w:rPr>
              <w:t xml:space="preserve"> PaymentReceived</w:t>
            </w:r>
            <w:r w:rsidR="008F34E3">
              <w:rPr>
                <w:lang w:val="en-IN"/>
              </w:rPr>
              <w:t>, Internal Transfer</w:t>
            </w:r>
            <w:r w:rsidR="00D14B0E">
              <w:rPr>
                <w:lang w:val="en-IN"/>
              </w:rPr>
              <w:t xml:space="preserve"> (ToAccount)</w:t>
            </w:r>
          </w:p>
          <w:p w14:paraId="114CC6AD" w14:textId="77777777" w:rsidR="0087156F" w:rsidRDefault="0087156F" w:rsidP="000424C2">
            <w:pPr>
              <w:rPr>
                <w:lang w:val="en-IN"/>
              </w:rPr>
            </w:pPr>
          </w:p>
          <w:p w14:paraId="0C7296C6" w14:textId="58838FBA" w:rsidR="003E35CA" w:rsidRDefault="00A00C91" w:rsidP="000424C2">
            <w:pPr>
              <w:rPr>
                <w:lang w:val="en-IN"/>
              </w:rPr>
            </w:pPr>
            <w:r w:rsidRPr="002E4699">
              <w:rPr>
                <w:b/>
                <w:bCs/>
                <w:lang w:val="en-IN"/>
              </w:rPr>
              <w:lastRenderedPageBreak/>
              <w:t>B</w:t>
            </w:r>
            <w:r w:rsidR="003E35CA" w:rsidRPr="002E4699">
              <w:rPr>
                <w:b/>
                <w:bCs/>
                <w:lang w:val="en-IN"/>
              </w:rPr>
              <w:t xml:space="preserve">: </w:t>
            </w:r>
            <w:r w:rsidR="003E35CA">
              <w:rPr>
                <w:lang w:val="en-IN"/>
              </w:rPr>
              <w:t>Expense</w:t>
            </w:r>
            <w:r w:rsidR="00316D63">
              <w:rPr>
                <w:lang w:val="en-IN"/>
              </w:rPr>
              <w:t xml:space="preserve"> (From Account)</w:t>
            </w:r>
            <w:r w:rsidR="002B46F0">
              <w:rPr>
                <w:lang w:val="en-IN"/>
              </w:rPr>
              <w:t xml:space="preserve"> which are paid </w:t>
            </w:r>
            <w:r w:rsidR="003E35CA">
              <w:rPr>
                <w:lang w:val="en-IN"/>
              </w:rPr>
              <w:t>, PayToVendor</w:t>
            </w:r>
            <w:r w:rsidR="008F34E3">
              <w:rPr>
                <w:lang w:val="en-IN"/>
              </w:rPr>
              <w:t>, Internal Transfer</w:t>
            </w:r>
            <w:r w:rsidR="00D14B0E">
              <w:rPr>
                <w:lang w:val="en-IN"/>
              </w:rPr>
              <w:t>(From Account)</w:t>
            </w:r>
            <w:r w:rsidR="004D293F">
              <w:rPr>
                <w:lang w:val="en-IN"/>
              </w:rPr>
              <w:t xml:space="preserve">, Salary </w:t>
            </w:r>
            <w:r w:rsidR="001E3AFC">
              <w:rPr>
                <w:lang w:val="en-IN"/>
              </w:rPr>
              <w:t>(From Account)</w:t>
            </w:r>
          </w:p>
          <w:p w14:paraId="0D78C323" w14:textId="77777777" w:rsidR="0038773D" w:rsidRDefault="0038773D" w:rsidP="000424C2">
            <w:pPr>
              <w:rPr>
                <w:lang w:val="en-IN"/>
              </w:rPr>
            </w:pPr>
          </w:p>
          <w:p w14:paraId="7CCED640" w14:textId="536013B3" w:rsidR="0038773D" w:rsidRDefault="00F656D8" w:rsidP="000424C2">
            <w:pPr>
              <w:rPr>
                <w:lang w:val="en-IN"/>
              </w:rPr>
            </w:pPr>
            <w:r>
              <w:rPr>
                <w:lang w:val="en-IN"/>
              </w:rPr>
              <w:t>A</w:t>
            </w:r>
            <w:r w:rsidR="00797DA0">
              <w:rPr>
                <w:lang w:val="en-IN"/>
              </w:rPr>
              <w:t xml:space="preserve"> </w:t>
            </w:r>
            <w:r w:rsidR="0081662E">
              <w:rPr>
                <w:lang w:val="en-IN"/>
              </w:rPr>
              <w:t>–</w:t>
            </w:r>
            <w:r w:rsidR="00797DA0">
              <w:rPr>
                <w:lang w:val="en-IN"/>
              </w:rPr>
              <w:t xml:space="preserve"> </w:t>
            </w:r>
            <w:r>
              <w:rPr>
                <w:lang w:val="en-IN"/>
              </w:rPr>
              <w:t>B</w:t>
            </w:r>
          </w:p>
          <w:p w14:paraId="6455F483" w14:textId="32AEF3E1" w:rsidR="0081662E" w:rsidRDefault="0081662E" w:rsidP="000424C2">
            <w:pPr>
              <w:rPr>
                <w:lang w:val="en-IN"/>
              </w:rPr>
            </w:pPr>
          </w:p>
        </w:tc>
      </w:tr>
      <w:tr w:rsidR="00140780" w14:paraId="042E27F0" w14:textId="77777777" w:rsidTr="002E4699">
        <w:trPr>
          <w:trHeight w:val="1204"/>
        </w:trPr>
        <w:tc>
          <w:tcPr>
            <w:tcW w:w="4508" w:type="dxa"/>
          </w:tcPr>
          <w:p w14:paraId="7F3D4D1D" w14:textId="42118E48" w:rsidR="00140780" w:rsidRDefault="00E848DD" w:rsidP="000424C2">
            <w:pPr>
              <w:rPr>
                <w:lang w:val="en-IN"/>
              </w:rPr>
            </w:pPr>
            <w:r>
              <w:rPr>
                <w:lang w:val="en-IN"/>
              </w:rPr>
              <w:lastRenderedPageBreak/>
              <w:t xml:space="preserve">Total </w:t>
            </w:r>
            <w:r w:rsidR="000C6DB8">
              <w:rPr>
                <w:lang w:val="en-IN"/>
              </w:rPr>
              <w:t>Cash In hand</w:t>
            </w:r>
          </w:p>
          <w:p w14:paraId="368C3221" w14:textId="795E4FFE" w:rsidR="00222E3E" w:rsidRDefault="00222E3E" w:rsidP="000424C2">
            <w:pPr>
              <w:rPr>
                <w:lang w:val="en-IN"/>
              </w:rPr>
            </w:pPr>
            <w:r>
              <w:rPr>
                <w:lang w:val="en-IN"/>
              </w:rPr>
              <w:t>(Sabhi logo jo apne sath kaam kar he unka balance)</w:t>
            </w:r>
          </w:p>
          <w:p w14:paraId="743610E2" w14:textId="7B90DB63" w:rsidR="00E848DD" w:rsidRDefault="00E848DD" w:rsidP="000424C2">
            <w:pPr>
              <w:rPr>
                <w:lang w:val="en-IN"/>
              </w:rPr>
            </w:pPr>
          </w:p>
        </w:tc>
        <w:tc>
          <w:tcPr>
            <w:tcW w:w="4508" w:type="dxa"/>
          </w:tcPr>
          <w:p w14:paraId="7FDB4353" w14:textId="0BDFF71C" w:rsidR="00140780" w:rsidRDefault="000C6DB8" w:rsidP="000424C2">
            <w:pPr>
              <w:rPr>
                <w:lang w:val="en-IN"/>
              </w:rPr>
            </w:pPr>
            <w:r>
              <w:rPr>
                <w:lang w:val="en-IN"/>
              </w:rPr>
              <w:t xml:space="preserve">+ Balance  </w:t>
            </w:r>
            <w:r w:rsidR="00FC4BFB">
              <w:rPr>
                <w:lang w:val="en-IN"/>
              </w:rPr>
              <w:t>(</w:t>
            </w:r>
            <w:r>
              <w:rPr>
                <w:lang w:val="en-IN"/>
              </w:rPr>
              <w:t>Per Employee Balance</w:t>
            </w:r>
            <w:r w:rsidR="00FC4BFB">
              <w:rPr>
                <w:lang w:val="en-IN"/>
              </w:rPr>
              <w:t>)</w:t>
            </w:r>
          </w:p>
          <w:p w14:paraId="59329294" w14:textId="7C450B9B" w:rsidR="000C6DB8" w:rsidRDefault="000C6DB8" w:rsidP="000424C2">
            <w:pPr>
              <w:rPr>
                <w:lang w:val="en-IN"/>
              </w:rPr>
            </w:pPr>
          </w:p>
        </w:tc>
      </w:tr>
      <w:tr w:rsidR="000C6DB8" w14:paraId="666583D5" w14:textId="77777777" w:rsidTr="00D575F8">
        <w:tc>
          <w:tcPr>
            <w:tcW w:w="4508" w:type="dxa"/>
          </w:tcPr>
          <w:p w14:paraId="2DC8549E" w14:textId="377A9C97" w:rsidR="000C6DB8" w:rsidRDefault="00F41AA6" w:rsidP="000424C2">
            <w:pPr>
              <w:rPr>
                <w:lang w:val="en-IN"/>
              </w:rPr>
            </w:pPr>
            <w:r>
              <w:rPr>
                <w:lang w:val="en-IN"/>
              </w:rPr>
              <w:t xml:space="preserve">Total Expense </w:t>
            </w:r>
          </w:p>
        </w:tc>
        <w:tc>
          <w:tcPr>
            <w:tcW w:w="4508" w:type="dxa"/>
          </w:tcPr>
          <w:p w14:paraId="7963028B" w14:textId="08B644F8" w:rsidR="000C6DB8" w:rsidRDefault="00E67EF2" w:rsidP="000424C2">
            <w:pPr>
              <w:rPr>
                <w:lang w:val="en-IN"/>
              </w:rPr>
            </w:pPr>
            <w:r>
              <w:rPr>
                <w:lang w:val="en-IN"/>
              </w:rPr>
              <w:t>Sum of expense with Paid=true</w:t>
            </w:r>
          </w:p>
        </w:tc>
      </w:tr>
      <w:tr w:rsidR="000C6DB8" w14:paraId="6C8E6F66" w14:textId="77777777" w:rsidTr="00D575F8">
        <w:tc>
          <w:tcPr>
            <w:tcW w:w="4508" w:type="dxa"/>
          </w:tcPr>
          <w:p w14:paraId="6711D946" w14:textId="44234617" w:rsidR="000C6DB8" w:rsidRDefault="00F41AA6" w:rsidP="000424C2">
            <w:pPr>
              <w:rPr>
                <w:lang w:val="en-IN"/>
              </w:rPr>
            </w:pPr>
            <w:r>
              <w:rPr>
                <w:lang w:val="en-IN"/>
              </w:rPr>
              <w:t xml:space="preserve">Due expense (to be paid) </w:t>
            </w:r>
          </w:p>
        </w:tc>
        <w:tc>
          <w:tcPr>
            <w:tcW w:w="4508" w:type="dxa"/>
          </w:tcPr>
          <w:p w14:paraId="32C938A2" w14:textId="0CA2AD83" w:rsidR="000C6DB8" w:rsidRDefault="003501A3" w:rsidP="000424C2">
            <w:pPr>
              <w:rPr>
                <w:lang w:val="en-IN"/>
              </w:rPr>
            </w:pPr>
            <w:r>
              <w:rPr>
                <w:lang w:val="en-IN"/>
              </w:rPr>
              <w:t>Expense with Paid=false</w:t>
            </w:r>
          </w:p>
        </w:tc>
      </w:tr>
      <w:tr w:rsidR="00F41AA6" w14:paraId="0D00A031" w14:textId="77777777" w:rsidTr="00D575F8">
        <w:tc>
          <w:tcPr>
            <w:tcW w:w="4508" w:type="dxa"/>
          </w:tcPr>
          <w:p w14:paraId="27176449" w14:textId="12DD5478" w:rsidR="00F41AA6" w:rsidRDefault="00F41AA6" w:rsidP="000424C2">
            <w:pPr>
              <w:rPr>
                <w:lang w:val="en-IN"/>
              </w:rPr>
            </w:pPr>
            <w:r>
              <w:rPr>
                <w:lang w:val="en-IN"/>
              </w:rPr>
              <w:t>Salary Balance</w:t>
            </w:r>
          </w:p>
        </w:tc>
        <w:tc>
          <w:tcPr>
            <w:tcW w:w="4508" w:type="dxa"/>
          </w:tcPr>
          <w:p w14:paraId="476F1EE2" w14:textId="6AD7C08D" w:rsidR="00F41AA6" w:rsidRDefault="00A545A7" w:rsidP="000424C2">
            <w:pPr>
              <w:rPr>
                <w:lang w:val="en-IN"/>
              </w:rPr>
            </w:pPr>
            <w:r>
              <w:rPr>
                <w:lang w:val="en-IN"/>
              </w:rPr>
              <w:t>Salary Paid – Salary Dues</w:t>
            </w:r>
          </w:p>
        </w:tc>
      </w:tr>
      <w:tr w:rsidR="00F41AA6" w14:paraId="4E745D30" w14:textId="77777777" w:rsidTr="00D575F8">
        <w:tc>
          <w:tcPr>
            <w:tcW w:w="4508" w:type="dxa"/>
          </w:tcPr>
          <w:p w14:paraId="3BCFAF32" w14:textId="10EEBE13" w:rsidR="00F41AA6" w:rsidRDefault="00F41AA6" w:rsidP="000424C2">
            <w:pPr>
              <w:rPr>
                <w:lang w:val="en-IN"/>
              </w:rPr>
            </w:pPr>
          </w:p>
        </w:tc>
        <w:tc>
          <w:tcPr>
            <w:tcW w:w="4508" w:type="dxa"/>
          </w:tcPr>
          <w:p w14:paraId="2980D4E7" w14:textId="773B527B" w:rsidR="00F41AA6" w:rsidRDefault="00F41AA6" w:rsidP="000424C2">
            <w:pPr>
              <w:rPr>
                <w:lang w:val="en-IN"/>
              </w:rPr>
            </w:pPr>
          </w:p>
        </w:tc>
      </w:tr>
      <w:tr w:rsidR="00F41AA6" w14:paraId="06F65DC8" w14:textId="77777777" w:rsidTr="00D575F8">
        <w:tc>
          <w:tcPr>
            <w:tcW w:w="4508" w:type="dxa"/>
          </w:tcPr>
          <w:p w14:paraId="366963A9" w14:textId="77777777" w:rsidR="00F41AA6" w:rsidRDefault="00F41AA6" w:rsidP="000424C2">
            <w:pPr>
              <w:rPr>
                <w:lang w:val="en-IN"/>
              </w:rPr>
            </w:pPr>
          </w:p>
        </w:tc>
        <w:tc>
          <w:tcPr>
            <w:tcW w:w="4508" w:type="dxa"/>
          </w:tcPr>
          <w:p w14:paraId="04212789" w14:textId="77777777" w:rsidR="00F41AA6" w:rsidRDefault="00F41AA6" w:rsidP="000424C2">
            <w:pPr>
              <w:rPr>
                <w:lang w:val="en-IN"/>
              </w:rPr>
            </w:pPr>
          </w:p>
        </w:tc>
      </w:tr>
      <w:tr w:rsidR="00D54553" w14:paraId="5684419D" w14:textId="77777777" w:rsidTr="00D575F8">
        <w:tc>
          <w:tcPr>
            <w:tcW w:w="4508" w:type="dxa"/>
          </w:tcPr>
          <w:p w14:paraId="72DB532A" w14:textId="77777777" w:rsidR="00D54553" w:rsidRDefault="00D54553" w:rsidP="000424C2">
            <w:pPr>
              <w:rPr>
                <w:lang w:val="en-IN"/>
              </w:rPr>
            </w:pPr>
          </w:p>
        </w:tc>
        <w:tc>
          <w:tcPr>
            <w:tcW w:w="4508" w:type="dxa"/>
          </w:tcPr>
          <w:p w14:paraId="631277A1" w14:textId="77777777" w:rsidR="00D54553" w:rsidRDefault="00D54553" w:rsidP="000424C2">
            <w:pPr>
              <w:rPr>
                <w:lang w:val="en-IN"/>
              </w:rPr>
            </w:pPr>
          </w:p>
        </w:tc>
      </w:tr>
      <w:tr w:rsidR="00D54553" w14:paraId="0185E06E" w14:textId="77777777" w:rsidTr="00D575F8">
        <w:tc>
          <w:tcPr>
            <w:tcW w:w="4508" w:type="dxa"/>
          </w:tcPr>
          <w:p w14:paraId="518B477E" w14:textId="194575EC" w:rsidR="00D54553" w:rsidRDefault="00D54553" w:rsidP="00D54553">
            <w:pPr>
              <w:rPr>
                <w:lang w:val="en-IN"/>
              </w:rPr>
            </w:pPr>
            <w:r>
              <w:rPr>
                <w:lang w:val="en-IN"/>
              </w:rPr>
              <w:t xml:space="preserve">Overall (Total Cash in Hand + Customer se lena – Vendor ko dena – unpaid expense – salary dena he (Salary Balance) </w:t>
            </w:r>
          </w:p>
        </w:tc>
        <w:tc>
          <w:tcPr>
            <w:tcW w:w="4508" w:type="dxa"/>
          </w:tcPr>
          <w:p w14:paraId="67429CCA" w14:textId="18C98E9E" w:rsidR="00D54553" w:rsidRDefault="00D54553" w:rsidP="00D54553">
            <w:pPr>
              <w:rPr>
                <w:lang w:val="en-IN"/>
              </w:rPr>
            </w:pPr>
            <w:r>
              <w:rPr>
                <w:lang w:val="en-IN"/>
              </w:rPr>
              <w:t>Cash In Hand + Udhari lena he – Udhari Dena he</w:t>
            </w:r>
          </w:p>
        </w:tc>
      </w:tr>
    </w:tbl>
    <w:p w14:paraId="00B67D8A" w14:textId="77777777" w:rsidR="000424C2" w:rsidRPr="002E4699" w:rsidRDefault="000424C2" w:rsidP="002E4699">
      <w:pPr>
        <w:rPr>
          <w:lang w:val="en-IN"/>
        </w:rPr>
      </w:pPr>
    </w:p>
    <w:p w14:paraId="5A53453D" w14:textId="7427F7C7" w:rsidR="007F3F8C" w:rsidRDefault="007F3F8C" w:rsidP="007F3F8C">
      <w:pPr>
        <w:rPr>
          <w:lang w:val="en-IN"/>
        </w:rPr>
      </w:pPr>
    </w:p>
    <w:p w14:paraId="50FDE53F" w14:textId="426847D9" w:rsidR="000424C2" w:rsidRDefault="000424C2" w:rsidP="000424C2">
      <w:pPr>
        <w:pStyle w:val="Heading1"/>
        <w:rPr>
          <w:lang w:val="en-IN"/>
        </w:rPr>
      </w:pPr>
      <w:r>
        <w:rPr>
          <w:lang w:val="en-IN"/>
        </w:rPr>
        <w:t>Q&amp;A Technical Team</w:t>
      </w:r>
    </w:p>
    <w:p w14:paraId="359926C0" w14:textId="77777777" w:rsidR="000424C2" w:rsidRPr="002E4699" w:rsidRDefault="000424C2" w:rsidP="002E4699">
      <w:pPr>
        <w:rPr>
          <w:lang w:val="en-IN"/>
        </w:rPr>
      </w:pPr>
    </w:p>
    <w:p w14:paraId="21E8B3A5" w14:textId="77777777" w:rsidR="000424C2" w:rsidRDefault="000424C2" w:rsidP="000424C2">
      <w:pPr>
        <w:pStyle w:val="Heading1"/>
        <w:rPr>
          <w:lang w:val="en-IN"/>
        </w:rPr>
      </w:pPr>
      <w:r>
        <w:rPr>
          <w:lang w:val="en-IN"/>
        </w:rPr>
        <w:t>Q&amp;A User</w:t>
      </w:r>
    </w:p>
    <w:p w14:paraId="767813FB" w14:textId="77777777" w:rsidR="009A77B9" w:rsidRDefault="009A77B9" w:rsidP="009A77B9">
      <w:pPr>
        <w:rPr>
          <w:b/>
          <w:bCs/>
          <w:lang w:val="en-IN"/>
        </w:rPr>
      </w:pPr>
    </w:p>
    <w:p w14:paraId="510558C4" w14:textId="31FF357A" w:rsidR="009A77B9" w:rsidRDefault="009A77B9" w:rsidP="009A77B9">
      <w:pPr>
        <w:rPr>
          <w:b/>
          <w:bCs/>
          <w:lang w:val="en-IN"/>
        </w:rPr>
      </w:pPr>
      <w:r>
        <w:rPr>
          <w:b/>
          <w:bCs/>
          <w:lang w:val="en-IN"/>
        </w:rPr>
        <w:t xml:space="preserve">Q: </w:t>
      </w:r>
      <w:r w:rsidR="00ED4DEE">
        <w:rPr>
          <w:b/>
          <w:bCs/>
          <w:lang w:val="en-IN"/>
        </w:rPr>
        <w:t xml:space="preserve">What is the purpose of this app? </w:t>
      </w:r>
    </w:p>
    <w:p w14:paraId="1DB8A88B" w14:textId="4A8BA06B" w:rsidR="006A365B" w:rsidRDefault="00291302" w:rsidP="009A77B9">
      <w:pPr>
        <w:rPr>
          <w:lang w:val="en-IN"/>
        </w:rPr>
      </w:pPr>
      <w:r w:rsidRPr="002E4699">
        <w:rPr>
          <w:lang w:val="en-IN"/>
        </w:rPr>
        <w:t xml:space="preserve">This app is solving a very unique problem </w:t>
      </w:r>
      <w:r w:rsidR="00CF6E94">
        <w:rPr>
          <w:lang w:val="en-IN"/>
        </w:rPr>
        <w:t>in</w:t>
      </w:r>
      <w:r w:rsidRPr="002E4699">
        <w:rPr>
          <w:lang w:val="en-IN"/>
        </w:rPr>
        <w:t xml:space="preserve"> business</w:t>
      </w:r>
      <w:r w:rsidR="00C2234B">
        <w:rPr>
          <w:lang w:val="en-IN"/>
        </w:rPr>
        <w:t>es</w:t>
      </w:r>
      <w:r w:rsidRPr="002E4699">
        <w:rPr>
          <w:lang w:val="en-IN"/>
        </w:rPr>
        <w:t xml:space="preserve">. </w:t>
      </w:r>
      <w:r>
        <w:rPr>
          <w:lang w:val="en-IN"/>
        </w:rPr>
        <w:t>As we know, money is most important for any business so this app gives you or your business</w:t>
      </w:r>
      <w:r w:rsidR="0055689D">
        <w:rPr>
          <w:lang w:val="en-IN"/>
        </w:rPr>
        <w:t xml:space="preserve">, </w:t>
      </w:r>
      <w:r>
        <w:rPr>
          <w:lang w:val="en-IN"/>
        </w:rPr>
        <w:t>accurate and real</w:t>
      </w:r>
      <w:r w:rsidR="002D4C42">
        <w:rPr>
          <w:lang w:val="en-IN"/>
        </w:rPr>
        <w:t>-</w:t>
      </w:r>
      <w:r>
        <w:rPr>
          <w:lang w:val="en-IN"/>
        </w:rPr>
        <w:t xml:space="preserve">time information about your business health </w:t>
      </w:r>
      <w:r w:rsidR="00A95C36">
        <w:rPr>
          <w:lang w:val="en-IN"/>
        </w:rPr>
        <w:t>e.g.</w:t>
      </w:r>
      <w:r>
        <w:rPr>
          <w:lang w:val="en-IN"/>
        </w:rPr>
        <w:t xml:space="preserve"> whether you are making money or losing the money. </w:t>
      </w:r>
      <w:r w:rsidR="00B002CF">
        <w:rPr>
          <w:lang w:val="en-IN"/>
        </w:rPr>
        <w:t xml:space="preserve">At any point </w:t>
      </w:r>
      <w:r w:rsidR="002D4C42">
        <w:rPr>
          <w:lang w:val="en-IN"/>
        </w:rPr>
        <w:t>in</w:t>
      </w:r>
      <w:r w:rsidR="00B002CF">
        <w:rPr>
          <w:lang w:val="en-IN"/>
        </w:rPr>
        <w:t xml:space="preserve"> time, it gives complete information </w:t>
      </w:r>
      <w:r w:rsidR="002D4C42">
        <w:rPr>
          <w:lang w:val="en-IN"/>
        </w:rPr>
        <w:t>about</w:t>
      </w:r>
      <w:r w:rsidR="00B002CF">
        <w:rPr>
          <w:lang w:val="en-IN"/>
        </w:rPr>
        <w:t xml:space="preserve"> your business e.g how much you have to pay vendors, how much you have to take it from customers, how much salary dues, how much is your unpaid and paid expenses thus giving you most updated information of your business. Also, it gives </w:t>
      </w:r>
      <w:r w:rsidR="00C26295">
        <w:rPr>
          <w:lang w:val="en-IN"/>
        </w:rPr>
        <w:t>various analytics e.g</w:t>
      </w:r>
      <w:r w:rsidR="009B640B">
        <w:rPr>
          <w:lang w:val="en-IN"/>
        </w:rPr>
        <w:t>.</w:t>
      </w:r>
      <w:r w:rsidR="00C26295">
        <w:rPr>
          <w:lang w:val="en-IN"/>
        </w:rPr>
        <w:t xml:space="preserve"> </w:t>
      </w:r>
      <w:r w:rsidR="00B002CF">
        <w:rPr>
          <w:lang w:val="en-IN"/>
        </w:rPr>
        <w:t>you</w:t>
      </w:r>
      <w:r w:rsidR="00C26295">
        <w:rPr>
          <w:lang w:val="en-IN"/>
        </w:rPr>
        <w:t>r</w:t>
      </w:r>
      <w:r w:rsidR="00B002CF">
        <w:rPr>
          <w:lang w:val="en-IN"/>
        </w:rPr>
        <w:t xml:space="preserve"> top 5 or top 10 expenses, so that you can look into that and you can reduce them if possible</w:t>
      </w:r>
      <w:r w:rsidR="00C332E3">
        <w:rPr>
          <w:lang w:val="en-IN"/>
        </w:rPr>
        <w:t>, th</w:t>
      </w:r>
      <w:r w:rsidR="002D4C42">
        <w:rPr>
          <w:lang w:val="en-IN"/>
        </w:rPr>
        <w:t>u</w:t>
      </w:r>
      <w:r w:rsidR="00C332E3">
        <w:rPr>
          <w:lang w:val="en-IN"/>
        </w:rPr>
        <w:t xml:space="preserve">s making your business more profitable. </w:t>
      </w:r>
    </w:p>
    <w:p w14:paraId="78D13017" w14:textId="28CE699A" w:rsidR="00ED4DEE" w:rsidRDefault="006A365B" w:rsidP="009A77B9">
      <w:pPr>
        <w:rPr>
          <w:lang w:val="en-IN"/>
        </w:rPr>
      </w:pPr>
      <w:r>
        <w:rPr>
          <w:lang w:val="en-IN"/>
        </w:rPr>
        <w:t>The app/system also mai</w:t>
      </w:r>
      <w:r w:rsidR="002D4C42">
        <w:rPr>
          <w:lang w:val="en-IN"/>
        </w:rPr>
        <w:t>ntains</w:t>
      </w:r>
      <w:r>
        <w:rPr>
          <w:lang w:val="en-IN"/>
        </w:rPr>
        <w:t xml:space="preserve"> various information like customer/vendor and it can automatically remind them about their dues. </w:t>
      </w:r>
    </w:p>
    <w:p w14:paraId="4696AE65" w14:textId="11B60214" w:rsidR="005E401A" w:rsidRDefault="00481546" w:rsidP="009A77B9">
      <w:pPr>
        <w:rPr>
          <w:lang w:val="en-IN"/>
        </w:rPr>
      </w:pPr>
      <w:r>
        <w:rPr>
          <w:lang w:val="en-IN"/>
        </w:rPr>
        <w:t>One of the strong feature</w:t>
      </w:r>
      <w:r w:rsidR="002D4C42">
        <w:rPr>
          <w:lang w:val="en-IN"/>
        </w:rPr>
        <w:t>s</w:t>
      </w:r>
      <w:r>
        <w:rPr>
          <w:lang w:val="en-IN"/>
        </w:rPr>
        <w:t xml:space="preserve"> of this app is that – it can be used by any simple person who does not know much about Computers/Information Technology. Even if you do not know much business terminology, you can easily use it. </w:t>
      </w:r>
    </w:p>
    <w:p w14:paraId="7BB6DD49" w14:textId="1F1573CB" w:rsidR="00481546" w:rsidRDefault="002D4C42" w:rsidP="009A77B9">
      <w:pPr>
        <w:rPr>
          <w:lang w:val="en-IN"/>
        </w:rPr>
      </w:pPr>
      <w:r>
        <w:rPr>
          <w:lang w:val="en-IN"/>
        </w:rPr>
        <w:t>A s</w:t>
      </w:r>
      <w:r w:rsidR="00481546">
        <w:rPr>
          <w:lang w:val="en-IN"/>
        </w:rPr>
        <w:t>econd great feature is that – it can be used by multiple people working under one business/firm it is designed for that purpose only. In many business</w:t>
      </w:r>
      <w:r w:rsidR="004444A4">
        <w:rPr>
          <w:lang w:val="en-IN"/>
        </w:rPr>
        <w:t xml:space="preserve">es, </w:t>
      </w:r>
      <w:r w:rsidR="00481546">
        <w:rPr>
          <w:lang w:val="en-IN"/>
        </w:rPr>
        <w:t xml:space="preserve"> more than one pe</w:t>
      </w:r>
      <w:r>
        <w:rPr>
          <w:lang w:val="en-IN"/>
        </w:rPr>
        <w:t>rson</w:t>
      </w:r>
      <w:r w:rsidR="00481546">
        <w:rPr>
          <w:lang w:val="en-IN"/>
        </w:rPr>
        <w:t xml:space="preserve"> </w:t>
      </w:r>
      <w:r>
        <w:rPr>
          <w:lang w:val="en-IN"/>
        </w:rPr>
        <w:t>is</w:t>
      </w:r>
      <w:r w:rsidR="00481546">
        <w:rPr>
          <w:lang w:val="en-IN"/>
        </w:rPr>
        <w:t xml:space="preserve"> invol</w:t>
      </w:r>
      <w:r>
        <w:rPr>
          <w:lang w:val="en-IN"/>
        </w:rPr>
        <w:t>v</w:t>
      </w:r>
      <w:r w:rsidR="00481546">
        <w:rPr>
          <w:lang w:val="en-IN"/>
        </w:rPr>
        <w:t xml:space="preserve">ed. </w:t>
      </w:r>
      <w:r w:rsidR="001D0038">
        <w:rPr>
          <w:lang w:val="en-IN"/>
        </w:rPr>
        <w:t xml:space="preserve">In </w:t>
      </w:r>
      <w:r>
        <w:rPr>
          <w:lang w:val="en-IN"/>
        </w:rPr>
        <w:t>I</w:t>
      </w:r>
      <w:r w:rsidR="001D0038">
        <w:rPr>
          <w:lang w:val="en-IN"/>
        </w:rPr>
        <w:t>ndia</w:t>
      </w:r>
      <w:r w:rsidR="00335027">
        <w:rPr>
          <w:lang w:val="en-IN"/>
        </w:rPr>
        <w:t>,</w:t>
      </w:r>
      <w:r w:rsidR="001D0038">
        <w:rPr>
          <w:lang w:val="en-IN"/>
        </w:rPr>
        <w:t xml:space="preserve"> we have m</w:t>
      </w:r>
      <w:r w:rsidR="004C535C">
        <w:rPr>
          <w:lang w:val="en-IN"/>
        </w:rPr>
        <w:t>any</w:t>
      </w:r>
      <w:r w:rsidR="001D0038">
        <w:rPr>
          <w:lang w:val="en-IN"/>
        </w:rPr>
        <w:t xml:space="preserve"> busines</w:t>
      </w:r>
      <w:r w:rsidR="004C535C">
        <w:rPr>
          <w:lang w:val="en-IN"/>
        </w:rPr>
        <w:t>se</w:t>
      </w:r>
      <w:r w:rsidR="001D0038">
        <w:rPr>
          <w:lang w:val="en-IN"/>
        </w:rPr>
        <w:t>s where father, mother, brothers, friends</w:t>
      </w:r>
      <w:r>
        <w:rPr>
          <w:lang w:val="en-IN"/>
        </w:rPr>
        <w:t>,</w:t>
      </w:r>
      <w:r w:rsidR="001D0038">
        <w:rPr>
          <w:lang w:val="en-IN"/>
        </w:rPr>
        <w:t xml:space="preserve"> and partners are doing the family </w:t>
      </w:r>
      <w:r w:rsidR="001D0038">
        <w:rPr>
          <w:lang w:val="en-IN"/>
        </w:rPr>
        <w:lastRenderedPageBreak/>
        <w:t xml:space="preserve">or any other business. In that case, this is difficult to trace who has how much money, how much to be paid by each person to vendors, who </w:t>
      </w:r>
      <w:r>
        <w:rPr>
          <w:lang w:val="en-IN"/>
        </w:rPr>
        <w:t>are</w:t>
      </w:r>
      <w:r w:rsidR="001D0038">
        <w:rPr>
          <w:lang w:val="en-IN"/>
        </w:rPr>
        <w:t xml:space="preserve"> doing what expenses and if that person is not there how much debt to be taken from customers. </w:t>
      </w:r>
      <w:r w:rsidR="00E76D1C">
        <w:rPr>
          <w:lang w:val="en-IN"/>
        </w:rPr>
        <w:t>This app/system will solve all these day</w:t>
      </w:r>
      <w:r>
        <w:rPr>
          <w:lang w:val="en-IN"/>
        </w:rPr>
        <w:t>-</w:t>
      </w:r>
      <w:r w:rsidR="00E76D1C">
        <w:rPr>
          <w:lang w:val="en-IN"/>
        </w:rPr>
        <w:t>to</w:t>
      </w:r>
      <w:r>
        <w:rPr>
          <w:lang w:val="en-IN"/>
        </w:rPr>
        <w:t>-</w:t>
      </w:r>
      <w:r w:rsidR="00E76D1C">
        <w:rPr>
          <w:lang w:val="en-IN"/>
        </w:rPr>
        <w:t>day problem</w:t>
      </w:r>
      <w:r>
        <w:rPr>
          <w:lang w:val="en-IN"/>
        </w:rPr>
        <w:t>s</w:t>
      </w:r>
      <w:r w:rsidR="00E76D1C">
        <w:rPr>
          <w:lang w:val="en-IN"/>
        </w:rPr>
        <w:t xml:space="preserve">. </w:t>
      </w:r>
    </w:p>
    <w:p w14:paraId="7731CD17" w14:textId="77777777" w:rsidR="00F754B0" w:rsidRPr="002E4699" w:rsidRDefault="00F754B0" w:rsidP="009A77B9">
      <w:pPr>
        <w:rPr>
          <w:lang w:val="en-IN"/>
        </w:rPr>
      </w:pPr>
    </w:p>
    <w:p w14:paraId="1D2D8A37" w14:textId="364260A8" w:rsidR="00E67A73" w:rsidRPr="00DC31B1" w:rsidRDefault="00E67A73" w:rsidP="00E67A73">
      <w:pPr>
        <w:rPr>
          <w:b/>
          <w:bCs/>
          <w:lang w:val="en-IN"/>
        </w:rPr>
      </w:pPr>
      <w:r>
        <w:rPr>
          <w:b/>
          <w:bCs/>
          <w:lang w:val="en-IN"/>
        </w:rPr>
        <w:t xml:space="preserve">Q: Can this app be used by </w:t>
      </w:r>
      <w:r w:rsidR="0082371D">
        <w:rPr>
          <w:b/>
          <w:bCs/>
          <w:lang w:val="en-IN"/>
        </w:rPr>
        <w:t xml:space="preserve">a </w:t>
      </w:r>
      <w:r>
        <w:rPr>
          <w:b/>
          <w:bCs/>
          <w:lang w:val="en-IN"/>
        </w:rPr>
        <w:t xml:space="preserve">retailer to maintain </w:t>
      </w:r>
      <w:r w:rsidR="00B71A90">
        <w:rPr>
          <w:b/>
          <w:bCs/>
          <w:lang w:val="en-IN"/>
        </w:rPr>
        <w:t>its</w:t>
      </w:r>
      <w:r>
        <w:rPr>
          <w:b/>
          <w:bCs/>
          <w:lang w:val="en-IN"/>
        </w:rPr>
        <w:t xml:space="preserve"> retail counter</w:t>
      </w:r>
      <w:r w:rsidRPr="00DC31B1">
        <w:rPr>
          <w:b/>
          <w:bCs/>
          <w:lang w:val="en-IN"/>
        </w:rPr>
        <w:t xml:space="preserve">? </w:t>
      </w:r>
    </w:p>
    <w:p w14:paraId="21851F06" w14:textId="4595F6B4" w:rsidR="00FE6319" w:rsidRDefault="00E67A73">
      <w:pPr>
        <w:rPr>
          <w:b/>
          <w:bCs/>
          <w:lang w:val="en-IN"/>
        </w:rPr>
      </w:pPr>
      <w:r>
        <w:rPr>
          <w:b/>
          <w:bCs/>
          <w:lang w:val="en-IN"/>
        </w:rPr>
        <w:t xml:space="preserve">A: </w:t>
      </w:r>
      <w:r>
        <w:rPr>
          <w:lang w:val="en-IN"/>
        </w:rPr>
        <w:t xml:space="preserve">If you want you can do that now but you need to do manual entries for counter sale. We are working on </w:t>
      </w:r>
      <w:r w:rsidR="00C70BF8">
        <w:rPr>
          <w:lang w:val="en-IN"/>
        </w:rPr>
        <w:t xml:space="preserve">a </w:t>
      </w:r>
      <w:r>
        <w:rPr>
          <w:lang w:val="en-IN"/>
        </w:rPr>
        <w:t>simple counter sale</w:t>
      </w:r>
      <w:r w:rsidR="007C6D19">
        <w:rPr>
          <w:lang w:val="en-IN"/>
        </w:rPr>
        <w:t xml:space="preserve"> feature/module on this. But, in a simple scenario</w:t>
      </w:r>
      <w:r w:rsidR="00B71A90">
        <w:rPr>
          <w:lang w:val="en-IN"/>
        </w:rPr>
        <w:t>,</w:t>
      </w:r>
      <w:r w:rsidR="007C6D19">
        <w:rPr>
          <w:lang w:val="en-IN"/>
        </w:rPr>
        <w:t xml:space="preserve"> you can take a total </w:t>
      </w:r>
      <w:r w:rsidR="00C70BF8">
        <w:rPr>
          <w:lang w:val="en-IN"/>
        </w:rPr>
        <w:t xml:space="preserve">to </w:t>
      </w:r>
      <w:r w:rsidR="007C6D19">
        <w:rPr>
          <w:lang w:val="en-IN"/>
        </w:rPr>
        <w:t>retain sales every</w:t>
      </w:r>
      <w:r w:rsidR="00C70BF8">
        <w:rPr>
          <w:lang w:val="en-IN"/>
        </w:rPr>
        <w:t xml:space="preserve"> </w:t>
      </w:r>
      <w:r w:rsidR="007C6D19">
        <w:rPr>
          <w:lang w:val="en-IN"/>
        </w:rPr>
        <w:t>day and make an entry into the app/system.</w:t>
      </w:r>
      <w:r>
        <w:rPr>
          <w:lang w:val="en-IN"/>
        </w:rPr>
        <w:t xml:space="preserve"> </w:t>
      </w:r>
      <w:r>
        <w:rPr>
          <w:b/>
          <w:bCs/>
          <w:lang w:val="en-IN"/>
        </w:rPr>
        <w:t xml:space="preserve"> </w:t>
      </w:r>
    </w:p>
    <w:p w14:paraId="42AF0FFE" w14:textId="77777777" w:rsidR="009A77B9" w:rsidRDefault="009A77B9">
      <w:pPr>
        <w:rPr>
          <w:b/>
          <w:bCs/>
          <w:lang w:val="en-IN"/>
        </w:rPr>
      </w:pPr>
    </w:p>
    <w:p w14:paraId="1054106F" w14:textId="25DC42E1" w:rsidR="000424C2" w:rsidRPr="002E4699" w:rsidRDefault="0037240C">
      <w:pPr>
        <w:rPr>
          <w:b/>
          <w:bCs/>
          <w:lang w:val="en-IN"/>
        </w:rPr>
      </w:pPr>
      <w:r>
        <w:rPr>
          <w:b/>
          <w:bCs/>
          <w:lang w:val="en-IN"/>
        </w:rPr>
        <w:t xml:space="preserve">Q: </w:t>
      </w:r>
      <w:r w:rsidR="007E5B7B" w:rsidRPr="002E4699">
        <w:rPr>
          <w:b/>
          <w:bCs/>
          <w:lang w:val="en-IN"/>
        </w:rPr>
        <w:t xml:space="preserve">How to book profit from your business? </w:t>
      </w:r>
    </w:p>
    <w:p w14:paraId="7A3F53ED" w14:textId="6DC5622E" w:rsidR="007E5B7B" w:rsidRDefault="0037240C">
      <w:pPr>
        <w:rPr>
          <w:lang w:val="en-IN"/>
        </w:rPr>
      </w:pPr>
      <w:r w:rsidRPr="002E4699">
        <w:rPr>
          <w:b/>
          <w:bCs/>
          <w:lang w:val="en-IN"/>
        </w:rPr>
        <w:t xml:space="preserve">A: </w:t>
      </w:r>
      <w:r w:rsidR="007E5B7B">
        <w:rPr>
          <w:lang w:val="en-IN"/>
        </w:rPr>
        <w:t xml:space="preserve">You should take a salary (create a salary transaction) in the app. </w:t>
      </w:r>
    </w:p>
    <w:p w14:paraId="66567B64" w14:textId="01EE1494" w:rsidR="00E1448D" w:rsidRPr="00BF5AB1" w:rsidRDefault="004760A1" w:rsidP="00E1448D">
      <w:pPr>
        <w:rPr>
          <w:b/>
          <w:bCs/>
          <w:lang w:val="en-IN"/>
        </w:rPr>
      </w:pPr>
      <w:r>
        <w:rPr>
          <w:b/>
          <w:bCs/>
          <w:lang w:val="en-IN"/>
        </w:rPr>
        <w:t>Q: If someone else is also doing expense for your business e.g your father is paying sometime</w:t>
      </w:r>
      <w:r w:rsidR="00E2199A">
        <w:rPr>
          <w:b/>
          <w:bCs/>
          <w:lang w:val="en-IN"/>
        </w:rPr>
        <w:t>s</w:t>
      </w:r>
      <w:r>
        <w:rPr>
          <w:b/>
          <w:bCs/>
          <w:lang w:val="en-IN"/>
        </w:rPr>
        <w:t xml:space="preserve"> when you are not available then how to track those expense</w:t>
      </w:r>
      <w:r w:rsidR="00E2199A">
        <w:rPr>
          <w:b/>
          <w:bCs/>
          <w:lang w:val="en-IN"/>
        </w:rPr>
        <w:t>s</w:t>
      </w:r>
      <w:r>
        <w:rPr>
          <w:b/>
          <w:bCs/>
          <w:lang w:val="en-IN"/>
        </w:rPr>
        <w:t xml:space="preserve">? </w:t>
      </w:r>
    </w:p>
    <w:p w14:paraId="7218AD5F" w14:textId="319E688F" w:rsidR="00E1448D" w:rsidRPr="002E4699" w:rsidRDefault="0037240C" w:rsidP="002E4699">
      <w:pPr>
        <w:rPr>
          <w:lang w:val="en-IN"/>
        </w:rPr>
      </w:pPr>
      <w:r w:rsidRPr="00BF5AB1">
        <w:rPr>
          <w:b/>
          <w:bCs/>
          <w:lang w:val="en-IN"/>
        </w:rPr>
        <w:t>A:</w:t>
      </w:r>
      <w:r>
        <w:rPr>
          <w:b/>
          <w:bCs/>
          <w:lang w:val="en-IN"/>
        </w:rPr>
        <w:t xml:space="preserve"> </w:t>
      </w:r>
      <w:r w:rsidR="004760A1" w:rsidRPr="002E4699">
        <w:rPr>
          <w:lang w:val="en-IN"/>
        </w:rPr>
        <w:t xml:space="preserve"> There </w:t>
      </w:r>
      <w:r w:rsidR="00E2199A">
        <w:rPr>
          <w:lang w:val="en-IN"/>
        </w:rPr>
        <w:t>are</w:t>
      </w:r>
      <w:r w:rsidR="004760A1" w:rsidRPr="002E4699">
        <w:rPr>
          <w:lang w:val="en-IN"/>
        </w:rPr>
        <w:t xml:space="preserve"> multiple option</w:t>
      </w:r>
      <w:r w:rsidR="00E2199A">
        <w:rPr>
          <w:lang w:val="en-IN"/>
        </w:rPr>
        <w:t>s</w:t>
      </w:r>
      <w:r w:rsidR="004760A1" w:rsidRPr="002E4699">
        <w:rPr>
          <w:lang w:val="en-IN"/>
        </w:rPr>
        <w:t xml:space="preserve"> for this</w:t>
      </w:r>
      <w:r w:rsidR="004760A1">
        <w:rPr>
          <w:lang w:val="en-IN"/>
        </w:rPr>
        <w:t xml:space="preserve"> 1. You can create that person as vendor 2. You can create as an employee 3. Or simply, you can just create </w:t>
      </w:r>
      <w:r w:rsidR="00E2199A">
        <w:rPr>
          <w:lang w:val="en-IN"/>
        </w:rPr>
        <w:t xml:space="preserve">a </w:t>
      </w:r>
      <w:r w:rsidR="004760A1">
        <w:rPr>
          <w:lang w:val="en-IN"/>
        </w:rPr>
        <w:t xml:space="preserve">general expense and if you have not paid then use that switch “Paid” in the general expense. </w:t>
      </w:r>
    </w:p>
    <w:p w14:paraId="3C5982DB" w14:textId="251E11BD" w:rsidR="000424C2" w:rsidRDefault="006C224F" w:rsidP="007F3F8C">
      <w:pPr>
        <w:rPr>
          <w:b/>
          <w:bCs/>
          <w:lang w:val="en-IN"/>
        </w:rPr>
      </w:pPr>
      <w:r>
        <w:rPr>
          <w:b/>
          <w:bCs/>
          <w:lang w:val="en-IN"/>
        </w:rPr>
        <w:t xml:space="preserve">Q: What can </w:t>
      </w:r>
      <w:r w:rsidR="00EC4FA8">
        <w:rPr>
          <w:b/>
          <w:bCs/>
          <w:lang w:val="en-IN"/>
        </w:rPr>
        <w:t xml:space="preserve">we </w:t>
      </w:r>
      <w:r>
        <w:rPr>
          <w:b/>
          <w:bCs/>
          <w:lang w:val="en-IN"/>
        </w:rPr>
        <w:t>track as an account</w:t>
      </w:r>
      <w:r w:rsidR="00BD642C">
        <w:rPr>
          <w:b/>
          <w:bCs/>
          <w:lang w:val="en-IN"/>
        </w:rPr>
        <w:t>(Cr, Dr)</w:t>
      </w:r>
      <w:r>
        <w:rPr>
          <w:b/>
          <w:bCs/>
          <w:lang w:val="en-IN"/>
        </w:rPr>
        <w:t xml:space="preserve"> in the app? </w:t>
      </w:r>
    </w:p>
    <w:p w14:paraId="7F55AA92" w14:textId="2FC9DF41" w:rsidR="006C224F" w:rsidRDefault="006C224F" w:rsidP="007F3F8C">
      <w:pPr>
        <w:rPr>
          <w:lang w:val="en-IN"/>
        </w:rPr>
      </w:pPr>
      <w:r>
        <w:rPr>
          <w:b/>
          <w:bCs/>
          <w:lang w:val="en-IN"/>
        </w:rPr>
        <w:t xml:space="preserve">A: </w:t>
      </w:r>
      <w:r>
        <w:rPr>
          <w:lang w:val="en-IN"/>
        </w:rPr>
        <w:t xml:space="preserve"> You can track 1. Customer 2. Vendor 3. Employee </w:t>
      </w:r>
    </w:p>
    <w:p w14:paraId="6E869248" w14:textId="18F3D5A3" w:rsidR="006C224F" w:rsidRDefault="000C10E7" w:rsidP="007F3F8C">
      <w:pPr>
        <w:rPr>
          <w:b/>
          <w:bCs/>
          <w:lang w:val="en-IN"/>
        </w:rPr>
      </w:pPr>
      <w:r w:rsidRPr="002E4699">
        <w:rPr>
          <w:b/>
          <w:bCs/>
          <w:lang w:val="en-IN"/>
        </w:rPr>
        <w:t>Q: I want to track my actual accounts like current accounts, saving accounts and my employee’s multiple accounts</w:t>
      </w:r>
      <w:r w:rsidR="00563CF0">
        <w:rPr>
          <w:b/>
          <w:bCs/>
          <w:lang w:val="en-IN"/>
        </w:rPr>
        <w:t>?</w:t>
      </w:r>
    </w:p>
    <w:p w14:paraId="64A98EBE" w14:textId="0D9B46B2" w:rsidR="00563CF0" w:rsidRDefault="00563CF0" w:rsidP="007F3F8C">
      <w:pPr>
        <w:rPr>
          <w:lang w:val="en-IN"/>
        </w:rPr>
      </w:pPr>
      <w:r>
        <w:rPr>
          <w:b/>
          <w:bCs/>
          <w:lang w:val="en-IN"/>
        </w:rPr>
        <w:t xml:space="preserve">A: </w:t>
      </w:r>
      <w:r>
        <w:rPr>
          <w:lang w:val="en-IN"/>
        </w:rPr>
        <w:t xml:space="preserve">Currently, it is not supported but in the application is built to support that and in </w:t>
      </w:r>
      <w:r w:rsidR="00E2199A">
        <w:rPr>
          <w:lang w:val="en-IN"/>
        </w:rPr>
        <w:t xml:space="preserve">a </w:t>
      </w:r>
      <w:r>
        <w:rPr>
          <w:lang w:val="en-IN"/>
        </w:rPr>
        <w:t>future version, we will allow that.</w:t>
      </w:r>
    </w:p>
    <w:p w14:paraId="3F66CC38" w14:textId="00CF5836" w:rsidR="00951602" w:rsidRPr="002E4699" w:rsidRDefault="00FC1B4B" w:rsidP="007F3F8C">
      <w:pPr>
        <w:rPr>
          <w:b/>
          <w:bCs/>
          <w:lang w:val="en-IN"/>
        </w:rPr>
      </w:pPr>
      <w:r w:rsidRPr="002E4699">
        <w:rPr>
          <w:b/>
          <w:bCs/>
          <w:lang w:val="en-IN"/>
        </w:rPr>
        <w:t xml:space="preserve">Q: I am </w:t>
      </w:r>
      <w:r w:rsidR="00E2199A">
        <w:rPr>
          <w:b/>
          <w:bCs/>
          <w:lang w:val="en-IN"/>
        </w:rPr>
        <w:t xml:space="preserve">the </w:t>
      </w:r>
      <w:r w:rsidRPr="002E4699">
        <w:rPr>
          <w:b/>
          <w:bCs/>
          <w:lang w:val="en-IN"/>
        </w:rPr>
        <w:t xml:space="preserve">owner of my business but my business transactions are handled by my account teams, can the app handle the entries from other’s behalf? </w:t>
      </w:r>
    </w:p>
    <w:p w14:paraId="499ACE92" w14:textId="2970439F" w:rsidR="00FC1B4B" w:rsidRDefault="00FC1B4B" w:rsidP="00FC1B4B">
      <w:pPr>
        <w:rPr>
          <w:lang w:val="en-IN"/>
        </w:rPr>
      </w:pPr>
      <w:r w:rsidRPr="002E4699">
        <w:rPr>
          <w:b/>
          <w:bCs/>
          <w:lang w:val="en-IN"/>
        </w:rPr>
        <w:t xml:space="preserve">A: </w:t>
      </w:r>
      <w:r>
        <w:rPr>
          <w:lang w:val="en-IN"/>
        </w:rPr>
        <w:t xml:space="preserve">The app is built to do that but currently it is not supported and in </w:t>
      </w:r>
      <w:r w:rsidR="00E2199A">
        <w:rPr>
          <w:lang w:val="en-IN"/>
        </w:rPr>
        <w:t xml:space="preserve">a </w:t>
      </w:r>
      <w:r>
        <w:rPr>
          <w:lang w:val="en-IN"/>
        </w:rPr>
        <w:t>future version, we will allow that.</w:t>
      </w:r>
      <w:r w:rsidR="006672C3">
        <w:rPr>
          <w:lang w:val="en-IN"/>
        </w:rPr>
        <w:t xml:space="preserve"> But, even in that case, you will have to approve the transactions created by others</w:t>
      </w:r>
      <w:r w:rsidR="00DE46B2">
        <w:rPr>
          <w:lang w:val="en-IN"/>
        </w:rPr>
        <w:t xml:space="preserve"> or you can desig</w:t>
      </w:r>
      <w:r w:rsidR="00E2199A">
        <w:rPr>
          <w:lang w:val="en-IN"/>
        </w:rPr>
        <w:t>nate</w:t>
      </w:r>
      <w:r w:rsidR="00DE46B2">
        <w:rPr>
          <w:lang w:val="en-IN"/>
        </w:rPr>
        <w:t xml:space="preserve"> some person to that. </w:t>
      </w:r>
    </w:p>
    <w:p w14:paraId="6490B0C6" w14:textId="7A025EB1" w:rsidR="006672C3" w:rsidRDefault="006672C3" w:rsidP="00FC1B4B">
      <w:pPr>
        <w:rPr>
          <w:b/>
          <w:bCs/>
          <w:lang w:val="en-IN"/>
        </w:rPr>
      </w:pPr>
      <w:r w:rsidRPr="002E4699">
        <w:rPr>
          <w:b/>
          <w:bCs/>
          <w:lang w:val="en-IN"/>
        </w:rPr>
        <w:t xml:space="preserve">Q: </w:t>
      </w:r>
      <w:r w:rsidR="00CD35F2">
        <w:rPr>
          <w:b/>
          <w:bCs/>
          <w:lang w:val="en-IN"/>
        </w:rPr>
        <w:t xml:space="preserve">I am </w:t>
      </w:r>
      <w:r w:rsidR="007F1056">
        <w:rPr>
          <w:b/>
          <w:bCs/>
          <w:lang w:val="en-IN"/>
        </w:rPr>
        <w:t xml:space="preserve">the </w:t>
      </w:r>
      <w:r w:rsidR="00CD35F2">
        <w:rPr>
          <w:b/>
          <w:bCs/>
          <w:lang w:val="en-IN"/>
        </w:rPr>
        <w:t>owner of my business and I have two more partner</w:t>
      </w:r>
      <w:r w:rsidR="007F1056">
        <w:rPr>
          <w:b/>
          <w:bCs/>
          <w:lang w:val="en-IN"/>
        </w:rPr>
        <w:t>s</w:t>
      </w:r>
      <w:r w:rsidR="00CD35F2">
        <w:rPr>
          <w:b/>
          <w:bCs/>
          <w:lang w:val="en-IN"/>
        </w:rPr>
        <w:t xml:space="preserve"> who also would like to see the same level of details as me? Is it supported in the app? </w:t>
      </w:r>
    </w:p>
    <w:p w14:paraId="5D31031F" w14:textId="1E951968" w:rsidR="00CD35F2" w:rsidRDefault="00CD35F2" w:rsidP="00FC1B4B">
      <w:pPr>
        <w:rPr>
          <w:lang w:val="en-IN"/>
        </w:rPr>
      </w:pPr>
      <w:r>
        <w:rPr>
          <w:b/>
          <w:bCs/>
          <w:lang w:val="en-IN"/>
        </w:rPr>
        <w:t xml:space="preserve">A: </w:t>
      </w:r>
      <w:r>
        <w:rPr>
          <w:lang w:val="en-IN"/>
        </w:rPr>
        <w:t xml:space="preserve">Yes. All the functions built in the app are configurable. So you can control what rights you want to assign. </w:t>
      </w:r>
    </w:p>
    <w:p w14:paraId="67483E29" w14:textId="4A7C5FFE" w:rsidR="00D5170C" w:rsidRDefault="00D5170C" w:rsidP="00D5170C">
      <w:pPr>
        <w:rPr>
          <w:b/>
          <w:bCs/>
          <w:lang w:val="en-IN"/>
        </w:rPr>
      </w:pPr>
      <w:r w:rsidRPr="00C62E09">
        <w:rPr>
          <w:b/>
          <w:bCs/>
          <w:lang w:val="en-IN"/>
        </w:rPr>
        <w:t xml:space="preserve">Q: </w:t>
      </w:r>
      <w:r>
        <w:rPr>
          <w:b/>
          <w:bCs/>
          <w:lang w:val="en-IN"/>
        </w:rPr>
        <w:t xml:space="preserve">Does Salary paid to the employee come under the balance for </w:t>
      </w:r>
      <w:r w:rsidR="00A5053E">
        <w:rPr>
          <w:b/>
          <w:bCs/>
          <w:lang w:val="en-IN"/>
        </w:rPr>
        <w:t>a</w:t>
      </w:r>
      <w:r>
        <w:rPr>
          <w:b/>
          <w:bCs/>
          <w:lang w:val="en-IN"/>
        </w:rPr>
        <w:t xml:space="preserve"> person? </w:t>
      </w:r>
    </w:p>
    <w:p w14:paraId="1FBF3302" w14:textId="68A82A0C" w:rsidR="00D5170C" w:rsidRPr="002E4699" w:rsidRDefault="00D5170C" w:rsidP="00D5170C">
      <w:pPr>
        <w:rPr>
          <w:lang w:val="en-IN"/>
        </w:rPr>
      </w:pPr>
      <w:r>
        <w:rPr>
          <w:b/>
          <w:bCs/>
          <w:lang w:val="en-IN"/>
        </w:rPr>
        <w:t xml:space="preserve">A: </w:t>
      </w:r>
      <w:r w:rsidRPr="002E4699">
        <w:rPr>
          <w:lang w:val="en-IN"/>
        </w:rPr>
        <w:t>No. Salary is personal or profit</w:t>
      </w:r>
      <w:r w:rsidR="00A5053E">
        <w:rPr>
          <w:lang w:val="en-IN"/>
        </w:rPr>
        <w:t>s</w:t>
      </w:r>
      <w:r w:rsidRPr="002E4699">
        <w:rPr>
          <w:lang w:val="en-IN"/>
        </w:rPr>
        <w:t xml:space="preserve"> to that employee. That is not counted for company balance. </w:t>
      </w:r>
    </w:p>
    <w:p w14:paraId="443A06A6" w14:textId="4ACF9954" w:rsidR="002E037F" w:rsidRDefault="002E037F" w:rsidP="002E037F">
      <w:pPr>
        <w:rPr>
          <w:b/>
          <w:bCs/>
          <w:lang w:val="en-IN"/>
        </w:rPr>
      </w:pPr>
      <w:r w:rsidRPr="00C62E09">
        <w:rPr>
          <w:b/>
          <w:bCs/>
          <w:lang w:val="en-IN"/>
        </w:rPr>
        <w:t xml:space="preserve">Q: </w:t>
      </w:r>
      <w:r>
        <w:rPr>
          <w:b/>
          <w:bCs/>
          <w:lang w:val="en-IN"/>
        </w:rPr>
        <w:t>I can enter in</w:t>
      </w:r>
      <w:r w:rsidR="00527087">
        <w:rPr>
          <w:b/>
          <w:bCs/>
          <w:lang w:val="en-IN"/>
        </w:rPr>
        <w:t>i</w:t>
      </w:r>
      <w:r>
        <w:rPr>
          <w:b/>
          <w:bCs/>
          <w:lang w:val="en-IN"/>
        </w:rPr>
        <w:t xml:space="preserve">tial balance for customer/vendor and individual employee but how can I enter initial balance for employee salary? </w:t>
      </w:r>
    </w:p>
    <w:p w14:paraId="6342C735" w14:textId="193A0E20" w:rsidR="002E037F" w:rsidRPr="002E4699" w:rsidRDefault="002E037F" w:rsidP="002E037F">
      <w:pPr>
        <w:rPr>
          <w:lang w:val="en-IN"/>
        </w:rPr>
      </w:pPr>
      <w:r>
        <w:rPr>
          <w:b/>
          <w:bCs/>
          <w:lang w:val="en-IN"/>
        </w:rPr>
        <w:t xml:space="preserve">A: </w:t>
      </w:r>
      <w:r w:rsidRPr="002E4699">
        <w:rPr>
          <w:lang w:val="en-IN"/>
        </w:rPr>
        <w:t xml:space="preserve">You can create a Salary Due after creating the employee. </w:t>
      </w:r>
      <w:r>
        <w:rPr>
          <w:lang w:val="en-IN"/>
        </w:rPr>
        <w:t xml:space="preserve">That will work as </w:t>
      </w:r>
      <w:r w:rsidR="00527087">
        <w:rPr>
          <w:lang w:val="en-IN"/>
        </w:rPr>
        <w:t xml:space="preserve">an </w:t>
      </w:r>
      <w:r>
        <w:rPr>
          <w:lang w:val="en-IN"/>
        </w:rPr>
        <w:t>initial balance.</w:t>
      </w:r>
    </w:p>
    <w:p w14:paraId="34F67239" w14:textId="633C9699" w:rsidR="007744A6" w:rsidRDefault="007744A6" w:rsidP="007744A6">
      <w:pPr>
        <w:rPr>
          <w:b/>
          <w:bCs/>
          <w:lang w:val="en-IN"/>
        </w:rPr>
      </w:pPr>
      <w:r w:rsidRPr="00C62E09">
        <w:rPr>
          <w:b/>
          <w:bCs/>
          <w:lang w:val="en-IN"/>
        </w:rPr>
        <w:lastRenderedPageBreak/>
        <w:t xml:space="preserve">Q: </w:t>
      </w:r>
      <w:r>
        <w:rPr>
          <w:b/>
          <w:bCs/>
          <w:lang w:val="en-IN"/>
        </w:rPr>
        <w:t xml:space="preserve">What if I want to have </w:t>
      </w:r>
      <w:r w:rsidR="00527087">
        <w:rPr>
          <w:b/>
          <w:bCs/>
          <w:lang w:val="en-IN"/>
        </w:rPr>
        <w:t xml:space="preserve">an </w:t>
      </w:r>
      <w:r>
        <w:rPr>
          <w:b/>
          <w:bCs/>
          <w:lang w:val="en-IN"/>
        </w:rPr>
        <w:t xml:space="preserve">initial balance of </w:t>
      </w:r>
      <w:r w:rsidR="00C60425">
        <w:rPr>
          <w:b/>
          <w:bCs/>
          <w:lang w:val="en-IN"/>
        </w:rPr>
        <w:t xml:space="preserve">unpaid </w:t>
      </w:r>
      <w:r>
        <w:rPr>
          <w:b/>
          <w:bCs/>
          <w:lang w:val="en-IN"/>
        </w:rPr>
        <w:t xml:space="preserve">expenses I have? </w:t>
      </w:r>
    </w:p>
    <w:p w14:paraId="3C63A4BE" w14:textId="266A5588" w:rsidR="007744A6" w:rsidRPr="002E4699" w:rsidRDefault="00447D68" w:rsidP="007744A6">
      <w:pPr>
        <w:rPr>
          <w:lang w:val="en-IN"/>
        </w:rPr>
      </w:pPr>
      <w:r>
        <w:rPr>
          <w:b/>
          <w:bCs/>
          <w:lang w:val="en-IN"/>
        </w:rPr>
        <w:t xml:space="preserve">A: </w:t>
      </w:r>
      <w:r w:rsidRPr="002E4699">
        <w:rPr>
          <w:lang w:val="en-IN"/>
        </w:rPr>
        <w:t>You can go to settings and update the “in</w:t>
      </w:r>
      <w:r w:rsidR="00527087">
        <w:rPr>
          <w:lang w:val="en-IN"/>
        </w:rPr>
        <w:t>i</w:t>
      </w:r>
      <w:r w:rsidRPr="002E4699">
        <w:rPr>
          <w:lang w:val="en-IN"/>
        </w:rPr>
        <w:t>tial unpaid expense” setting value.</w:t>
      </w:r>
    </w:p>
    <w:p w14:paraId="61E7A040" w14:textId="5860161A" w:rsidR="00492741" w:rsidRDefault="00492741" w:rsidP="00492741">
      <w:pPr>
        <w:rPr>
          <w:b/>
          <w:bCs/>
          <w:lang w:val="en-IN"/>
        </w:rPr>
      </w:pPr>
      <w:r w:rsidRPr="00C62E09">
        <w:rPr>
          <w:b/>
          <w:bCs/>
          <w:lang w:val="en-IN"/>
        </w:rPr>
        <w:t xml:space="preserve">Q: </w:t>
      </w:r>
      <w:r w:rsidR="000E243C">
        <w:rPr>
          <w:b/>
          <w:bCs/>
          <w:lang w:val="en-IN"/>
        </w:rPr>
        <w:t>How do I handle material return case meaning I sent some material of 20,000Rs and he returned Rs. 5000/- material, he just took/bought only 15,000/- material but I have already created 20,000Rs entry into the app</w:t>
      </w:r>
      <w:r>
        <w:rPr>
          <w:b/>
          <w:bCs/>
          <w:lang w:val="en-IN"/>
        </w:rPr>
        <w:t xml:space="preserve">? </w:t>
      </w:r>
    </w:p>
    <w:p w14:paraId="58FC6F57" w14:textId="68030204" w:rsidR="00D5170C" w:rsidRDefault="000E243C" w:rsidP="00FC1B4B">
      <w:pPr>
        <w:rPr>
          <w:lang w:val="en-IN"/>
        </w:rPr>
      </w:pPr>
      <w:r>
        <w:rPr>
          <w:lang w:val="en-IN"/>
        </w:rPr>
        <w:t xml:space="preserve">A: You can create a bill entry of -5000 ( minus 5000 Rs.)  that will adjust your actual sale of 15000 (20,000 – 5000 = 15000Rs) </w:t>
      </w:r>
    </w:p>
    <w:p w14:paraId="1E4AFE7D" w14:textId="2998524E" w:rsidR="004D1E0D" w:rsidRDefault="004D1E0D" w:rsidP="004D1E0D">
      <w:pPr>
        <w:rPr>
          <w:b/>
          <w:bCs/>
          <w:lang w:val="en-IN"/>
        </w:rPr>
      </w:pPr>
      <w:r w:rsidRPr="00C62E09">
        <w:rPr>
          <w:b/>
          <w:bCs/>
          <w:lang w:val="en-IN"/>
        </w:rPr>
        <w:t xml:space="preserve">Q: </w:t>
      </w:r>
      <w:r w:rsidR="00E21B79">
        <w:rPr>
          <w:b/>
          <w:bCs/>
          <w:lang w:val="en-IN"/>
        </w:rPr>
        <w:t>I have</w:t>
      </w:r>
      <w:r w:rsidR="00527087">
        <w:rPr>
          <w:b/>
          <w:bCs/>
          <w:lang w:val="en-IN"/>
        </w:rPr>
        <w:t xml:space="preserve"> to</w:t>
      </w:r>
      <w:r w:rsidR="00E21B79">
        <w:rPr>
          <w:b/>
          <w:bCs/>
          <w:lang w:val="en-IN"/>
        </w:rPr>
        <w:t xml:space="preserve"> create entered a wrong amount in Expense or Salary Due or Payment Received etc, but I have seen that the app/system is not allowing me to edit </w:t>
      </w:r>
      <w:r w:rsidR="00527087">
        <w:rPr>
          <w:b/>
          <w:bCs/>
          <w:lang w:val="en-IN"/>
        </w:rPr>
        <w:t xml:space="preserve">the </w:t>
      </w:r>
      <w:r w:rsidR="00E21B79">
        <w:rPr>
          <w:b/>
          <w:bCs/>
          <w:lang w:val="en-IN"/>
        </w:rPr>
        <w:t xml:space="preserve">amount. </w:t>
      </w:r>
    </w:p>
    <w:p w14:paraId="62017759" w14:textId="326B5AE4" w:rsidR="00E21B79" w:rsidRDefault="00E21B79" w:rsidP="004D1E0D">
      <w:pPr>
        <w:rPr>
          <w:lang w:val="en-IN"/>
        </w:rPr>
      </w:pPr>
      <w:r>
        <w:rPr>
          <w:b/>
          <w:bCs/>
          <w:lang w:val="en-IN"/>
        </w:rPr>
        <w:t xml:space="preserve">A: </w:t>
      </w:r>
      <w:r>
        <w:rPr>
          <w:lang w:val="en-IN"/>
        </w:rPr>
        <w:t xml:space="preserve">Yes, as this app/system is </w:t>
      </w:r>
      <w:r w:rsidR="005B4F37">
        <w:rPr>
          <w:lang w:val="en-IN"/>
        </w:rPr>
        <w:t xml:space="preserve">of </w:t>
      </w:r>
      <w:r>
        <w:rPr>
          <w:lang w:val="en-IN"/>
        </w:rPr>
        <w:t>financial category</w:t>
      </w:r>
      <w:r w:rsidR="005B4F37">
        <w:rPr>
          <w:lang w:val="en-IN"/>
        </w:rPr>
        <w:t>,</w:t>
      </w:r>
      <w:r>
        <w:rPr>
          <w:lang w:val="en-IN"/>
        </w:rPr>
        <w:t xml:space="preserve"> we cannot allow the amounts to be edited as someone can edit </w:t>
      </w:r>
      <w:r w:rsidR="00527087">
        <w:rPr>
          <w:lang w:val="en-IN"/>
        </w:rPr>
        <w:t xml:space="preserve">the </w:t>
      </w:r>
      <w:r>
        <w:rPr>
          <w:lang w:val="en-IN"/>
        </w:rPr>
        <w:t xml:space="preserve">amount and can do </w:t>
      </w:r>
      <w:r w:rsidR="005B4F37">
        <w:rPr>
          <w:lang w:val="en-IN"/>
        </w:rPr>
        <w:t>fraud. But, you can do a reve</w:t>
      </w:r>
      <w:r w:rsidR="00527087">
        <w:rPr>
          <w:lang w:val="en-IN"/>
        </w:rPr>
        <w:t>r</w:t>
      </w:r>
      <w:r w:rsidR="005B4F37">
        <w:rPr>
          <w:lang w:val="en-IN"/>
        </w:rPr>
        <w:t xml:space="preserve">se entry (a corresponding negative entry to achieve the same result. An example is given in </w:t>
      </w:r>
      <w:r w:rsidR="00527087">
        <w:rPr>
          <w:lang w:val="en-IN"/>
        </w:rPr>
        <w:t xml:space="preserve">the </w:t>
      </w:r>
      <w:r w:rsidR="005B4F37">
        <w:rPr>
          <w:lang w:val="en-IN"/>
        </w:rPr>
        <w:t>above scenario.</w:t>
      </w:r>
    </w:p>
    <w:p w14:paraId="132FFD6A" w14:textId="331975FE" w:rsidR="00670E7C" w:rsidRDefault="00670E7C" w:rsidP="004D1E0D">
      <w:pPr>
        <w:rPr>
          <w:lang w:val="en-IN"/>
        </w:rPr>
      </w:pPr>
    </w:p>
    <w:p w14:paraId="2ECFFE44" w14:textId="61E997D6" w:rsidR="00670E7C" w:rsidRDefault="00670E7C" w:rsidP="00670E7C">
      <w:pPr>
        <w:rPr>
          <w:b/>
          <w:bCs/>
          <w:lang w:val="en-IN"/>
        </w:rPr>
      </w:pPr>
      <w:r w:rsidRPr="00C62E09">
        <w:rPr>
          <w:b/>
          <w:bCs/>
          <w:lang w:val="en-IN"/>
        </w:rPr>
        <w:t xml:space="preserve">Q: </w:t>
      </w:r>
      <w:r>
        <w:rPr>
          <w:b/>
          <w:bCs/>
          <w:lang w:val="en-IN"/>
        </w:rPr>
        <w:t xml:space="preserve">I want to track my material quantities and how much I have sold, how can I do that? </w:t>
      </w:r>
    </w:p>
    <w:p w14:paraId="74D5BEFD" w14:textId="5173C8C2" w:rsidR="00670E7C" w:rsidRDefault="00670E7C" w:rsidP="00670E7C">
      <w:pPr>
        <w:rPr>
          <w:b/>
          <w:bCs/>
          <w:lang w:val="en-IN"/>
        </w:rPr>
      </w:pPr>
      <w:r>
        <w:rPr>
          <w:b/>
          <w:bCs/>
          <w:lang w:val="en-IN"/>
        </w:rPr>
        <w:t xml:space="preserve">A: </w:t>
      </w:r>
      <w:r w:rsidRPr="002E4699">
        <w:rPr>
          <w:lang w:val="en-IN"/>
        </w:rPr>
        <w:t>The system</w:t>
      </w:r>
      <w:r w:rsidR="00527087">
        <w:rPr>
          <w:lang w:val="en-IN"/>
        </w:rPr>
        <w:t>/</w:t>
      </w:r>
      <w:r w:rsidRPr="002E4699">
        <w:rPr>
          <w:lang w:val="en-IN"/>
        </w:rPr>
        <w:t>app is not designed for that purpose currently, it is designed to manage the money which is circulating across your organizations and provide you</w:t>
      </w:r>
      <w:r>
        <w:rPr>
          <w:lang w:val="en-IN"/>
        </w:rPr>
        <w:t xml:space="preserve">, </w:t>
      </w:r>
      <w:r w:rsidRPr="002E4699">
        <w:rPr>
          <w:lang w:val="en-IN"/>
        </w:rPr>
        <w:t xml:space="preserve"> accurate business health at any point </w:t>
      </w:r>
      <w:r w:rsidR="00527087">
        <w:rPr>
          <w:lang w:val="en-IN"/>
        </w:rPr>
        <w:t>in</w:t>
      </w:r>
      <w:r w:rsidRPr="002E4699">
        <w:rPr>
          <w:lang w:val="en-IN"/>
        </w:rPr>
        <w:t xml:space="preserve"> time.</w:t>
      </w:r>
      <w:r>
        <w:rPr>
          <w:b/>
          <w:bCs/>
          <w:lang w:val="en-IN"/>
        </w:rPr>
        <w:t xml:space="preserve"> </w:t>
      </w:r>
    </w:p>
    <w:p w14:paraId="3DA38BFC" w14:textId="40F2BA1A" w:rsidR="0008603E" w:rsidRDefault="0008603E" w:rsidP="0008603E">
      <w:pPr>
        <w:rPr>
          <w:b/>
          <w:bCs/>
          <w:lang w:val="en-IN"/>
        </w:rPr>
      </w:pPr>
      <w:r w:rsidRPr="00C62E09">
        <w:rPr>
          <w:b/>
          <w:bCs/>
          <w:lang w:val="en-IN"/>
        </w:rPr>
        <w:t xml:space="preserve">Q: </w:t>
      </w:r>
      <w:r>
        <w:rPr>
          <w:b/>
          <w:bCs/>
          <w:lang w:val="en-IN"/>
        </w:rPr>
        <w:t>One of my vendor</w:t>
      </w:r>
      <w:r w:rsidR="000F3860">
        <w:rPr>
          <w:b/>
          <w:bCs/>
          <w:lang w:val="en-IN"/>
        </w:rPr>
        <w:t>s</w:t>
      </w:r>
      <w:r>
        <w:rPr>
          <w:b/>
          <w:bCs/>
          <w:lang w:val="en-IN"/>
        </w:rPr>
        <w:t xml:space="preserve"> has created a due against me and I can log</w:t>
      </w:r>
      <w:r w:rsidR="000F3860">
        <w:rPr>
          <w:b/>
          <w:bCs/>
          <w:lang w:val="en-IN"/>
        </w:rPr>
        <w:t xml:space="preserve"> </w:t>
      </w:r>
      <w:r>
        <w:rPr>
          <w:b/>
          <w:bCs/>
          <w:lang w:val="en-IN"/>
        </w:rPr>
        <w:t xml:space="preserve">in with my mobile and OTP but I can see what the vendor has created for me. I cannot do anything. </w:t>
      </w:r>
    </w:p>
    <w:p w14:paraId="5CF1EA71" w14:textId="27BC1A9A" w:rsidR="0008603E" w:rsidRPr="002E4699" w:rsidRDefault="0008603E" w:rsidP="0008603E">
      <w:pPr>
        <w:rPr>
          <w:lang w:val="en-IN"/>
        </w:rPr>
      </w:pPr>
      <w:r>
        <w:rPr>
          <w:b/>
          <w:bCs/>
          <w:lang w:val="en-IN"/>
        </w:rPr>
        <w:t xml:space="preserve">A: </w:t>
      </w:r>
      <w:r w:rsidR="000F3860">
        <w:rPr>
          <w:b/>
          <w:bCs/>
          <w:lang w:val="en-IN"/>
        </w:rPr>
        <w:t>Y</w:t>
      </w:r>
      <w:r w:rsidR="00CE75ED" w:rsidRPr="002E4699">
        <w:rPr>
          <w:lang w:val="en-IN"/>
        </w:rPr>
        <w:t xml:space="preserve">ou are not registered currently on the app/system. The app allows you to use </w:t>
      </w:r>
      <w:r w:rsidR="000F3860">
        <w:rPr>
          <w:lang w:val="en-IN"/>
        </w:rPr>
        <w:t xml:space="preserve">the </w:t>
      </w:r>
      <w:r w:rsidR="00CE75ED" w:rsidRPr="002E4699">
        <w:rPr>
          <w:lang w:val="en-IN"/>
        </w:rPr>
        <w:t>basic function without registration. If you are running a business or a  business owner or a caretaker of a business then you can register your business</w:t>
      </w:r>
      <w:r w:rsidR="00BD30B2">
        <w:rPr>
          <w:lang w:val="en-IN"/>
        </w:rPr>
        <w:t>. Once you have registered your business then you will get a “Company ID” and password. When you are login with “Mobile Number”, “Company Id”</w:t>
      </w:r>
      <w:r w:rsidR="00CE75ED" w:rsidRPr="002E4699">
        <w:rPr>
          <w:lang w:val="en-IN"/>
        </w:rPr>
        <w:t xml:space="preserve"> </w:t>
      </w:r>
      <w:r w:rsidR="00BD30B2">
        <w:rPr>
          <w:lang w:val="en-IN"/>
        </w:rPr>
        <w:t xml:space="preserve">and “Password” then </w:t>
      </w:r>
      <w:r w:rsidR="000F637C">
        <w:rPr>
          <w:lang w:val="en-IN"/>
        </w:rPr>
        <w:t>you will be able to see all the features.</w:t>
      </w:r>
    </w:p>
    <w:p w14:paraId="56713DED" w14:textId="77777777" w:rsidR="000E243C" w:rsidRPr="00CD35F2" w:rsidRDefault="000E243C" w:rsidP="00FC1B4B">
      <w:pPr>
        <w:rPr>
          <w:lang w:val="en-IN"/>
        </w:rPr>
      </w:pPr>
    </w:p>
    <w:p w14:paraId="2D84BB51" w14:textId="0D1FE58D" w:rsidR="002A6969" w:rsidRDefault="002A6969" w:rsidP="002A6969">
      <w:pPr>
        <w:rPr>
          <w:b/>
          <w:bCs/>
          <w:lang w:val="en-IN"/>
        </w:rPr>
      </w:pPr>
      <w:r w:rsidRPr="00C62E09">
        <w:rPr>
          <w:b/>
          <w:bCs/>
          <w:lang w:val="en-IN"/>
        </w:rPr>
        <w:t xml:space="preserve">Q: </w:t>
      </w:r>
      <w:r>
        <w:rPr>
          <w:b/>
          <w:bCs/>
          <w:lang w:val="en-IN"/>
        </w:rPr>
        <w:t xml:space="preserve">I am a business owner of </w:t>
      </w:r>
      <w:r w:rsidR="005B056D">
        <w:rPr>
          <w:b/>
          <w:bCs/>
          <w:lang w:val="en-IN"/>
        </w:rPr>
        <w:t xml:space="preserve">more than one business e.g 5 business, do I need to register with </w:t>
      </w:r>
      <w:r w:rsidR="000F3860">
        <w:rPr>
          <w:b/>
          <w:bCs/>
          <w:lang w:val="en-IN"/>
        </w:rPr>
        <w:t xml:space="preserve">a 5 </w:t>
      </w:r>
      <w:r w:rsidR="005B056D">
        <w:rPr>
          <w:b/>
          <w:bCs/>
          <w:lang w:val="en-IN"/>
        </w:rPr>
        <w:t xml:space="preserve">different number? </w:t>
      </w:r>
    </w:p>
    <w:p w14:paraId="2A2243BE" w14:textId="1C6E348E" w:rsidR="005B056D" w:rsidRDefault="005B056D" w:rsidP="002A6969">
      <w:pPr>
        <w:rPr>
          <w:lang w:val="en-IN"/>
        </w:rPr>
      </w:pPr>
      <w:r w:rsidRPr="002E4699">
        <w:rPr>
          <w:lang w:val="en-IN"/>
        </w:rPr>
        <w:t xml:space="preserve">A: No, you do not need to register with </w:t>
      </w:r>
      <w:r w:rsidR="000F3860">
        <w:rPr>
          <w:lang w:val="en-IN"/>
        </w:rPr>
        <w:t xml:space="preserve">a </w:t>
      </w:r>
      <w:r w:rsidRPr="002E4699">
        <w:rPr>
          <w:lang w:val="en-IN"/>
        </w:rPr>
        <w:t xml:space="preserve">different number. </w:t>
      </w:r>
      <w:r>
        <w:rPr>
          <w:lang w:val="en-IN"/>
        </w:rPr>
        <w:t xml:space="preserve">When you are registering a new business then </w:t>
      </w:r>
      <w:r w:rsidR="000F3860">
        <w:rPr>
          <w:lang w:val="en-IN"/>
        </w:rPr>
        <w:t xml:space="preserve">the </w:t>
      </w:r>
      <w:r>
        <w:rPr>
          <w:lang w:val="en-IN"/>
        </w:rPr>
        <w:t xml:space="preserve">system will provide you unique Company ID. </w:t>
      </w:r>
      <w:r w:rsidR="0013524B">
        <w:rPr>
          <w:lang w:val="en-IN"/>
        </w:rPr>
        <w:t>You need to log</w:t>
      </w:r>
      <w:r w:rsidR="000F3860">
        <w:rPr>
          <w:lang w:val="en-IN"/>
        </w:rPr>
        <w:t xml:space="preserve"> </w:t>
      </w:r>
      <w:r w:rsidR="0013524B">
        <w:rPr>
          <w:lang w:val="en-IN"/>
        </w:rPr>
        <w:t>in with respective Company Id to manage that specific business. All different busines</w:t>
      </w:r>
      <w:r w:rsidR="000F3860">
        <w:rPr>
          <w:lang w:val="en-IN"/>
        </w:rPr>
        <w:t>se</w:t>
      </w:r>
      <w:r w:rsidR="0013524B">
        <w:rPr>
          <w:lang w:val="en-IN"/>
        </w:rPr>
        <w:t xml:space="preserve">s under you will still be different for the system. You can see the balance of different business together at  this time. </w:t>
      </w:r>
    </w:p>
    <w:p w14:paraId="039BCEB8" w14:textId="11D34DBA" w:rsidR="008B413A" w:rsidRDefault="008B413A" w:rsidP="008B413A">
      <w:pPr>
        <w:rPr>
          <w:b/>
          <w:bCs/>
          <w:lang w:val="en-IN"/>
        </w:rPr>
      </w:pPr>
      <w:r w:rsidRPr="00C62E09">
        <w:rPr>
          <w:b/>
          <w:bCs/>
          <w:lang w:val="en-IN"/>
        </w:rPr>
        <w:t xml:space="preserve">Q: </w:t>
      </w:r>
      <w:r>
        <w:rPr>
          <w:b/>
          <w:bCs/>
          <w:lang w:val="en-IN"/>
        </w:rPr>
        <w:t xml:space="preserve">If I see my business dashboard then I do not see that total amount due for employees accounts (negative balance of employee) are used while doing overall calculation of my business health. Is it by mistake? </w:t>
      </w:r>
    </w:p>
    <w:p w14:paraId="31A92A7F" w14:textId="1CE64C3F" w:rsidR="008B413A" w:rsidRDefault="008B413A" w:rsidP="008B413A">
      <w:pPr>
        <w:rPr>
          <w:ins w:id="42" w:author="nyadav.idmworks@outlook.com" w:date="2020-04-26T16:52:00Z"/>
          <w:lang w:val="en-IN"/>
        </w:rPr>
      </w:pPr>
      <w:r>
        <w:rPr>
          <w:b/>
          <w:bCs/>
          <w:lang w:val="en-IN"/>
        </w:rPr>
        <w:t xml:space="preserve">A: </w:t>
      </w:r>
      <w:r w:rsidRPr="002E4699">
        <w:rPr>
          <w:lang w:val="en-IN"/>
        </w:rPr>
        <w:t xml:space="preserve">NO, </w:t>
      </w:r>
      <w:r>
        <w:rPr>
          <w:lang w:val="en-IN"/>
        </w:rPr>
        <w:t>it is not calculated because the account due of employee may happen due to one of the reasons 1. Vendor / Customer Payment. 2. Expense payment 3. Salary payment. All of these are already included. If we consider the due balance of each employee into the calculation then it will be a duplicate and will be incorrect.</w:t>
      </w:r>
      <w:r w:rsidR="00E9790C">
        <w:rPr>
          <w:lang w:val="en-IN"/>
        </w:rPr>
        <w:t xml:space="preserve"> That is why, we have not </w:t>
      </w:r>
      <w:r w:rsidR="00A813EF">
        <w:rPr>
          <w:lang w:val="en-IN"/>
        </w:rPr>
        <w:t xml:space="preserve">included </w:t>
      </w:r>
      <w:r w:rsidR="00E9790C">
        <w:rPr>
          <w:lang w:val="en-IN"/>
        </w:rPr>
        <w:t xml:space="preserve">that into the </w:t>
      </w:r>
      <w:r w:rsidR="00A813EF">
        <w:rPr>
          <w:lang w:val="en-IN"/>
        </w:rPr>
        <w:t xml:space="preserve">calculations. </w:t>
      </w:r>
    </w:p>
    <w:p w14:paraId="4A07C89B" w14:textId="563796CD" w:rsidR="009F69B8" w:rsidRDefault="009F69B8" w:rsidP="008B413A">
      <w:pPr>
        <w:rPr>
          <w:ins w:id="43" w:author="nyadav.idmworks@outlook.com" w:date="2020-04-26T16:52:00Z"/>
          <w:b/>
          <w:bCs/>
          <w:lang w:val="en-IN"/>
        </w:rPr>
      </w:pPr>
      <w:ins w:id="44" w:author="nyadav.idmworks@outlook.com" w:date="2020-04-26T16:52:00Z">
        <w:r w:rsidRPr="00C62E09">
          <w:rPr>
            <w:b/>
            <w:bCs/>
            <w:lang w:val="en-IN"/>
          </w:rPr>
          <w:lastRenderedPageBreak/>
          <w:t xml:space="preserve">Q: </w:t>
        </w:r>
        <w:r>
          <w:rPr>
            <w:b/>
            <w:bCs/>
            <w:lang w:val="en-IN"/>
          </w:rPr>
          <w:t>If a customer paid me in two different accounts then how would I handle that ? Different cases c</w:t>
        </w:r>
      </w:ins>
      <w:ins w:id="45" w:author="nyadav.idmworks@outlook.com" w:date="2020-04-26T16:53:00Z">
        <w:r>
          <w:rPr>
            <w:b/>
            <w:bCs/>
            <w:lang w:val="en-IN"/>
          </w:rPr>
          <w:t xml:space="preserve">ould be: 1. Both accounts are mine 2. Both owned by other 3. One owned by me and second is ownerd by other. </w:t>
        </w:r>
      </w:ins>
    </w:p>
    <w:p w14:paraId="2CB6D711" w14:textId="3BA6640E" w:rsidR="009F69B8" w:rsidRDefault="009F69B8" w:rsidP="008B413A">
      <w:pPr>
        <w:rPr>
          <w:ins w:id="46" w:author="nyadav.idmworks@outlook.com" w:date="2020-04-26T16:54:00Z"/>
          <w:lang w:val="en-IN"/>
        </w:rPr>
      </w:pPr>
      <w:ins w:id="47" w:author="nyadav.idmworks@outlook.com" w:date="2020-04-26T16:52:00Z">
        <w:r>
          <w:rPr>
            <w:b/>
            <w:bCs/>
            <w:lang w:val="en-IN"/>
          </w:rPr>
          <w:t xml:space="preserve">A: </w:t>
        </w:r>
      </w:ins>
      <w:ins w:id="48" w:author="nyadav.idmworks@outlook.com" w:date="2020-04-26T16:54:00Z">
        <w:r w:rsidRPr="009F69B8">
          <w:rPr>
            <w:lang w:val="en-IN"/>
            <w:rPrChange w:id="49" w:author="nyadav.idmworks@outlook.com" w:date="2020-04-26T16:55:00Z">
              <w:rPr>
                <w:b/>
                <w:bCs/>
                <w:lang w:val="en-IN"/>
              </w:rPr>
            </w:rPrChange>
          </w:rPr>
          <w:t>D</w:t>
        </w:r>
        <w:r>
          <w:rPr>
            <w:lang w:val="en-IN"/>
          </w:rPr>
          <w:t>efinitely two transaction should be created</w:t>
        </w:r>
      </w:ins>
    </w:p>
    <w:p w14:paraId="5028A4D4" w14:textId="44E289F2" w:rsidR="009F69B8" w:rsidRDefault="009F69B8" w:rsidP="008B413A">
      <w:pPr>
        <w:rPr>
          <w:ins w:id="50" w:author="nyadav.idmworks@outlook.com" w:date="2020-04-26T16:54:00Z"/>
          <w:lang w:val="en-IN"/>
        </w:rPr>
      </w:pPr>
      <w:ins w:id="51" w:author="nyadav.idmworks@outlook.com" w:date="2020-04-26T16:54:00Z">
        <w:r>
          <w:rPr>
            <w:lang w:val="en-IN"/>
          </w:rPr>
          <w:t>Case1: You will create two transaction</w:t>
        </w:r>
      </w:ins>
      <w:ins w:id="52" w:author="nyadav.idmworks@outlook.com" w:date="2020-04-26T16:55:00Z">
        <w:r>
          <w:rPr>
            <w:lang w:val="en-IN"/>
          </w:rPr>
          <w:t xml:space="preserve"> for yourself</w:t>
        </w:r>
        <w:r w:rsidR="0049324F">
          <w:rPr>
            <w:lang w:val="en-IN"/>
          </w:rPr>
          <w:t>.</w:t>
        </w:r>
      </w:ins>
    </w:p>
    <w:p w14:paraId="7BA1EA1F" w14:textId="7B5AE3C9" w:rsidR="009F69B8" w:rsidRDefault="009F69B8" w:rsidP="008B413A">
      <w:pPr>
        <w:rPr>
          <w:ins w:id="53" w:author="nyadav.idmworks@outlook.com" w:date="2020-04-26T16:57:00Z"/>
          <w:lang w:val="en-IN"/>
        </w:rPr>
      </w:pPr>
      <w:ins w:id="54" w:author="nyadav.idmworks@outlook.com" w:date="2020-04-26T16:54:00Z">
        <w:r>
          <w:rPr>
            <w:lang w:val="en-IN"/>
          </w:rPr>
          <w:t>Case</w:t>
        </w:r>
      </w:ins>
      <w:ins w:id="55" w:author="nyadav.idmworks@outlook.com" w:date="2020-04-26T16:55:00Z">
        <w:r>
          <w:rPr>
            <w:lang w:val="en-IN"/>
          </w:rPr>
          <w:t>2:</w:t>
        </w:r>
      </w:ins>
      <w:ins w:id="56" w:author="nyadav.idmworks@outlook.com" w:date="2020-04-26T16:56:00Z">
        <w:r w:rsidR="003F3E30">
          <w:rPr>
            <w:lang w:val="en-IN"/>
          </w:rPr>
          <w:t xml:space="preserve"> Ideally other person should create the transaction from his login but in case not then you can create for yourself and </w:t>
        </w:r>
      </w:ins>
      <w:ins w:id="57" w:author="nyadav.idmworks@outlook.com" w:date="2020-04-26T16:57:00Z">
        <w:r w:rsidR="003F3E30">
          <w:rPr>
            <w:lang w:val="en-IN"/>
          </w:rPr>
          <w:t xml:space="preserve">use transfer. </w:t>
        </w:r>
      </w:ins>
    </w:p>
    <w:p w14:paraId="68E190AD" w14:textId="2674207C" w:rsidR="003F3E30" w:rsidRDefault="003F3E30" w:rsidP="008B413A">
      <w:pPr>
        <w:rPr>
          <w:ins w:id="58" w:author="nyadav.idmworks@outlook.com" w:date="2020-04-26T16:57:00Z"/>
          <w:lang w:val="en-IN"/>
        </w:rPr>
      </w:pPr>
      <w:ins w:id="59" w:author="nyadav.idmworks@outlook.com" w:date="2020-04-26T16:57:00Z">
        <w:r>
          <w:rPr>
            <w:lang w:val="en-IN"/>
          </w:rPr>
          <w:t xml:space="preserve">Case3:  Create two transaction;- one for yourself and second by other person. If other person is not able to create then you should create and use internal transfer module. </w:t>
        </w:r>
      </w:ins>
    </w:p>
    <w:p w14:paraId="500EFAF4" w14:textId="77777777" w:rsidR="003F3E30" w:rsidRPr="009F69B8" w:rsidRDefault="003F3E30" w:rsidP="008B413A">
      <w:pPr>
        <w:rPr>
          <w:ins w:id="60" w:author="nyadav.idmworks@outlook.com" w:date="2020-04-26T16:52:00Z"/>
          <w:lang w:val="en-IN"/>
        </w:rPr>
      </w:pPr>
    </w:p>
    <w:p w14:paraId="5EFAC57B" w14:textId="4258D9BF" w:rsidR="00E73E5C" w:rsidRDefault="00E73E5C" w:rsidP="00E73E5C">
      <w:pPr>
        <w:rPr>
          <w:ins w:id="61" w:author="nyadav.idmworks@outlook.com" w:date="2020-04-26T16:58:00Z"/>
          <w:b/>
          <w:bCs/>
          <w:lang w:val="en-IN"/>
        </w:rPr>
      </w:pPr>
      <w:ins w:id="62" w:author="nyadav.idmworks@outlook.com" w:date="2020-04-26T16:58:00Z">
        <w:r w:rsidRPr="00C62E09">
          <w:rPr>
            <w:b/>
            <w:bCs/>
            <w:lang w:val="en-IN"/>
          </w:rPr>
          <w:t xml:space="preserve">Q: </w:t>
        </w:r>
        <w:r>
          <w:rPr>
            <w:b/>
            <w:bCs/>
            <w:lang w:val="en-IN"/>
          </w:rPr>
          <w:t>If a customer paid me in two</w:t>
        </w:r>
        <w:r w:rsidR="00EB130A">
          <w:rPr>
            <w:b/>
            <w:bCs/>
            <w:lang w:val="en-IN"/>
          </w:rPr>
          <w:t xml:space="preserve"> different way: half payment direct cash to your executive and other is in your current account ? </w:t>
        </w:r>
      </w:ins>
    </w:p>
    <w:p w14:paraId="65A641A3" w14:textId="6C15E63C" w:rsidR="00EB130A" w:rsidRPr="0004783E" w:rsidRDefault="00420146" w:rsidP="00E73E5C">
      <w:pPr>
        <w:rPr>
          <w:ins w:id="63" w:author="nyadav.idmworks@outlook.com" w:date="2020-04-26T17:00:00Z"/>
          <w:lang w:val="en-IN"/>
          <w:rPrChange w:id="64" w:author="nyadav.idmworks@outlook.com" w:date="2020-04-26T17:00:00Z">
            <w:rPr>
              <w:ins w:id="65" w:author="nyadav.idmworks@outlook.com" w:date="2020-04-26T17:00:00Z"/>
              <w:b/>
              <w:bCs/>
              <w:lang w:val="en-IN"/>
            </w:rPr>
          </w:rPrChange>
        </w:rPr>
      </w:pPr>
      <w:ins w:id="66" w:author="nyadav.idmworks@outlook.com" w:date="2020-04-26T16:59:00Z">
        <w:r>
          <w:rPr>
            <w:b/>
            <w:bCs/>
            <w:lang w:val="en-IN"/>
          </w:rPr>
          <w:t xml:space="preserve">A: </w:t>
        </w:r>
        <w:r w:rsidRPr="0004783E">
          <w:rPr>
            <w:lang w:val="en-IN"/>
            <w:rPrChange w:id="67" w:author="nyadav.idmworks@outlook.com" w:date="2020-04-26T17:00:00Z">
              <w:rPr>
                <w:b/>
                <w:bCs/>
                <w:lang w:val="en-IN"/>
              </w:rPr>
            </w:rPrChange>
          </w:rPr>
          <w:t>In this case assuming current account is owned by you (Owner)</w:t>
        </w:r>
      </w:ins>
      <w:ins w:id="68" w:author="nyadav.idmworks@outlook.com" w:date="2020-04-26T17:00:00Z">
        <w:r w:rsidR="0004783E" w:rsidRPr="0004783E">
          <w:rPr>
            <w:lang w:val="en-IN"/>
            <w:rPrChange w:id="69" w:author="nyadav.idmworks@outlook.com" w:date="2020-04-26T17:00:00Z">
              <w:rPr>
                <w:b/>
                <w:bCs/>
                <w:lang w:val="en-IN"/>
              </w:rPr>
            </w:rPrChange>
          </w:rPr>
          <w:t xml:space="preserve">. </w:t>
        </w:r>
      </w:ins>
    </w:p>
    <w:p w14:paraId="1F2E7C7E" w14:textId="62508B5D" w:rsidR="0004783E" w:rsidRPr="0004783E" w:rsidRDefault="0004783E" w:rsidP="00E73E5C">
      <w:pPr>
        <w:rPr>
          <w:ins w:id="70" w:author="nyadav.idmworks@outlook.com" w:date="2020-04-26T17:00:00Z"/>
          <w:lang w:val="en-IN"/>
          <w:rPrChange w:id="71" w:author="nyadav.idmworks@outlook.com" w:date="2020-04-26T17:00:00Z">
            <w:rPr>
              <w:ins w:id="72" w:author="nyadav.idmworks@outlook.com" w:date="2020-04-26T17:00:00Z"/>
              <w:b/>
              <w:bCs/>
              <w:lang w:val="en-IN"/>
            </w:rPr>
          </w:rPrChange>
        </w:rPr>
      </w:pPr>
      <w:ins w:id="73" w:author="nyadav.idmworks@outlook.com" w:date="2020-04-26T17:00:00Z">
        <w:r w:rsidRPr="0004783E">
          <w:rPr>
            <w:lang w:val="en-IN"/>
            <w:rPrChange w:id="74" w:author="nyadav.idmworks@outlook.com" w:date="2020-04-26T17:00:00Z">
              <w:rPr>
                <w:b/>
                <w:bCs/>
                <w:lang w:val="en-IN"/>
              </w:rPr>
            </w:rPrChange>
          </w:rPr>
          <w:t xml:space="preserve">Two transaction would be created. </w:t>
        </w:r>
      </w:ins>
    </w:p>
    <w:p w14:paraId="46FF4819" w14:textId="4093D66D" w:rsidR="0004783E" w:rsidRDefault="0004783E" w:rsidP="00E73E5C">
      <w:pPr>
        <w:rPr>
          <w:ins w:id="75" w:author="nyadav.idmworks@outlook.com" w:date="2020-04-26T17:01:00Z"/>
          <w:lang w:val="en-IN"/>
        </w:rPr>
      </w:pPr>
      <w:ins w:id="76" w:author="nyadav.idmworks@outlook.com" w:date="2020-04-26T17:00:00Z">
        <w:r>
          <w:rPr>
            <w:lang w:val="en-IN"/>
          </w:rPr>
          <w:t xml:space="preserve">One should be made </w:t>
        </w:r>
      </w:ins>
      <w:ins w:id="77" w:author="nyadav.idmworks@outlook.com" w:date="2020-04-26T17:01:00Z">
        <w:r>
          <w:rPr>
            <w:lang w:val="en-IN"/>
          </w:rPr>
          <w:t>by the executive</w:t>
        </w:r>
      </w:ins>
      <w:ins w:id="78" w:author="nyadav.idmworks@outlook.com" w:date="2020-04-26T17:02:00Z">
        <w:r>
          <w:rPr>
            <w:lang w:val="en-IN"/>
          </w:rPr>
          <w:t>.</w:t>
        </w:r>
      </w:ins>
    </w:p>
    <w:p w14:paraId="59B4D096" w14:textId="38366275" w:rsidR="0004783E" w:rsidRDefault="0004783E" w:rsidP="00E73E5C">
      <w:pPr>
        <w:rPr>
          <w:ins w:id="79" w:author="nyadav.idmworks@outlook.com" w:date="2020-04-26T17:06:00Z"/>
          <w:lang w:val="en-IN"/>
        </w:rPr>
      </w:pPr>
      <w:ins w:id="80" w:author="nyadav.idmworks@outlook.com" w:date="2020-04-26T17:01:00Z">
        <w:r>
          <w:rPr>
            <w:lang w:val="en-IN"/>
          </w:rPr>
          <w:t xml:space="preserve">Other </w:t>
        </w:r>
      </w:ins>
      <w:ins w:id="81" w:author="nyadav.idmworks@outlook.com" w:date="2020-04-26T17:02:00Z">
        <w:r>
          <w:rPr>
            <w:lang w:val="en-IN"/>
          </w:rPr>
          <w:t>should be made by you as you have received the payment in the account owned by you. In the case not then executive should make a transaction for himself/herself and use internal transfer module.</w:t>
        </w:r>
      </w:ins>
    </w:p>
    <w:p w14:paraId="196BF228" w14:textId="5D359F3A" w:rsidR="00A85B21" w:rsidRDefault="00A85B21" w:rsidP="00E73E5C">
      <w:pPr>
        <w:rPr>
          <w:ins w:id="82" w:author="nyadav.idmworks@outlook.com" w:date="2020-04-26T17:06:00Z"/>
          <w:lang w:val="en-IN"/>
        </w:rPr>
      </w:pPr>
    </w:p>
    <w:p w14:paraId="4592505C" w14:textId="449C017B" w:rsidR="00A85B21" w:rsidRDefault="00A85B21" w:rsidP="00A85B21">
      <w:pPr>
        <w:rPr>
          <w:ins w:id="83" w:author="nyadav.idmworks@outlook.com" w:date="2020-04-26T17:07:00Z"/>
          <w:b/>
          <w:bCs/>
          <w:lang w:val="en-IN"/>
        </w:rPr>
      </w:pPr>
      <w:ins w:id="84" w:author="nyadav.idmworks@outlook.com" w:date="2020-04-26T17:06:00Z">
        <w:r w:rsidRPr="00C62E09">
          <w:rPr>
            <w:b/>
            <w:bCs/>
            <w:lang w:val="en-IN"/>
          </w:rPr>
          <w:t xml:space="preserve">Q: </w:t>
        </w:r>
        <w:r>
          <w:rPr>
            <w:b/>
            <w:bCs/>
            <w:lang w:val="en-IN"/>
          </w:rPr>
          <w:t>If your company is operated by the accountants (i.e major fi</w:t>
        </w:r>
      </w:ins>
      <w:ins w:id="85" w:author="nyadav.idmworks@outlook.com" w:date="2020-04-26T17:07:00Z">
        <w:r>
          <w:rPr>
            <w:b/>
            <w:bCs/>
            <w:lang w:val="en-IN"/>
          </w:rPr>
          <w:t xml:space="preserve">nancial transactions are done by them) then how as an owner I should use this app? </w:t>
        </w:r>
      </w:ins>
    </w:p>
    <w:p w14:paraId="2FF1B542" w14:textId="0D6847C4" w:rsidR="00A85B21" w:rsidRPr="00A85B21" w:rsidRDefault="00A85B21" w:rsidP="00A85B21">
      <w:pPr>
        <w:rPr>
          <w:ins w:id="86" w:author="nyadav.idmworks@outlook.com" w:date="2020-04-26T17:07:00Z"/>
          <w:lang w:val="en-IN"/>
          <w:rPrChange w:id="87" w:author="nyadav.idmworks@outlook.com" w:date="2020-04-26T17:07:00Z">
            <w:rPr>
              <w:ins w:id="88" w:author="nyadav.idmworks@outlook.com" w:date="2020-04-26T17:07:00Z"/>
              <w:b/>
              <w:bCs/>
              <w:lang w:val="en-IN"/>
            </w:rPr>
          </w:rPrChange>
        </w:rPr>
      </w:pPr>
      <w:ins w:id="89" w:author="nyadav.idmworks@outlook.com" w:date="2020-04-26T17:07:00Z">
        <w:r>
          <w:rPr>
            <w:b/>
            <w:bCs/>
            <w:lang w:val="en-IN"/>
          </w:rPr>
          <w:t xml:space="preserve">A: </w:t>
        </w:r>
        <w:r>
          <w:rPr>
            <w:lang w:val="en-IN"/>
          </w:rPr>
          <w:t xml:space="preserve">In that case – accountant should be making all the entries. E.g </w:t>
        </w:r>
      </w:ins>
      <w:ins w:id="90" w:author="nyadav.idmworks@outlook.com" w:date="2020-04-26T17:08:00Z">
        <w:r>
          <w:rPr>
            <w:lang w:val="en-IN"/>
          </w:rPr>
          <w:t xml:space="preserve">expenses, payment received etc. </w:t>
        </w:r>
        <w:r w:rsidR="000B18E9">
          <w:rPr>
            <w:lang w:val="en-IN"/>
          </w:rPr>
          <w:t>The accountant will also own all the current accounts of the company.</w:t>
        </w:r>
      </w:ins>
    </w:p>
    <w:p w14:paraId="74804E1F" w14:textId="77777777" w:rsidR="00A85B21" w:rsidRDefault="00A85B21" w:rsidP="00A85B21">
      <w:pPr>
        <w:rPr>
          <w:ins w:id="91" w:author="nyadav.idmworks@outlook.com" w:date="2020-04-26T17:06:00Z"/>
          <w:b/>
          <w:bCs/>
          <w:lang w:val="en-IN"/>
        </w:rPr>
      </w:pPr>
    </w:p>
    <w:p w14:paraId="6D2A64D6" w14:textId="77777777" w:rsidR="00A85B21" w:rsidRPr="0004783E" w:rsidRDefault="00A85B21" w:rsidP="00E73E5C">
      <w:pPr>
        <w:rPr>
          <w:ins w:id="92" w:author="nyadav.idmworks@outlook.com" w:date="2020-04-26T16:58:00Z"/>
          <w:lang w:val="en-IN"/>
          <w:rPrChange w:id="93" w:author="nyadav.idmworks@outlook.com" w:date="2020-04-26T17:00:00Z">
            <w:rPr>
              <w:ins w:id="94" w:author="nyadav.idmworks@outlook.com" w:date="2020-04-26T16:58:00Z"/>
              <w:b/>
              <w:bCs/>
              <w:lang w:val="en-IN"/>
            </w:rPr>
          </w:rPrChange>
        </w:rPr>
      </w:pPr>
    </w:p>
    <w:p w14:paraId="6B063729" w14:textId="77777777" w:rsidR="009F69B8" w:rsidRDefault="009F69B8" w:rsidP="008B413A">
      <w:pPr>
        <w:rPr>
          <w:b/>
          <w:bCs/>
          <w:lang w:val="en-IN"/>
        </w:rPr>
      </w:pPr>
    </w:p>
    <w:p w14:paraId="4AE2DCE3" w14:textId="77777777" w:rsidR="008B413A" w:rsidRPr="002E4699" w:rsidRDefault="008B413A" w:rsidP="002A6969">
      <w:pPr>
        <w:rPr>
          <w:lang w:val="en-IN"/>
        </w:rPr>
      </w:pPr>
    </w:p>
    <w:p w14:paraId="7C4DC906" w14:textId="0702BD33" w:rsidR="00EE5853" w:rsidRDefault="00EE5853" w:rsidP="00EE5853">
      <w:pPr>
        <w:pStyle w:val="Heading1"/>
        <w:rPr>
          <w:lang w:val="en-IN"/>
        </w:rPr>
      </w:pPr>
      <w:r>
        <w:rPr>
          <w:lang w:val="en-IN"/>
        </w:rPr>
        <w:t>Initial Onboarding of an Organization</w:t>
      </w:r>
    </w:p>
    <w:p w14:paraId="0E1EB1CB" w14:textId="1CBD36AD" w:rsidR="00EE5853" w:rsidRDefault="00EE5853" w:rsidP="00EE5853">
      <w:pPr>
        <w:rPr>
          <w:lang w:val="en-IN"/>
        </w:rPr>
      </w:pPr>
      <w:r>
        <w:rPr>
          <w:lang w:val="en-IN"/>
        </w:rPr>
        <w:t xml:space="preserve">Create an organization. </w:t>
      </w:r>
    </w:p>
    <w:p w14:paraId="21E75361" w14:textId="21E61539" w:rsidR="00EE5853" w:rsidRDefault="00EE5853" w:rsidP="00EE5853">
      <w:pPr>
        <w:rPr>
          <w:lang w:val="en-IN"/>
        </w:rPr>
      </w:pPr>
      <w:r>
        <w:rPr>
          <w:lang w:val="en-IN"/>
        </w:rPr>
        <w:t xml:space="preserve">Create Customer and Vendor – Update their initial balance on the screen. </w:t>
      </w:r>
      <w:r w:rsidR="00EB7629">
        <w:rPr>
          <w:lang w:val="en-IN"/>
        </w:rPr>
        <w:t xml:space="preserve"> [Need to collect, Need to Pay]</w:t>
      </w:r>
    </w:p>
    <w:p w14:paraId="4CBFAE94" w14:textId="2E8CCC15" w:rsidR="00EE5853" w:rsidRDefault="00EB7629" w:rsidP="00EE5853">
      <w:pPr>
        <w:rPr>
          <w:lang w:val="en-IN"/>
        </w:rPr>
      </w:pPr>
      <w:r>
        <w:rPr>
          <w:lang w:val="en-IN"/>
        </w:rPr>
        <w:t>Create Employee and update initial balance there on the screen.  [CASH IN HAND]</w:t>
      </w:r>
    </w:p>
    <w:p w14:paraId="0F8CF6DE" w14:textId="657F85B0" w:rsidR="00EB7629" w:rsidRDefault="00DD4AD4" w:rsidP="00EE5853">
      <w:pPr>
        <w:rPr>
          <w:lang w:val="en-IN"/>
        </w:rPr>
      </w:pPr>
      <w:r>
        <w:rPr>
          <w:lang w:val="en-IN"/>
        </w:rPr>
        <w:t xml:space="preserve">Settings: Update the initial unpaid expense. </w:t>
      </w:r>
      <w:r w:rsidR="005B7572">
        <w:rPr>
          <w:lang w:val="en-IN"/>
        </w:rPr>
        <w:t xml:space="preserve"> [Unpaid Expenses]</w:t>
      </w:r>
    </w:p>
    <w:p w14:paraId="093F2357" w14:textId="3CDE53B1" w:rsidR="00DD4AD4" w:rsidRDefault="00DD4AD4" w:rsidP="00EE5853">
      <w:pPr>
        <w:rPr>
          <w:lang w:val="en-IN"/>
        </w:rPr>
      </w:pPr>
      <w:r>
        <w:rPr>
          <w:lang w:val="en-IN"/>
        </w:rPr>
        <w:t xml:space="preserve">Salary: Create Salary due for each of the employee. </w:t>
      </w:r>
      <w:r w:rsidR="005B7572">
        <w:rPr>
          <w:lang w:val="en-IN"/>
        </w:rPr>
        <w:t>[Salary Due]</w:t>
      </w:r>
    </w:p>
    <w:p w14:paraId="37DD22C3" w14:textId="6EDB078F" w:rsidR="0058417E" w:rsidRDefault="0058417E" w:rsidP="0058417E">
      <w:pPr>
        <w:pStyle w:val="Heading1"/>
        <w:rPr>
          <w:lang w:val="en-IN"/>
        </w:rPr>
      </w:pPr>
      <w:r>
        <w:rPr>
          <w:lang w:val="en-IN"/>
        </w:rPr>
        <w:lastRenderedPageBreak/>
        <w:t xml:space="preserve">System Processes Explanation </w:t>
      </w:r>
    </w:p>
    <w:tbl>
      <w:tblPr>
        <w:tblStyle w:val="TableGrid"/>
        <w:tblW w:w="0" w:type="auto"/>
        <w:tblLook w:val="04A0" w:firstRow="1" w:lastRow="0" w:firstColumn="1" w:lastColumn="0" w:noHBand="0" w:noVBand="1"/>
      </w:tblPr>
      <w:tblGrid>
        <w:gridCol w:w="3005"/>
        <w:gridCol w:w="3005"/>
        <w:gridCol w:w="3006"/>
      </w:tblGrid>
      <w:tr w:rsidR="0058417E" w14:paraId="462575D0" w14:textId="77777777" w:rsidTr="0058417E">
        <w:tc>
          <w:tcPr>
            <w:tcW w:w="3005" w:type="dxa"/>
          </w:tcPr>
          <w:p w14:paraId="26F9B445" w14:textId="60BF83E5" w:rsidR="0058417E" w:rsidRPr="002E4699" w:rsidRDefault="0058417E" w:rsidP="0058417E">
            <w:pPr>
              <w:rPr>
                <w:b/>
                <w:bCs/>
                <w:lang w:val="en-IN"/>
              </w:rPr>
            </w:pPr>
            <w:r w:rsidRPr="002E4699">
              <w:rPr>
                <w:b/>
                <w:bCs/>
                <w:lang w:val="en-IN"/>
              </w:rPr>
              <w:t>Scenario</w:t>
            </w:r>
            <w:r w:rsidR="00A2063E">
              <w:rPr>
                <w:b/>
                <w:bCs/>
                <w:lang w:val="en-IN"/>
              </w:rPr>
              <w:t>/Problem</w:t>
            </w:r>
          </w:p>
        </w:tc>
        <w:tc>
          <w:tcPr>
            <w:tcW w:w="3005" w:type="dxa"/>
          </w:tcPr>
          <w:p w14:paraId="548578F5" w14:textId="07BF2922" w:rsidR="0058417E" w:rsidRPr="002E4699" w:rsidRDefault="0058417E" w:rsidP="0058417E">
            <w:pPr>
              <w:rPr>
                <w:b/>
                <w:bCs/>
                <w:lang w:val="en-IN"/>
              </w:rPr>
            </w:pPr>
            <w:r w:rsidRPr="002E4699">
              <w:rPr>
                <w:b/>
                <w:bCs/>
                <w:lang w:val="en-IN"/>
              </w:rPr>
              <w:t>Process</w:t>
            </w:r>
          </w:p>
        </w:tc>
        <w:tc>
          <w:tcPr>
            <w:tcW w:w="3006" w:type="dxa"/>
          </w:tcPr>
          <w:p w14:paraId="1F7E2A32" w14:textId="203DC83F" w:rsidR="0058417E" w:rsidRPr="002E4699" w:rsidRDefault="0058417E" w:rsidP="0058417E">
            <w:pPr>
              <w:rPr>
                <w:b/>
                <w:bCs/>
                <w:lang w:val="en-IN"/>
              </w:rPr>
            </w:pPr>
            <w:r w:rsidRPr="002E4699">
              <w:rPr>
                <w:b/>
                <w:bCs/>
                <w:lang w:val="en-IN"/>
              </w:rPr>
              <w:t>Action Item</w:t>
            </w:r>
          </w:p>
        </w:tc>
      </w:tr>
      <w:tr w:rsidR="0058417E" w14:paraId="24F1ABF5" w14:textId="77777777" w:rsidTr="0058417E">
        <w:tc>
          <w:tcPr>
            <w:tcW w:w="3005" w:type="dxa"/>
          </w:tcPr>
          <w:p w14:paraId="759AA4FD" w14:textId="65119702" w:rsidR="0058417E" w:rsidRDefault="00A2063E" w:rsidP="0058417E">
            <w:pPr>
              <w:rPr>
                <w:lang w:val="en-IN"/>
              </w:rPr>
            </w:pPr>
            <w:r>
              <w:rPr>
                <w:lang w:val="en-IN"/>
              </w:rPr>
              <w:t xml:space="preserve">How my customer/vendor can see entries created for him/her? </w:t>
            </w:r>
          </w:p>
        </w:tc>
        <w:tc>
          <w:tcPr>
            <w:tcW w:w="3005" w:type="dxa"/>
          </w:tcPr>
          <w:p w14:paraId="48B8829C" w14:textId="1CB368C1" w:rsidR="0058417E" w:rsidRDefault="00A2063E" w:rsidP="0058417E">
            <w:pPr>
              <w:rPr>
                <w:lang w:val="en-IN"/>
              </w:rPr>
            </w:pPr>
            <w:r>
              <w:rPr>
                <w:lang w:val="en-IN"/>
              </w:rPr>
              <w:t xml:space="preserve">The person has to download the app and he can simply put his registered mobile (that you have entered for him, make sure it is not incorrect) </w:t>
            </w:r>
            <w:r w:rsidR="00165314">
              <w:rPr>
                <w:lang w:val="en-IN"/>
              </w:rPr>
              <w:t>and the user will receive OTP there and he will be able to log</w:t>
            </w:r>
            <w:r w:rsidR="005D508E">
              <w:rPr>
                <w:lang w:val="en-IN"/>
              </w:rPr>
              <w:t xml:space="preserve"> </w:t>
            </w:r>
            <w:r w:rsidR="00165314">
              <w:rPr>
                <w:lang w:val="en-IN"/>
              </w:rPr>
              <w:t xml:space="preserve">in. However, this will only allow </w:t>
            </w:r>
            <w:r w:rsidR="005D508E">
              <w:rPr>
                <w:lang w:val="en-IN"/>
              </w:rPr>
              <w:t xml:space="preserve">a </w:t>
            </w:r>
            <w:r w:rsidR="00165314">
              <w:rPr>
                <w:lang w:val="en-IN"/>
              </w:rPr>
              <w:t>basic view which is just to see entries created for him</w:t>
            </w:r>
            <w:r w:rsidR="00643ABB">
              <w:rPr>
                <w:lang w:val="en-IN"/>
              </w:rPr>
              <w:t xml:space="preserve"> by any vendor</w:t>
            </w:r>
            <w:r w:rsidR="004B3D09">
              <w:rPr>
                <w:lang w:val="en-IN"/>
              </w:rPr>
              <w:t>/customer</w:t>
            </w:r>
            <w:r w:rsidR="00643ABB">
              <w:rPr>
                <w:lang w:val="en-IN"/>
              </w:rPr>
              <w:t>.</w:t>
            </w:r>
          </w:p>
        </w:tc>
        <w:tc>
          <w:tcPr>
            <w:tcW w:w="3006" w:type="dxa"/>
          </w:tcPr>
          <w:p w14:paraId="69776885" w14:textId="6314761E" w:rsidR="0058417E" w:rsidRDefault="00253702" w:rsidP="0058417E">
            <w:pPr>
              <w:rPr>
                <w:lang w:val="en-IN"/>
              </w:rPr>
            </w:pPr>
            <w:r>
              <w:rPr>
                <w:lang w:val="en-IN"/>
              </w:rPr>
              <w:t>Develop this feature</w:t>
            </w:r>
          </w:p>
        </w:tc>
      </w:tr>
      <w:tr w:rsidR="00253702" w14:paraId="668CBF82" w14:textId="77777777" w:rsidTr="0058417E">
        <w:tc>
          <w:tcPr>
            <w:tcW w:w="3005" w:type="dxa"/>
          </w:tcPr>
          <w:p w14:paraId="5E0BD5C0" w14:textId="3718A1DC" w:rsidR="00253702" w:rsidRDefault="008F770E" w:rsidP="0058417E">
            <w:pPr>
              <w:rPr>
                <w:lang w:val="en-IN"/>
              </w:rPr>
            </w:pPr>
            <w:r>
              <w:rPr>
                <w:lang w:val="en-IN"/>
              </w:rPr>
              <w:t>If a business owner has more than one business</w:t>
            </w:r>
            <w:r w:rsidR="00032948">
              <w:rPr>
                <w:lang w:val="en-IN"/>
              </w:rPr>
              <w:t>, how does the owner register his next firm using the same registered mobile that he/she used earlier</w:t>
            </w:r>
            <w:r w:rsidR="005D508E">
              <w:rPr>
                <w:lang w:val="en-IN"/>
              </w:rPr>
              <w:t>?</w:t>
            </w:r>
          </w:p>
        </w:tc>
        <w:tc>
          <w:tcPr>
            <w:tcW w:w="3005" w:type="dxa"/>
          </w:tcPr>
          <w:p w14:paraId="07141B44" w14:textId="7235E566" w:rsidR="00253702" w:rsidRDefault="00923157" w:rsidP="0058417E">
            <w:pPr>
              <w:rPr>
                <w:lang w:val="en-IN"/>
              </w:rPr>
            </w:pPr>
            <w:r>
              <w:rPr>
                <w:lang w:val="en-IN"/>
              </w:rPr>
              <w:t xml:space="preserve">That is possible. He can register </w:t>
            </w:r>
            <w:r w:rsidR="00AC6F30">
              <w:rPr>
                <w:lang w:val="en-IN"/>
              </w:rPr>
              <w:t xml:space="preserve">for the </w:t>
            </w:r>
            <w:r>
              <w:rPr>
                <w:lang w:val="en-IN"/>
              </w:rPr>
              <w:t xml:space="preserve">next business with </w:t>
            </w:r>
            <w:r w:rsidR="00AC6F30">
              <w:rPr>
                <w:lang w:val="en-IN"/>
              </w:rPr>
              <w:t xml:space="preserve">a </w:t>
            </w:r>
            <w:r>
              <w:rPr>
                <w:lang w:val="en-IN"/>
              </w:rPr>
              <w:t xml:space="preserve">registered mobile number. The system will alert that you are already registered </w:t>
            </w:r>
            <w:r w:rsidR="00AC6F30">
              <w:rPr>
                <w:lang w:val="en-IN"/>
              </w:rPr>
              <w:t xml:space="preserve">a </w:t>
            </w:r>
            <w:r>
              <w:rPr>
                <w:lang w:val="en-IN"/>
              </w:rPr>
              <w:t xml:space="preserve">few businesses earlier so make sure that you are not duplicating. After </w:t>
            </w:r>
            <w:r w:rsidR="00E21954">
              <w:rPr>
                <w:lang w:val="en-IN"/>
              </w:rPr>
              <w:t xml:space="preserve">a </w:t>
            </w:r>
            <w:r>
              <w:rPr>
                <w:lang w:val="en-IN"/>
              </w:rPr>
              <w:t>unique business verification, the system will allow.</w:t>
            </w:r>
          </w:p>
        </w:tc>
        <w:tc>
          <w:tcPr>
            <w:tcW w:w="3006" w:type="dxa"/>
          </w:tcPr>
          <w:p w14:paraId="41CA7649" w14:textId="77777777" w:rsidR="00253702" w:rsidRDefault="00E15597" w:rsidP="00E15597">
            <w:pPr>
              <w:rPr>
                <w:lang w:val="en-IN"/>
              </w:rPr>
            </w:pPr>
            <w:r>
              <w:rPr>
                <w:lang w:val="en-IN"/>
              </w:rPr>
              <w:t xml:space="preserve">1.Unique business registration: we need to develop some ways to uniquely identify a business. </w:t>
            </w:r>
          </w:p>
          <w:p w14:paraId="2966C47D" w14:textId="76940FB3" w:rsidR="003D453C" w:rsidRPr="00E15597" w:rsidRDefault="003D453C">
            <w:pPr>
              <w:rPr>
                <w:lang w:val="en-IN"/>
              </w:rPr>
            </w:pPr>
          </w:p>
        </w:tc>
      </w:tr>
      <w:tr w:rsidR="00E21954" w14:paraId="3B5A0323" w14:textId="77777777" w:rsidTr="0058417E">
        <w:tc>
          <w:tcPr>
            <w:tcW w:w="3005" w:type="dxa"/>
          </w:tcPr>
          <w:p w14:paraId="53DF8C38" w14:textId="7830808B" w:rsidR="00E21954" w:rsidRDefault="00E21954" w:rsidP="0058417E">
            <w:pPr>
              <w:rPr>
                <w:lang w:val="en-IN"/>
              </w:rPr>
            </w:pPr>
            <w:r>
              <w:rPr>
                <w:lang w:val="en-IN"/>
              </w:rPr>
              <w:t>How can we increase the downloads of this app?</w:t>
            </w:r>
          </w:p>
        </w:tc>
        <w:tc>
          <w:tcPr>
            <w:tcW w:w="3005" w:type="dxa"/>
          </w:tcPr>
          <w:p w14:paraId="42131B4F" w14:textId="3A351410" w:rsidR="00E21954" w:rsidRDefault="007F4FE0" w:rsidP="0058417E">
            <w:pPr>
              <w:rPr>
                <w:lang w:val="en-IN"/>
              </w:rPr>
            </w:pPr>
            <w:r>
              <w:rPr>
                <w:lang w:val="en-IN"/>
              </w:rPr>
              <w:t>Let</w:t>
            </w:r>
            <w:r w:rsidR="00C42622">
              <w:rPr>
                <w:lang w:val="en-IN"/>
              </w:rPr>
              <w:t>'</w:t>
            </w:r>
            <w:r>
              <w:rPr>
                <w:lang w:val="en-IN"/>
              </w:rPr>
              <w:t>s say one of a</w:t>
            </w:r>
            <w:r w:rsidR="00496818">
              <w:rPr>
                <w:lang w:val="en-IN"/>
              </w:rPr>
              <w:t>n</w:t>
            </w:r>
            <w:r>
              <w:rPr>
                <w:lang w:val="en-IN"/>
              </w:rPr>
              <w:t xml:space="preserve"> organization is using our app, once they are entering their vendors/customers, we can </w:t>
            </w:r>
            <w:r w:rsidR="00BF4D76">
              <w:rPr>
                <w:lang w:val="en-IN"/>
              </w:rPr>
              <w:t xml:space="preserve">send </w:t>
            </w:r>
            <w:r>
              <w:rPr>
                <w:lang w:val="en-IN"/>
              </w:rPr>
              <w:t xml:space="preserve">a </w:t>
            </w:r>
            <w:r w:rsidR="00BF4D76">
              <w:rPr>
                <w:lang w:val="en-IN"/>
              </w:rPr>
              <w:t xml:space="preserve">notification to </w:t>
            </w:r>
            <w:r w:rsidR="00E6131E">
              <w:rPr>
                <w:lang w:val="en-IN"/>
              </w:rPr>
              <w:t xml:space="preserve">the </w:t>
            </w:r>
            <w:r w:rsidR="00BF4D76">
              <w:rPr>
                <w:lang w:val="en-IN"/>
              </w:rPr>
              <w:t>vendor/customer</w:t>
            </w:r>
            <w:r w:rsidR="009C3A0E">
              <w:rPr>
                <w:lang w:val="en-IN"/>
              </w:rPr>
              <w:t xml:space="preserve"> also</w:t>
            </w:r>
            <w:r w:rsidR="00BF4D76">
              <w:rPr>
                <w:lang w:val="en-IN"/>
              </w:rPr>
              <w:t xml:space="preserve"> to download the app</w:t>
            </w:r>
            <w:r w:rsidR="00964E36">
              <w:rPr>
                <w:lang w:val="en-IN"/>
              </w:rPr>
              <w:t>.</w:t>
            </w:r>
          </w:p>
        </w:tc>
        <w:tc>
          <w:tcPr>
            <w:tcW w:w="3006" w:type="dxa"/>
          </w:tcPr>
          <w:p w14:paraId="720B6CCE" w14:textId="7DC2D0D5" w:rsidR="00E21954" w:rsidRDefault="00B67A79" w:rsidP="00E15597">
            <w:pPr>
              <w:rPr>
                <w:lang w:val="en-IN"/>
              </w:rPr>
            </w:pPr>
            <w:r>
              <w:rPr>
                <w:lang w:val="en-IN"/>
              </w:rPr>
              <w:t>Develop this feature</w:t>
            </w:r>
          </w:p>
        </w:tc>
      </w:tr>
      <w:tr w:rsidR="005D2D1A" w14:paraId="19AFDF23" w14:textId="77777777" w:rsidTr="0058417E">
        <w:tc>
          <w:tcPr>
            <w:tcW w:w="3005" w:type="dxa"/>
          </w:tcPr>
          <w:p w14:paraId="55851518" w14:textId="3D06ACB7" w:rsidR="005D2D1A" w:rsidRDefault="005D2D1A" w:rsidP="0058417E">
            <w:pPr>
              <w:rPr>
                <w:lang w:val="en-IN"/>
              </w:rPr>
            </w:pPr>
            <w:r>
              <w:rPr>
                <w:lang w:val="en-IN"/>
              </w:rPr>
              <w:t xml:space="preserve">What about a user who </w:t>
            </w:r>
            <w:r w:rsidR="00BF15B0">
              <w:rPr>
                <w:lang w:val="en-IN"/>
              </w:rPr>
              <w:t>is</w:t>
            </w:r>
            <w:r>
              <w:rPr>
                <w:lang w:val="en-IN"/>
              </w:rPr>
              <w:t xml:space="preserve"> entered by an</w:t>
            </w:r>
            <w:r w:rsidR="00BF15B0">
              <w:rPr>
                <w:lang w:val="en-IN"/>
              </w:rPr>
              <w:t>y</w:t>
            </w:r>
            <w:r>
              <w:rPr>
                <w:lang w:val="en-IN"/>
              </w:rPr>
              <w:t xml:space="preserve"> organization/business as its’ employee and made “login not required”. Now, let’s say</w:t>
            </w:r>
            <w:r w:rsidR="00BF15B0">
              <w:rPr>
                <w:lang w:val="en-IN"/>
              </w:rPr>
              <w:t>,</w:t>
            </w:r>
            <w:r>
              <w:rPr>
                <w:lang w:val="en-IN"/>
              </w:rPr>
              <w:t xml:space="preserve"> if that </w:t>
            </w:r>
            <w:r w:rsidR="00E76E74">
              <w:rPr>
                <w:lang w:val="en-IN"/>
              </w:rPr>
              <w:t xml:space="preserve">user </w:t>
            </w:r>
            <w:r>
              <w:rPr>
                <w:lang w:val="en-IN"/>
              </w:rPr>
              <w:t>is also</w:t>
            </w:r>
            <w:r w:rsidR="00BF15B0">
              <w:rPr>
                <w:lang w:val="en-IN"/>
              </w:rPr>
              <w:t xml:space="preserve"> </w:t>
            </w:r>
            <w:r>
              <w:rPr>
                <w:lang w:val="en-IN"/>
              </w:rPr>
              <w:t>running</w:t>
            </w:r>
            <w:r w:rsidR="00BF15B0">
              <w:rPr>
                <w:lang w:val="en-IN"/>
              </w:rPr>
              <w:t xml:space="preserve"> his/her own business</w:t>
            </w:r>
            <w:r>
              <w:rPr>
                <w:lang w:val="en-IN"/>
              </w:rPr>
              <w:t xml:space="preserve"> and want to use our app</w:t>
            </w:r>
            <w:r w:rsidR="00BF15B0">
              <w:rPr>
                <w:lang w:val="en-IN"/>
              </w:rPr>
              <w:t xml:space="preserve"> to manage his/her business</w:t>
            </w:r>
            <w:r>
              <w:rPr>
                <w:lang w:val="en-IN"/>
              </w:rPr>
              <w:t>, will the user be able to use our app?</w:t>
            </w:r>
          </w:p>
        </w:tc>
        <w:tc>
          <w:tcPr>
            <w:tcW w:w="3005" w:type="dxa"/>
          </w:tcPr>
          <w:p w14:paraId="7FF8E926" w14:textId="10C3A7BD" w:rsidR="005D2D1A" w:rsidRDefault="000320A7" w:rsidP="0058417E">
            <w:pPr>
              <w:rPr>
                <w:lang w:val="en-IN"/>
              </w:rPr>
            </w:pPr>
            <w:r>
              <w:rPr>
                <w:lang w:val="en-IN"/>
              </w:rPr>
              <w:t>Yes</w:t>
            </w:r>
            <w:r w:rsidR="00BF15B0">
              <w:rPr>
                <w:lang w:val="en-IN"/>
              </w:rPr>
              <w:t xml:space="preserve">. The user can still register his business where he/she will receive a unique company id. </w:t>
            </w:r>
          </w:p>
          <w:p w14:paraId="6D872EFB" w14:textId="7379D1DB" w:rsidR="00BF15B0" w:rsidRDefault="00BF15B0" w:rsidP="0058417E">
            <w:pPr>
              <w:rPr>
                <w:lang w:val="en-IN"/>
              </w:rPr>
            </w:pPr>
            <w:r>
              <w:rPr>
                <w:lang w:val="en-IN"/>
              </w:rPr>
              <w:t xml:space="preserve">The user will see screen/function in the app, as per the company id he is using to log into. </w:t>
            </w:r>
            <w:r w:rsidR="00771ACB">
              <w:rPr>
                <w:lang w:val="en-IN"/>
              </w:rPr>
              <w:t xml:space="preserve">In this case, if he is using the company id where is he </w:t>
            </w:r>
            <w:r w:rsidR="00BB18DE">
              <w:rPr>
                <w:lang w:val="en-IN"/>
              </w:rPr>
              <w:t xml:space="preserve">the </w:t>
            </w:r>
            <w:r w:rsidR="00771ACB">
              <w:rPr>
                <w:lang w:val="en-IN"/>
              </w:rPr>
              <w:t>employee and not able to log</w:t>
            </w:r>
            <w:r w:rsidR="00BB18DE">
              <w:rPr>
                <w:lang w:val="en-IN"/>
              </w:rPr>
              <w:t xml:space="preserve"> </w:t>
            </w:r>
            <w:r w:rsidR="00771ACB">
              <w:rPr>
                <w:lang w:val="en-IN"/>
              </w:rPr>
              <w:t>in then</w:t>
            </w:r>
            <w:r w:rsidR="00BB18DE">
              <w:rPr>
                <w:lang w:val="en-IN"/>
              </w:rPr>
              <w:t>,</w:t>
            </w:r>
            <w:r w:rsidR="00771ACB">
              <w:rPr>
                <w:lang w:val="en-IN"/>
              </w:rPr>
              <w:t xml:space="preserve"> he will not be able to log</w:t>
            </w:r>
            <w:r w:rsidR="00F26778">
              <w:rPr>
                <w:lang w:val="en-IN"/>
              </w:rPr>
              <w:t xml:space="preserve"> </w:t>
            </w:r>
            <w:r w:rsidR="00771ACB">
              <w:rPr>
                <w:lang w:val="en-IN"/>
              </w:rPr>
              <w:t>in. If he is using his own registered business’s company Id then he will be able to log</w:t>
            </w:r>
            <w:r w:rsidR="00F26778">
              <w:rPr>
                <w:lang w:val="en-IN"/>
              </w:rPr>
              <w:t xml:space="preserve"> </w:t>
            </w:r>
            <w:r w:rsidR="00771ACB">
              <w:rPr>
                <w:lang w:val="en-IN"/>
              </w:rPr>
              <w:t>in and manage.</w:t>
            </w:r>
          </w:p>
        </w:tc>
        <w:tc>
          <w:tcPr>
            <w:tcW w:w="3006" w:type="dxa"/>
          </w:tcPr>
          <w:p w14:paraId="76223749" w14:textId="77777777" w:rsidR="005D2D1A" w:rsidRDefault="005D2D1A" w:rsidP="00E15597">
            <w:pPr>
              <w:rPr>
                <w:lang w:val="en-IN"/>
              </w:rPr>
            </w:pPr>
          </w:p>
        </w:tc>
      </w:tr>
      <w:tr w:rsidR="00675D25" w14:paraId="4BAF1C2B" w14:textId="77777777" w:rsidTr="0058417E">
        <w:tc>
          <w:tcPr>
            <w:tcW w:w="3005" w:type="dxa"/>
          </w:tcPr>
          <w:p w14:paraId="1623E492" w14:textId="5B55A042" w:rsidR="00675D25" w:rsidRDefault="00675D25" w:rsidP="0058417E">
            <w:pPr>
              <w:rPr>
                <w:lang w:val="en-IN"/>
              </w:rPr>
            </w:pPr>
            <w:r>
              <w:rPr>
                <w:lang w:val="en-IN"/>
              </w:rPr>
              <w:t>What will happen in case of Loan Taken</w:t>
            </w:r>
            <w:r w:rsidR="005F4DFE">
              <w:rPr>
                <w:lang w:val="en-IN"/>
              </w:rPr>
              <w:t xml:space="preserve"> (money interered from outside</w:t>
            </w:r>
            <w:r>
              <w:rPr>
                <w:lang w:val="en-IN"/>
              </w:rPr>
              <w:t xml:space="preserve"> ?</w:t>
            </w:r>
          </w:p>
        </w:tc>
        <w:tc>
          <w:tcPr>
            <w:tcW w:w="3005" w:type="dxa"/>
          </w:tcPr>
          <w:p w14:paraId="7A046344" w14:textId="77777777" w:rsidR="00675D25" w:rsidRDefault="00675D25" w:rsidP="0058417E">
            <w:pPr>
              <w:rPr>
                <w:lang w:val="en-IN"/>
              </w:rPr>
            </w:pPr>
          </w:p>
        </w:tc>
        <w:tc>
          <w:tcPr>
            <w:tcW w:w="3006" w:type="dxa"/>
          </w:tcPr>
          <w:p w14:paraId="15612AAE" w14:textId="77777777" w:rsidR="00675D25" w:rsidRDefault="00675D25" w:rsidP="00E15597">
            <w:pPr>
              <w:rPr>
                <w:lang w:val="en-IN"/>
              </w:rPr>
            </w:pPr>
          </w:p>
        </w:tc>
      </w:tr>
      <w:tr w:rsidR="00CE7716" w14:paraId="47D00729" w14:textId="77777777" w:rsidTr="0058417E">
        <w:tc>
          <w:tcPr>
            <w:tcW w:w="3005" w:type="dxa"/>
          </w:tcPr>
          <w:p w14:paraId="2C9F09DC" w14:textId="612631E9" w:rsidR="00CE7716" w:rsidRDefault="00CE7716" w:rsidP="0058417E">
            <w:pPr>
              <w:rPr>
                <w:lang w:val="en-IN"/>
              </w:rPr>
            </w:pPr>
            <w:r>
              <w:rPr>
                <w:lang w:val="en-IN"/>
              </w:rPr>
              <w:t xml:space="preserve">What if if a give loan to someone ? </w:t>
            </w:r>
          </w:p>
        </w:tc>
        <w:tc>
          <w:tcPr>
            <w:tcW w:w="3005" w:type="dxa"/>
          </w:tcPr>
          <w:p w14:paraId="6C4A0D18" w14:textId="77777777" w:rsidR="00CE7716" w:rsidRDefault="00CE7716" w:rsidP="0058417E">
            <w:pPr>
              <w:rPr>
                <w:lang w:val="en-IN"/>
              </w:rPr>
            </w:pPr>
          </w:p>
        </w:tc>
        <w:tc>
          <w:tcPr>
            <w:tcW w:w="3006" w:type="dxa"/>
          </w:tcPr>
          <w:p w14:paraId="6FE53931" w14:textId="77777777" w:rsidR="00CE7716" w:rsidRDefault="00CE7716" w:rsidP="00E15597">
            <w:pPr>
              <w:rPr>
                <w:lang w:val="en-IN"/>
              </w:rPr>
            </w:pPr>
          </w:p>
        </w:tc>
      </w:tr>
    </w:tbl>
    <w:p w14:paraId="4CC2A13B" w14:textId="77777777" w:rsidR="0058417E" w:rsidRPr="002E4699" w:rsidRDefault="0058417E" w:rsidP="002E4699">
      <w:pPr>
        <w:rPr>
          <w:lang w:val="en-IN"/>
        </w:rPr>
      </w:pPr>
    </w:p>
    <w:p w14:paraId="6F41AD12" w14:textId="31ACB4A4" w:rsidR="00FC1B4B" w:rsidRPr="00563CF0" w:rsidRDefault="00FC1B4B" w:rsidP="007F3F8C">
      <w:pPr>
        <w:rPr>
          <w:lang w:val="en-IN"/>
        </w:rPr>
      </w:pPr>
    </w:p>
    <w:p w14:paraId="47940CE7" w14:textId="77777777" w:rsidR="007F3F8C" w:rsidRDefault="007F3F8C" w:rsidP="007F3F8C">
      <w:pPr>
        <w:pStyle w:val="Heading1"/>
        <w:rPr>
          <w:lang w:val="en-IN"/>
        </w:rPr>
      </w:pPr>
      <w:r>
        <w:rPr>
          <w:lang w:val="en-IN"/>
        </w:rPr>
        <w:t xml:space="preserve">Direct Data Load in MySQL ( No need to maintain from code) </w:t>
      </w:r>
    </w:p>
    <w:p w14:paraId="15BFC84C" w14:textId="77777777" w:rsidR="007F3F8C" w:rsidRPr="00213F0E" w:rsidRDefault="007F3F8C" w:rsidP="007F3F8C">
      <w:pPr>
        <w:rPr>
          <w:b/>
          <w:lang w:val="en-IN"/>
        </w:rPr>
      </w:pPr>
      <w:r w:rsidRPr="00213F0E">
        <w:rPr>
          <w:b/>
          <w:lang w:val="en-IN"/>
        </w:rPr>
        <w:t>Expense Category:</w:t>
      </w:r>
    </w:p>
    <w:p w14:paraId="7973BEEF" w14:textId="77777777" w:rsidR="007F3F8C" w:rsidRDefault="007F3F8C" w:rsidP="007F3F8C">
      <w:pPr>
        <w:pStyle w:val="ListParagraph"/>
        <w:numPr>
          <w:ilvl w:val="0"/>
          <w:numId w:val="1"/>
        </w:numPr>
        <w:rPr>
          <w:lang w:val="en-IN"/>
        </w:rPr>
      </w:pPr>
      <w:r w:rsidRPr="00213F0E">
        <w:rPr>
          <w:lang w:val="en-IN"/>
        </w:rPr>
        <w:t>Machine Parts Purchase</w:t>
      </w:r>
    </w:p>
    <w:p w14:paraId="6870C0EC" w14:textId="77777777" w:rsidR="007F3F8C" w:rsidRDefault="007F3F8C" w:rsidP="007F3F8C">
      <w:pPr>
        <w:pStyle w:val="ListParagraph"/>
        <w:numPr>
          <w:ilvl w:val="0"/>
          <w:numId w:val="1"/>
        </w:numPr>
        <w:rPr>
          <w:lang w:val="en-IN"/>
        </w:rPr>
      </w:pPr>
      <w:r>
        <w:rPr>
          <w:lang w:val="en-IN"/>
        </w:rPr>
        <w:t xml:space="preserve">Machine Maintenance </w:t>
      </w:r>
    </w:p>
    <w:p w14:paraId="48A5FF5E" w14:textId="77777777" w:rsidR="007F3F8C" w:rsidRDefault="007F3F8C" w:rsidP="007F3F8C">
      <w:pPr>
        <w:pStyle w:val="ListParagraph"/>
        <w:numPr>
          <w:ilvl w:val="0"/>
          <w:numId w:val="1"/>
        </w:numPr>
        <w:rPr>
          <w:lang w:val="en-IN"/>
        </w:rPr>
      </w:pPr>
      <w:r w:rsidRPr="00213F0E">
        <w:rPr>
          <w:lang w:val="en-IN"/>
        </w:rPr>
        <w:t xml:space="preserve">Transporting / Courier </w:t>
      </w:r>
      <w:r>
        <w:rPr>
          <w:lang w:val="en-IN"/>
        </w:rPr>
        <w:t>Charges</w:t>
      </w:r>
    </w:p>
    <w:p w14:paraId="234286A0" w14:textId="77777777" w:rsidR="007F3F8C" w:rsidRDefault="007F3F8C" w:rsidP="007F3F8C">
      <w:pPr>
        <w:pStyle w:val="ListParagraph"/>
        <w:numPr>
          <w:ilvl w:val="0"/>
          <w:numId w:val="1"/>
        </w:numPr>
        <w:rPr>
          <w:lang w:val="en-IN"/>
        </w:rPr>
      </w:pPr>
      <w:r>
        <w:rPr>
          <w:lang w:val="en-IN"/>
        </w:rPr>
        <w:t>Non-Company Related</w:t>
      </w:r>
    </w:p>
    <w:p w14:paraId="4A337AEC" w14:textId="77777777" w:rsidR="007F3F8C" w:rsidRDefault="007F3F8C" w:rsidP="007F3F8C">
      <w:pPr>
        <w:pStyle w:val="ListParagraph"/>
        <w:numPr>
          <w:ilvl w:val="0"/>
          <w:numId w:val="1"/>
        </w:numPr>
        <w:rPr>
          <w:lang w:val="en-IN"/>
        </w:rPr>
      </w:pPr>
      <w:r>
        <w:rPr>
          <w:lang w:val="en-IN"/>
        </w:rPr>
        <w:t>Deposit</w:t>
      </w:r>
    </w:p>
    <w:p w14:paraId="33FF7E8F" w14:textId="77777777" w:rsidR="007F3F8C" w:rsidRDefault="007F3F8C" w:rsidP="007F3F8C">
      <w:pPr>
        <w:pStyle w:val="ListParagraph"/>
        <w:numPr>
          <w:ilvl w:val="0"/>
          <w:numId w:val="1"/>
        </w:numPr>
        <w:rPr>
          <w:lang w:val="en-IN"/>
        </w:rPr>
      </w:pPr>
      <w:r>
        <w:rPr>
          <w:lang w:val="en-IN"/>
        </w:rPr>
        <w:t>Vendor Payment</w:t>
      </w:r>
    </w:p>
    <w:p w14:paraId="6BA71115" w14:textId="77777777" w:rsidR="007F3F8C" w:rsidRDefault="007F3F8C" w:rsidP="007F3F8C">
      <w:pPr>
        <w:pStyle w:val="ListParagraph"/>
        <w:numPr>
          <w:ilvl w:val="0"/>
          <w:numId w:val="1"/>
        </w:numPr>
        <w:rPr>
          <w:lang w:val="en-IN"/>
        </w:rPr>
      </w:pPr>
      <w:r>
        <w:rPr>
          <w:lang w:val="en-IN"/>
        </w:rPr>
        <w:t>Misc</w:t>
      </w:r>
    </w:p>
    <w:p w14:paraId="03474A5E" w14:textId="77777777" w:rsidR="007F3F8C" w:rsidRDefault="007F3F8C" w:rsidP="007F3F8C">
      <w:pPr>
        <w:pStyle w:val="ListParagraph"/>
        <w:numPr>
          <w:ilvl w:val="0"/>
          <w:numId w:val="1"/>
        </w:numPr>
        <w:rPr>
          <w:lang w:val="en-IN"/>
        </w:rPr>
      </w:pPr>
      <w:r>
        <w:rPr>
          <w:lang w:val="en-IN"/>
        </w:rPr>
        <w:t>Marketing</w:t>
      </w:r>
    </w:p>
    <w:p w14:paraId="60FCB5D0" w14:textId="77777777" w:rsidR="007F3F8C" w:rsidRPr="00213F0E" w:rsidRDefault="007F3F8C" w:rsidP="007F3F8C">
      <w:pPr>
        <w:pStyle w:val="ListParagraph"/>
        <w:rPr>
          <w:lang w:val="en-IN"/>
        </w:rPr>
      </w:pPr>
    </w:p>
    <w:p w14:paraId="59D7D936" w14:textId="77777777" w:rsidR="007F3F8C" w:rsidRPr="00535AC3" w:rsidRDefault="007F3F8C" w:rsidP="007F3F8C">
      <w:pPr>
        <w:rPr>
          <w:b/>
          <w:lang w:val="en-IN"/>
        </w:rPr>
      </w:pPr>
      <w:r w:rsidRPr="00535AC3">
        <w:rPr>
          <w:b/>
          <w:lang w:val="en-IN"/>
        </w:rPr>
        <w:t>List of Citites</w:t>
      </w:r>
    </w:p>
    <w:p w14:paraId="48B4C5A2" w14:textId="77777777" w:rsidR="007F3F8C" w:rsidRPr="00535AC3" w:rsidRDefault="007F3F8C" w:rsidP="007F3F8C">
      <w:pPr>
        <w:pStyle w:val="ListParagraph"/>
        <w:numPr>
          <w:ilvl w:val="0"/>
          <w:numId w:val="2"/>
        </w:numPr>
        <w:rPr>
          <w:lang w:val="en-IN"/>
        </w:rPr>
      </w:pPr>
      <w:r w:rsidRPr="00535AC3">
        <w:rPr>
          <w:lang w:val="en-IN"/>
        </w:rPr>
        <w:t xml:space="preserve">Barufatak </w:t>
      </w:r>
    </w:p>
    <w:p w14:paraId="5A0EA999" w14:textId="77777777" w:rsidR="007F3F8C" w:rsidRPr="00535AC3" w:rsidRDefault="007F3F8C" w:rsidP="007F3F8C">
      <w:pPr>
        <w:pStyle w:val="ListParagraph"/>
        <w:numPr>
          <w:ilvl w:val="0"/>
          <w:numId w:val="2"/>
        </w:numPr>
        <w:rPr>
          <w:lang w:val="en-IN"/>
        </w:rPr>
      </w:pPr>
      <w:r w:rsidRPr="00535AC3">
        <w:rPr>
          <w:lang w:val="en-IN"/>
        </w:rPr>
        <w:t>Dhamnod</w:t>
      </w:r>
    </w:p>
    <w:p w14:paraId="7F8D32F0" w14:textId="77777777" w:rsidR="007F3F8C" w:rsidRPr="00535AC3" w:rsidRDefault="007F3F8C" w:rsidP="007F3F8C">
      <w:pPr>
        <w:pStyle w:val="ListParagraph"/>
        <w:numPr>
          <w:ilvl w:val="0"/>
          <w:numId w:val="2"/>
        </w:numPr>
        <w:rPr>
          <w:lang w:val="en-IN"/>
        </w:rPr>
      </w:pPr>
      <w:r w:rsidRPr="00535AC3">
        <w:rPr>
          <w:lang w:val="en-IN"/>
        </w:rPr>
        <w:t xml:space="preserve">Thikri </w:t>
      </w:r>
    </w:p>
    <w:p w14:paraId="66E811A7" w14:textId="77777777" w:rsidR="007F3F8C" w:rsidRDefault="007F3F8C" w:rsidP="007F3F8C">
      <w:pPr>
        <w:pStyle w:val="ListParagraph"/>
        <w:numPr>
          <w:ilvl w:val="0"/>
          <w:numId w:val="2"/>
        </w:numPr>
        <w:rPr>
          <w:lang w:val="en-IN"/>
        </w:rPr>
      </w:pPr>
      <w:r w:rsidRPr="00535AC3">
        <w:rPr>
          <w:lang w:val="en-IN"/>
        </w:rPr>
        <w:t>Khargone</w:t>
      </w:r>
    </w:p>
    <w:p w14:paraId="6FFA263B" w14:textId="77777777" w:rsidR="007F3F8C" w:rsidRDefault="007F3F8C" w:rsidP="007F3F8C">
      <w:pPr>
        <w:pStyle w:val="ListParagraph"/>
        <w:numPr>
          <w:ilvl w:val="0"/>
          <w:numId w:val="2"/>
        </w:numPr>
        <w:rPr>
          <w:lang w:val="en-IN"/>
        </w:rPr>
      </w:pPr>
      <w:r>
        <w:rPr>
          <w:lang w:val="en-IN"/>
        </w:rPr>
        <w:t xml:space="preserve">Badwani </w:t>
      </w:r>
    </w:p>
    <w:p w14:paraId="6A999B38" w14:textId="77777777" w:rsidR="007F3F8C" w:rsidRDefault="007F3F8C" w:rsidP="007F3F8C">
      <w:pPr>
        <w:pStyle w:val="ListParagraph"/>
        <w:numPr>
          <w:ilvl w:val="0"/>
          <w:numId w:val="2"/>
        </w:numPr>
        <w:rPr>
          <w:lang w:val="en-IN"/>
        </w:rPr>
      </w:pPr>
      <w:r>
        <w:rPr>
          <w:lang w:val="en-IN"/>
        </w:rPr>
        <w:t>Rajpur</w:t>
      </w:r>
    </w:p>
    <w:p w14:paraId="21E4A1DD" w14:textId="77777777" w:rsidR="007F3F8C" w:rsidRDefault="007F3F8C" w:rsidP="007F3F8C">
      <w:pPr>
        <w:pStyle w:val="ListParagraph"/>
        <w:numPr>
          <w:ilvl w:val="0"/>
          <w:numId w:val="2"/>
        </w:numPr>
        <w:rPr>
          <w:lang w:val="en-IN"/>
        </w:rPr>
      </w:pPr>
      <w:r>
        <w:rPr>
          <w:lang w:val="en-IN"/>
        </w:rPr>
        <w:t>Indore</w:t>
      </w:r>
    </w:p>
    <w:p w14:paraId="5B22720D" w14:textId="77777777" w:rsidR="007F3F8C" w:rsidRDefault="007F3F8C" w:rsidP="007F3F8C">
      <w:pPr>
        <w:pStyle w:val="ListParagraph"/>
        <w:numPr>
          <w:ilvl w:val="0"/>
          <w:numId w:val="2"/>
        </w:numPr>
        <w:rPr>
          <w:lang w:val="en-IN"/>
        </w:rPr>
      </w:pPr>
      <w:r>
        <w:rPr>
          <w:lang w:val="en-IN"/>
        </w:rPr>
        <w:t>Rau</w:t>
      </w:r>
    </w:p>
    <w:p w14:paraId="537E4399" w14:textId="77777777" w:rsidR="007F3F8C" w:rsidRDefault="007F3F8C" w:rsidP="007F3F8C">
      <w:pPr>
        <w:pStyle w:val="ListParagraph"/>
        <w:numPr>
          <w:ilvl w:val="0"/>
          <w:numId w:val="2"/>
        </w:numPr>
        <w:rPr>
          <w:lang w:val="en-IN"/>
        </w:rPr>
      </w:pPr>
      <w:r>
        <w:rPr>
          <w:lang w:val="en-IN"/>
        </w:rPr>
        <w:t>Pithampur</w:t>
      </w:r>
    </w:p>
    <w:p w14:paraId="2DF42D7C" w14:textId="77777777" w:rsidR="007F3F8C" w:rsidRDefault="007F3F8C" w:rsidP="007F3F8C">
      <w:pPr>
        <w:pStyle w:val="ListParagraph"/>
        <w:numPr>
          <w:ilvl w:val="0"/>
          <w:numId w:val="2"/>
        </w:numPr>
        <w:rPr>
          <w:lang w:val="en-IN"/>
        </w:rPr>
      </w:pPr>
      <w:r>
        <w:rPr>
          <w:lang w:val="en-IN"/>
        </w:rPr>
        <w:t>Mandleshwar</w:t>
      </w:r>
    </w:p>
    <w:p w14:paraId="0B81ACEA" w14:textId="77777777" w:rsidR="007F3F8C" w:rsidRDefault="007F3F8C" w:rsidP="007F3F8C">
      <w:pPr>
        <w:pStyle w:val="ListParagraph"/>
        <w:numPr>
          <w:ilvl w:val="0"/>
          <w:numId w:val="2"/>
        </w:numPr>
        <w:rPr>
          <w:lang w:val="en-IN"/>
        </w:rPr>
      </w:pPr>
      <w:r>
        <w:rPr>
          <w:lang w:val="en-IN"/>
        </w:rPr>
        <w:t>Bistan</w:t>
      </w:r>
    </w:p>
    <w:p w14:paraId="08D34FB3" w14:textId="77777777" w:rsidR="007F3F8C" w:rsidRDefault="007F3F8C" w:rsidP="007F3F8C">
      <w:pPr>
        <w:pStyle w:val="ListParagraph"/>
        <w:numPr>
          <w:ilvl w:val="0"/>
          <w:numId w:val="2"/>
        </w:numPr>
        <w:rPr>
          <w:lang w:val="en-IN"/>
        </w:rPr>
      </w:pPr>
      <w:r>
        <w:rPr>
          <w:lang w:val="en-IN"/>
        </w:rPr>
        <w:t xml:space="preserve">Lohari </w:t>
      </w:r>
    </w:p>
    <w:p w14:paraId="2DA52C78" w14:textId="77777777" w:rsidR="007F3F8C" w:rsidRDefault="007F3F8C" w:rsidP="007F3F8C">
      <w:pPr>
        <w:pStyle w:val="ListParagraph"/>
        <w:rPr>
          <w:lang w:val="en-IN"/>
        </w:rPr>
      </w:pPr>
    </w:p>
    <w:p w14:paraId="34A7B20A" w14:textId="77777777" w:rsidR="007F3F8C" w:rsidRPr="00E40994" w:rsidRDefault="007F3F8C" w:rsidP="007F3F8C">
      <w:pPr>
        <w:rPr>
          <w:b/>
          <w:u w:val="single"/>
          <w:lang w:val="en-IN"/>
        </w:rPr>
      </w:pPr>
      <w:r w:rsidRPr="00E40994">
        <w:rPr>
          <w:b/>
          <w:u w:val="single"/>
          <w:lang w:val="en-IN"/>
        </w:rPr>
        <w:t xml:space="preserve">User Roles </w:t>
      </w:r>
    </w:p>
    <w:p w14:paraId="2065F730" w14:textId="77777777" w:rsidR="007F3F8C" w:rsidRPr="001B09D3" w:rsidRDefault="007F3F8C" w:rsidP="007F3F8C">
      <w:pPr>
        <w:pStyle w:val="ListParagraph"/>
        <w:numPr>
          <w:ilvl w:val="0"/>
          <w:numId w:val="3"/>
        </w:numPr>
        <w:rPr>
          <w:lang w:val="en-IN"/>
        </w:rPr>
      </w:pPr>
      <w:r w:rsidRPr="001B09D3">
        <w:rPr>
          <w:lang w:val="en-IN"/>
        </w:rPr>
        <w:t>Production Manager</w:t>
      </w:r>
    </w:p>
    <w:p w14:paraId="02C89FD8" w14:textId="77777777" w:rsidR="007F3F8C" w:rsidRDefault="007F3F8C" w:rsidP="007F3F8C">
      <w:pPr>
        <w:pStyle w:val="ListParagraph"/>
        <w:numPr>
          <w:ilvl w:val="0"/>
          <w:numId w:val="3"/>
        </w:numPr>
        <w:rPr>
          <w:lang w:val="en-IN"/>
        </w:rPr>
      </w:pPr>
      <w:r w:rsidRPr="001B09D3">
        <w:rPr>
          <w:lang w:val="en-IN"/>
        </w:rPr>
        <w:t>Operations Manager</w:t>
      </w:r>
    </w:p>
    <w:p w14:paraId="65A8C5CF" w14:textId="77777777" w:rsidR="007F3F8C" w:rsidRPr="001B09D3" w:rsidRDefault="007F3F8C" w:rsidP="007F3F8C">
      <w:pPr>
        <w:pStyle w:val="ListParagraph"/>
        <w:numPr>
          <w:ilvl w:val="0"/>
          <w:numId w:val="3"/>
        </w:numPr>
        <w:rPr>
          <w:lang w:val="en-IN"/>
        </w:rPr>
      </w:pPr>
      <w:r>
        <w:rPr>
          <w:lang w:val="en-IN"/>
        </w:rPr>
        <w:t>Accounting</w:t>
      </w:r>
    </w:p>
    <w:p w14:paraId="16B973B7" w14:textId="77777777" w:rsidR="007F3F8C" w:rsidRPr="001B09D3" w:rsidRDefault="007F3F8C" w:rsidP="007F3F8C">
      <w:pPr>
        <w:pStyle w:val="ListParagraph"/>
        <w:numPr>
          <w:ilvl w:val="0"/>
          <w:numId w:val="3"/>
        </w:numPr>
        <w:rPr>
          <w:lang w:val="en-IN"/>
        </w:rPr>
      </w:pPr>
      <w:r w:rsidRPr="001B09D3">
        <w:rPr>
          <w:lang w:val="en-IN"/>
        </w:rPr>
        <w:t>Sales Lead</w:t>
      </w:r>
    </w:p>
    <w:p w14:paraId="6398F1F8" w14:textId="77777777" w:rsidR="007F3F8C" w:rsidRDefault="007F3F8C" w:rsidP="007F3F8C">
      <w:pPr>
        <w:pStyle w:val="ListParagraph"/>
        <w:numPr>
          <w:ilvl w:val="0"/>
          <w:numId w:val="3"/>
        </w:numPr>
        <w:rPr>
          <w:lang w:val="en-IN"/>
        </w:rPr>
      </w:pPr>
      <w:r w:rsidRPr="001B09D3">
        <w:rPr>
          <w:lang w:val="en-IN"/>
        </w:rPr>
        <w:t>Admin</w:t>
      </w:r>
    </w:p>
    <w:p w14:paraId="7D87A3A9" w14:textId="77777777" w:rsidR="007F3F8C" w:rsidRDefault="007F3F8C" w:rsidP="007F3F8C">
      <w:pPr>
        <w:rPr>
          <w:b/>
          <w:u w:val="single"/>
          <w:lang w:val="en-IN"/>
        </w:rPr>
      </w:pPr>
      <w:r w:rsidRPr="00E40994">
        <w:rPr>
          <w:b/>
          <w:u w:val="single"/>
          <w:lang w:val="en-IN"/>
        </w:rPr>
        <w:t>Function</w:t>
      </w:r>
    </w:p>
    <w:p w14:paraId="579E922A" w14:textId="77777777" w:rsidR="007F3F8C" w:rsidRPr="00E40994" w:rsidRDefault="007F3F8C" w:rsidP="007F3F8C">
      <w:pPr>
        <w:pStyle w:val="ListParagraph"/>
        <w:numPr>
          <w:ilvl w:val="0"/>
          <w:numId w:val="6"/>
        </w:numPr>
        <w:rPr>
          <w:i/>
          <w:lang w:val="en-IN"/>
        </w:rPr>
      </w:pPr>
      <w:r w:rsidRPr="00E40994">
        <w:rPr>
          <w:i/>
          <w:lang w:val="en-IN"/>
        </w:rPr>
        <w:t xml:space="preserve">Create Employee </w:t>
      </w:r>
    </w:p>
    <w:p w14:paraId="795A3430" w14:textId="77777777" w:rsidR="007F3F8C" w:rsidRPr="001932DC" w:rsidRDefault="007F3F8C" w:rsidP="007F3F8C">
      <w:pPr>
        <w:pStyle w:val="ListParagraph"/>
        <w:numPr>
          <w:ilvl w:val="0"/>
          <w:numId w:val="6"/>
        </w:numPr>
        <w:rPr>
          <w:lang w:val="en-IN"/>
        </w:rPr>
      </w:pPr>
      <w:r w:rsidRPr="001932DC">
        <w:rPr>
          <w:lang w:val="en-IN"/>
        </w:rPr>
        <w:t>Update Employee</w:t>
      </w:r>
    </w:p>
    <w:p w14:paraId="14911AF6" w14:textId="77777777" w:rsidR="007F3F8C" w:rsidRPr="001932DC" w:rsidRDefault="007F3F8C" w:rsidP="007F3F8C">
      <w:pPr>
        <w:pStyle w:val="ListParagraph"/>
        <w:numPr>
          <w:ilvl w:val="0"/>
          <w:numId w:val="6"/>
        </w:numPr>
        <w:rPr>
          <w:lang w:val="en-IN"/>
        </w:rPr>
      </w:pPr>
      <w:r w:rsidRPr="001932DC">
        <w:rPr>
          <w:lang w:val="en-IN"/>
        </w:rPr>
        <w:t>Create Customer</w:t>
      </w:r>
    </w:p>
    <w:p w14:paraId="1DC41D38" w14:textId="77777777" w:rsidR="007F3F8C" w:rsidRPr="001932DC" w:rsidRDefault="007F3F8C" w:rsidP="007F3F8C">
      <w:pPr>
        <w:pStyle w:val="ListParagraph"/>
        <w:numPr>
          <w:ilvl w:val="0"/>
          <w:numId w:val="6"/>
        </w:numPr>
        <w:rPr>
          <w:lang w:val="en-IN"/>
        </w:rPr>
      </w:pPr>
      <w:r w:rsidRPr="001932DC">
        <w:rPr>
          <w:lang w:val="en-IN"/>
        </w:rPr>
        <w:t>Update Customer</w:t>
      </w:r>
    </w:p>
    <w:p w14:paraId="07A1BC9F" w14:textId="77777777" w:rsidR="007F3F8C" w:rsidRPr="001932DC" w:rsidRDefault="007F3F8C" w:rsidP="007F3F8C">
      <w:pPr>
        <w:pStyle w:val="ListParagraph"/>
        <w:numPr>
          <w:ilvl w:val="0"/>
          <w:numId w:val="6"/>
        </w:numPr>
        <w:rPr>
          <w:lang w:val="en-IN"/>
        </w:rPr>
      </w:pPr>
      <w:r w:rsidRPr="001932DC">
        <w:rPr>
          <w:lang w:val="en-IN"/>
        </w:rPr>
        <w:t>Delete Customer</w:t>
      </w:r>
    </w:p>
    <w:p w14:paraId="62CDD9FB" w14:textId="77777777" w:rsidR="007F3F8C" w:rsidRPr="001932DC" w:rsidRDefault="007F3F8C" w:rsidP="007F3F8C">
      <w:pPr>
        <w:pStyle w:val="ListParagraph"/>
        <w:numPr>
          <w:ilvl w:val="0"/>
          <w:numId w:val="6"/>
        </w:numPr>
        <w:rPr>
          <w:lang w:val="en-IN"/>
        </w:rPr>
      </w:pPr>
      <w:r w:rsidRPr="001932DC">
        <w:rPr>
          <w:lang w:val="en-IN"/>
        </w:rPr>
        <w:t>Create Expense</w:t>
      </w:r>
    </w:p>
    <w:p w14:paraId="0E305132" w14:textId="77777777" w:rsidR="007F3F8C" w:rsidRPr="001932DC" w:rsidRDefault="007F3F8C" w:rsidP="007F3F8C">
      <w:pPr>
        <w:pStyle w:val="ListParagraph"/>
        <w:numPr>
          <w:ilvl w:val="0"/>
          <w:numId w:val="6"/>
        </w:numPr>
        <w:rPr>
          <w:lang w:val="en-IN"/>
        </w:rPr>
      </w:pPr>
      <w:r w:rsidRPr="001932DC">
        <w:rPr>
          <w:lang w:val="en-IN"/>
        </w:rPr>
        <w:t>Update Expense</w:t>
      </w:r>
    </w:p>
    <w:p w14:paraId="6EA7AAED" w14:textId="77777777" w:rsidR="007F3F8C" w:rsidRPr="00E40994" w:rsidRDefault="007F3F8C" w:rsidP="007F3F8C">
      <w:pPr>
        <w:pStyle w:val="ListParagraph"/>
        <w:rPr>
          <w:u w:val="single"/>
          <w:lang w:val="en-IN"/>
        </w:rPr>
      </w:pPr>
    </w:p>
    <w:p w14:paraId="3155360B" w14:textId="77777777" w:rsidR="007F3F8C" w:rsidRPr="003E73F5" w:rsidRDefault="007F3F8C" w:rsidP="007F3F8C">
      <w:pPr>
        <w:pStyle w:val="ListParagraph"/>
        <w:rPr>
          <w:lang w:val="en-IN"/>
        </w:rPr>
      </w:pPr>
    </w:p>
    <w:p w14:paraId="2D0705DC" w14:textId="77777777" w:rsidR="007F3F8C" w:rsidRDefault="007F3F8C" w:rsidP="007F3F8C">
      <w:pPr>
        <w:rPr>
          <w:lang w:val="en-IN"/>
        </w:rPr>
      </w:pPr>
    </w:p>
    <w:p w14:paraId="017895CD" w14:textId="77777777" w:rsidR="007F3F8C" w:rsidRDefault="007F3F8C" w:rsidP="007F3F8C">
      <w:pPr>
        <w:rPr>
          <w:lang w:val="en-IN"/>
        </w:rPr>
      </w:pPr>
    </w:p>
    <w:p w14:paraId="0A179AE4" w14:textId="77777777" w:rsidR="007F3F8C" w:rsidRDefault="007F3F8C" w:rsidP="007F3F8C">
      <w:pPr>
        <w:rPr>
          <w:lang w:val="en-IN"/>
        </w:rPr>
      </w:pPr>
    </w:p>
    <w:p w14:paraId="469DBFE5" w14:textId="77777777" w:rsidR="007F3F8C" w:rsidRDefault="007F3F8C" w:rsidP="007F3F8C">
      <w:pPr>
        <w:rPr>
          <w:lang w:val="en-IN"/>
        </w:rPr>
      </w:pPr>
    </w:p>
    <w:p w14:paraId="2CD799D5" w14:textId="77777777" w:rsidR="007F3F8C" w:rsidRPr="00AE0F38" w:rsidRDefault="007F3F8C" w:rsidP="007F3F8C">
      <w:pPr>
        <w:rPr>
          <w:lang w:val="en-IN"/>
        </w:rPr>
      </w:pPr>
    </w:p>
    <w:p w14:paraId="6635563F" w14:textId="77777777" w:rsidR="007F3F8C" w:rsidRPr="00AE0F38" w:rsidRDefault="007F3F8C" w:rsidP="007F3F8C">
      <w:pPr>
        <w:rPr>
          <w:u w:val="single"/>
          <w:lang w:val="en-IN"/>
        </w:rPr>
      </w:pPr>
    </w:p>
    <w:p w14:paraId="273A8EDF" w14:textId="77777777" w:rsidR="007F3F8C" w:rsidRDefault="007F3F8C" w:rsidP="007F3F8C">
      <w:pPr>
        <w:rPr>
          <w:lang w:val="en-IN"/>
        </w:rPr>
      </w:pPr>
    </w:p>
    <w:p w14:paraId="0C87CEA4" w14:textId="77777777" w:rsidR="007F3F8C" w:rsidRDefault="007F3F8C" w:rsidP="007F3F8C">
      <w:pPr>
        <w:rPr>
          <w:lang w:val="en-IN"/>
        </w:rPr>
      </w:pPr>
    </w:p>
    <w:p w14:paraId="510F23F2" w14:textId="77777777" w:rsidR="007F3F8C" w:rsidRDefault="007F3F8C" w:rsidP="007F3F8C">
      <w:pPr>
        <w:rPr>
          <w:lang w:val="en-IN"/>
        </w:rPr>
      </w:pPr>
    </w:p>
    <w:p w14:paraId="4CE2E7DC" w14:textId="77777777" w:rsidR="007F3F8C" w:rsidRPr="00AE0F38" w:rsidRDefault="007F3F8C" w:rsidP="007F3F8C">
      <w:pPr>
        <w:rPr>
          <w:lang w:val="en-IN"/>
        </w:rPr>
      </w:pPr>
    </w:p>
    <w:p w14:paraId="37E5C0CF" w14:textId="77777777" w:rsidR="007F3F8C" w:rsidRDefault="008A660B" w:rsidP="002E4699">
      <w:pPr>
        <w:rPr>
          <w:b/>
          <w:bCs/>
          <w:lang w:val="en-IN"/>
        </w:rPr>
      </w:pPr>
      <w:r w:rsidRPr="002E4699">
        <w:rPr>
          <w:b/>
          <w:bCs/>
          <w:lang w:val="en-IN"/>
        </w:rPr>
        <w:t xml:space="preserve">Nitesh Finding: </w:t>
      </w:r>
    </w:p>
    <w:p w14:paraId="04228F88" w14:textId="77777777" w:rsidR="00785F65" w:rsidRPr="002E4699" w:rsidRDefault="00785F65" w:rsidP="002E4699">
      <w:pPr>
        <w:rPr>
          <w:b/>
          <w:bCs/>
          <w:lang w:val="en-IN"/>
        </w:rPr>
      </w:pPr>
      <w:r>
        <w:rPr>
          <w:b/>
          <w:bCs/>
          <w:lang w:val="en-IN"/>
        </w:rPr>
        <w:t>Customer</w:t>
      </w:r>
    </w:p>
    <w:p w14:paraId="3CE90F13" w14:textId="77777777" w:rsidR="008A660B" w:rsidRDefault="009A2A15" w:rsidP="002E4699">
      <w:pPr>
        <w:rPr>
          <w:lang w:val="en-IN"/>
        </w:rPr>
      </w:pPr>
      <w:r>
        <w:rPr>
          <w:lang w:val="en-IN"/>
        </w:rPr>
        <w:t xml:space="preserve">1. </w:t>
      </w:r>
      <w:r w:rsidR="008A660B">
        <w:rPr>
          <w:lang w:val="en-IN"/>
        </w:rPr>
        <w:t>Lets make firm name mandatory</w:t>
      </w:r>
      <w:r w:rsidR="00817CFC">
        <w:rPr>
          <w:lang w:val="en-IN"/>
        </w:rPr>
        <w:t>. If end-user is not providing firm name then we will copy customer name to firm name</w:t>
      </w:r>
      <w:r w:rsidR="004F1D03">
        <w:rPr>
          <w:lang w:val="en-IN"/>
        </w:rPr>
        <w:t xml:space="preserve"> (from backend) </w:t>
      </w:r>
    </w:p>
    <w:p w14:paraId="53F42E5B" w14:textId="77777777" w:rsidR="009A2A15" w:rsidRDefault="009A2A15" w:rsidP="002E4699">
      <w:pPr>
        <w:rPr>
          <w:lang w:val="en-IN"/>
        </w:rPr>
      </w:pPr>
      <w:r>
        <w:rPr>
          <w:lang w:val="en-IN"/>
        </w:rPr>
        <w:t xml:space="preserve">2.  Email field to the customer will be added later. </w:t>
      </w:r>
    </w:p>
    <w:p w14:paraId="59A34CD2" w14:textId="77777777" w:rsidR="009A2A15" w:rsidRDefault="009A2A15" w:rsidP="002E4699">
      <w:pPr>
        <w:rPr>
          <w:lang w:val="en-IN"/>
        </w:rPr>
      </w:pPr>
      <w:r>
        <w:rPr>
          <w:lang w:val="en-IN"/>
        </w:rPr>
        <w:t xml:space="preserve">3. Whatsapp reminder will be integrated later. (Mobile2) can be used for storing the whatsapp number. </w:t>
      </w:r>
    </w:p>
    <w:p w14:paraId="68C7067A" w14:textId="77777777" w:rsidR="002430C1" w:rsidRDefault="002430C1" w:rsidP="002E4699">
      <w:pPr>
        <w:rPr>
          <w:lang w:val="en-IN"/>
        </w:rPr>
      </w:pPr>
      <w:r>
        <w:rPr>
          <w:lang w:val="en-IN"/>
        </w:rPr>
        <w:t xml:space="preserve">4. For Mobile Number of </w:t>
      </w:r>
      <w:r w:rsidR="005643E4">
        <w:rPr>
          <w:lang w:val="en-IN"/>
        </w:rPr>
        <w:t xml:space="preserve">a </w:t>
      </w:r>
      <w:r>
        <w:rPr>
          <w:lang w:val="en-IN"/>
        </w:rPr>
        <w:t>customer, address book integration can be done.</w:t>
      </w:r>
    </w:p>
    <w:p w14:paraId="36506FA1" w14:textId="77777777" w:rsidR="004F1D03" w:rsidRDefault="004F1D03" w:rsidP="002E4699">
      <w:pPr>
        <w:rPr>
          <w:lang w:val="en-IN"/>
        </w:rPr>
      </w:pPr>
    </w:p>
    <w:p w14:paraId="46D75040" w14:textId="77777777" w:rsidR="008A660B" w:rsidRDefault="008A660B" w:rsidP="002E4699">
      <w:pPr>
        <w:rPr>
          <w:lang w:val="en-IN"/>
        </w:rPr>
      </w:pPr>
    </w:p>
    <w:p w14:paraId="4D2E7C25" w14:textId="77777777" w:rsidR="00A914E2" w:rsidRDefault="00A914E2" w:rsidP="002E4699">
      <w:pPr>
        <w:rPr>
          <w:lang w:val="en-IN"/>
        </w:rPr>
      </w:pPr>
    </w:p>
    <w:p w14:paraId="0B5D6991" w14:textId="77777777" w:rsidR="00A914E2" w:rsidRPr="002E4699" w:rsidRDefault="00A914E2" w:rsidP="002E4699">
      <w:pPr>
        <w:rPr>
          <w:b/>
          <w:bCs/>
          <w:u w:val="single"/>
          <w:lang w:val="en-IN"/>
        </w:rPr>
      </w:pPr>
      <w:r w:rsidRPr="002E4699">
        <w:rPr>
          <w:b/>
          <w:bCs/>
          <w:u w:val="single"/>
          <w:lang w:val="en-IN"/>
        </w:rPr>
        <w:t xml:space="preserve">Expense will cover all type of expense like </w:t>
      </w:r>
    </w:p>
    <w:p w14:paraId="19A79627" w14:textId="77777777" w:rsidR="00A914E2" w:rsidRPr="00A914E2" w:rsidRDefault="00A914E2" w:rsidP="002E4699">
      <w:pPr>
        <w:pStyle w:val="ListParagraph"/>
        <w:numPr>
          <w:ilvl w:val="0"/>
          <w:numId w:val="8"/>
        </w:numPr>
        <w:rPr>
          <w:lang w:val="en-IN"/>
        </w:rPr>
      </w:pPr>
      <w:r w:rsidRPr="00A914E2">
        <w:rPr>
          <w:lang w:val="en-IN"/>
        </w:rPr>
        <w:t>Raw Material Purchase</w:t>
      </w:r>
      <w:r>
        <w:rPr>
          <w:lang w:val="en-IN"/>
        </w:rPr>
        <w:t xml:space="preserve"> (Panni, Polythene, Gum, Silver, Paper, Core pipe</w:t>
      </w:r>
      <w:r w:rsidR="000778DC">
        <w:rPr>
          <w:lang w:val="en-IN"/>
        </w:rPr>
        <w:t>, Die, Machine</w:t>
      </w:r>
      <w:r>
        <w:rPr>
          <w:lang w:val="en-IN"/>
        </w:rPr>
        <w:t xml:space="preserve">) </w:t>
      </w:r>
    </w:p>
    <w:p w14:paraId="4D380BAB" w14:textId="77777777" w:rsidR="00A914E2" w:rsidRPr="00A914E2" w:rsidRDefault="00A914E2" w:rsidP="002E4699">
      <w:pPr>
        <w:pStyle w:val="ListParagraph"/>
        <w:numPr>
          <w:ilvl w:val="0"/>
          <w:numId w:val="8"/>
        </w:numPr>
        <w:rPr>
          <w:lang w:val="en-IN"/>
        </w:rPr>
      </w:pPr>
      <w:r w:rsidRPr="00A914E2">
        <w:rPr>
          <w:lang w:val="en-IN"/>
        </w:rPr>
        <w:t xml:space="preserve">Machine parts </w:t>
      </w:r>
    </w:p>
    <w:p w14:paraId="7A246D1E" w14:textId="77777777" w:rsidR="00A914E2" w:rsidRPr="00A914E2" w:rsidRDefault="00A914E2" w:rsidP="002E4699">
      <w:pPr>
        <w:pStyle w:val="ListParagraph"/>
        <w:numPr>
          <w:ilvl w:val="0"/>
          <w:numId w:val="8"/>
        </w:numPr>
        <w:rPr>
          <w:lang w:val="en-IN"/>
        </w:rPr>
      </w:pPr>
      <w:r w:rsidRPr="00A914E2">
        <w:rPr>
          <w:lang w:val="en-IN"/>
        </w:rPr>
        <w:t>Machine</w:t>
      </w:r>
      <w:r w:rsidR="00C05DB4">
        <w:rPr>
          <w:lang w:val="en-IN"/>
        </w:rPr>
        <w:t xml:space="preserve"> maintenance</w:t>
      </w:r>
    </w:p>
    <w:p w14:paraId="627B1B79" w14:textId="77777777" w:rsidR="00A914E2" w:rsidRDefault="00A914E2" w:rsidP="00A914E2">
      <w:pPr>
        <w:pStyle w:val="ListParagraph"/>
        <w:numPr>
          <w:ilvl w:val="0"/>
          <w:numId w:val="8"/>
        </w:numPr>
        <w:rPr>
          <w:lang w:val="en-IN"/>
        </w:rPr>
      </w:pPr>
      <w:r w:rsidRPr="00A914E2">
        <w:rPr>
          <w:lang w:val="en-IN"/>
        </w:rPr>
        <w:t>Transporting</w:t>
      </w:r>
    </w:p>
    <w:p w14:paraId="27D9C94D" w14:textId="77777777" w:rsidR="00CD0912" w:rsidRDefault="00CD0912" w:rsidP="00CD0912">
      <w:pPr>
        <w:ind w:left="360"/>
        <w:rPr>
          <w:lang w:val="en-IN"/>
        </w:rPr>
      </w:pPr>
      <w:r>
        <w:rPr>
          <w:lang w:val="en-IN"/>
        </w:rPr>
        <w:t xml:space="preserve">For the first version of the product: We will create all outgoing as expense and ToPartyName as free text field. </w:t>
      </w:r>
    </w:p>
    <w:p w14:paraId="690C485E" w14:textId="77777777" w:rsidR="00EA4B75" w:rsidRPr="00CD0912" w:rsidRDefault="00EA4B75" w:rsidP="002E4699">
      <w:pPr>
        <w:ind w:left="360"/>
        <w:rPr>
          <w:lang w:val="en-IN"/>
        </w:rPr>
      </w:pPr>
    </w:p>
    <w:p w14:paraId="17411D3C" w14:textId="77777777" w:rsidR="00495EFC" w:rsidRPr="002E4699" w:rsidRDefault="00495EFC" w:rsidP="002E4699">
      <w:pPr>
        <w:rPr>
          <w:b/>
          <w:bCs/>
          <w:lang w:val="en-IN"/>
        </w:rPr>
      </w:pPr>
      <w:r w:rsidRPr="002E4699">
        <w:rPr>
          <w:b/>
          <w:bCs/>
          <w:lang w:val="en-IN"/>
        </w:rPr>
        <w:t>Money management</w:t>
      </w:r>
    </w:p>
    <w:tbl>
      <w:tblPr>
        <w:tblStyle w:val="TableGrid"/>
        <w:tblW w:w="0" w:type="auto"/>
        <w:tblLook w:val="04A0" w:firstRow="1" w:lastRow="0" w:firstColumn="1" w:lastColumn="0" w:noHBand="0" w:noVBand="1"/>
      </w:tblPr>
      <w:tblGrid>
        <w:gridCol w:w="4508"/>
        <w:gridCol w:w="4508"/>
      </w:tblGrid>
      <w:tr w:rsidR="00495EFC" w14:paraId="2D9549BD" w14:textId="77777777" w:rsidTr="00495EFC">
        <w:tc>
          <w:tcPr>
            <w:tcW w:w="4508" w:type="dxa"/>
          </w:tcPr>
          <w:p w14:paraId="380B4D88" w14:textId="77777777" w:rsidR="00495EFC" w:rsidRPr="002E4699" w:rsidRDefault="00495EFC" w:rsidP="00A914E2">
            <w:pPr>
              <w:rPr>
                <w:b/>
                <w:bCs/>
                <w:lang w:val="en-IN"/>
              </w:rPr>
            </w:pPr>
            <w:r w:rsidRPr="002E4699">
              <w:rPr>
                <w:b/>
                <w:bCs/>
                <w:lang w:val="en-IN"/>
              </w:rPr>
              <w:t>Incoming</w:t>
            </w:r>
          </w:p>
        </w:tc>
        <w:tc>
          <w:tcPr>
            <w:tcW w:w="4508" w:type="dxa"/>
          </w:tcPr>
          <w:p w14:paraId="24AA1FDE" w14:textId="77777777" w:rsidR="00495EFC" w:rsidRPr="002E4699" w:rsidRDefault="00495EFC" w:rsidP="00A914E2">
            <w:pPr>
              <w:rPr>
                <w:b/>
                <w:bCs/>
                <w:lang w:val="en-IN"/>
              </w:rPr>
            </w:pPr>
            <w:r w:rsidRPr="002E4699">
              <w:rPr>
                <w:b/>
                <w:bCs/>
                <w:lang w:val="en-IN"/>
              </w:rPr>
              <w:t>Outgoing</w:t>
            </w:r>
          </w:p>
        </w:tc>
      </w:tr>
      <w:tr w:rsidR="00495EFC" w14:paraId="7FAAFE1F" w14:textId="77777777" w:rsidTr="00495EFC">
        <w:tc>
          <w:tcPr>
            <w:tcW w:w="4508" w:type="dxa"/>
          </w:tcPr>
          <w:p w14:paraId="533A9314" w14:textId="77777777" w:rsidR="00495EFC" w:rsidRPr="00915AF7" w:rsidRDefault="00495EFC" w:rsidP="002E4699">
            <w:pPr>
              <w:pStyle w:val="ListParagraph"/>
              <w:numPr>
                <w:ilvl w:val="0"/>
                <w:numId w:val="10"/>
              </w:numPr>
              <w:rPr>
                <w:lang w:val="en-IN"/>
              </w:rPr>
            </w:pPr>
            <w:r w:rsidRPr="00915AF7">
              <w:rPr>
                <w:lang w:val="en-IN"/>
              </w:rPr>
              <w:t>Payment</w:t>
            </w:r>
            <w:r w:rsidR="00915AF7" w:rsidRPr="00915AF7">
              <w:rPr>
                <w:lang w:val="en-IN"/>
              </w:rPr>
              <w:t>s</w:t>
            </w:r>
            <w:r w:rsidRPr="00915AF7">
              <w:rPr>
                <w:lang w:val="en-IN"/>
              </w:rPr>
              <w:t xml:space="preserve"> from Customer</w:t>
            </w:r>
          </w:p>
          <w:p w14:paraId="092941AF" w14:textId="77777777" w:rsidR="00915AF7" w:rsidRDefault="00915AF7" w:rsidP="00915AF7">
            <w:pPr>
              <w:pStyle w:val="ListParagraph"/>
              <w:numPr>
                <w:ilvl w:val="0"/>
                <w:numId w:val="10"/>
              </w:numPr>
              <w:rPr>
                <w:lang w:val="en-IN"/>
              </w:rPr>
            </w:pPr>
            <w:r w:rsidRPr="00915AF7">
              <w:rPr>
                <w:lang w:val="en-IN"/>
              </w:rPr>
              <w:t>Return from vendor</w:t>
            </w:r>
          </w:p>
          <w:p w14:paraId="0EC97AC5" w14:textId="77777777" w:rsidR="00915AF7" w:rsidRDefault="00034C28" w:rsidP="002E4699">
            <w:pPr>
              <w:pStyle w:val="ListParagraph"/>
              <w:numPr>
                <w:ilvl w:val="0"/>
                <w:numId w:val="10"/>
              </w:numPr>
              <w:rPr>
                <w:lang w:val="en-IN"/>
              </w:rPr>
            </w:pPr>
            <w:r>
              <w:rPr>
                <w:lang w:val="en-IN"/>
              </w:rPr>
              <w:lastRenderedPageBreak/>
              <w:t>Scrap Sale</w:t>
            </w:r>
            <w:r w:rsidR="00CA4B94">
              <w:rPr>
                <w:lang w:val="en-IN"/>
              </w:rPr>
              <w:t xml:space="preserve"> </w:t>
            </w:r>
            <w:r w:rsidR="00915AF7">
              <w:rPr>
                <w:lang w:val="en-IN"/>
              </w:rPr>
              <w:t xml:space="preserve"> </w:t>
            </w:r>
          </w:p>
        </w:tc>
        <w:tc>
          <w:tcPr>
            <w:tcW w:w="4508" w:type="dxa"/>
          </w:tcPr>
          <w:p w14:paraId="627780C6" w14:textId="77777777" w:rsidR="00495EFC" w:rsidRPr="00915AF7" w:rsidRDefault="00495EFC" w:rsidP="002E4699">
            <w:pPr>
              <w:pStyle w:val="ListParagraph"/>
              <w:numPr>
                <w:ilvl w:val="0"/>
                <w:numId w:val="9"/>
              </w:numPr>
              <w:rPr>
                <w:lang w:val="en-IN"/>
              </w:rPr>
            </w:pPr>
            <w:r w:rsidRPr="00915AF7">
              <w:rPr>
                <w:lang w:val="en-IN"/>
              </w:rPr>
              <w:lastRenderedPageBreak/>
              <w:t xml:space="preserve">Expense </w:t>
            </w:r>
          </w:p>
          <w:p w14:paraId="1D942863" w14:textId="77777777" w:rsidR="001C240C" w:rsidRPr="00915AF7" w:rsidRDefault="001C240C" w:rsidP="002E4699">
            <w:pPr>
              <w:pStyle w:val="ListParagraph"/>
              <w:numPr>
                <w:ilvl w:val="0"/>
                <w:numId w:val="9"/>
              </w:numPr>
              <w:rPr>
                <w:lang w:val="en-IN"/>
              </w:rPr>
            </w:pPr>
            <w:r w:rsidRPr="00915AF7">
              <w:rPr>
                <w:lang w:val="en-IN"/>
              </w:rPr>
              <w:t>Inter person transfer</w:t>
            </w:r>
          </w:p>
          <w:p w14:paraId="57DE2C7D" w14:textId="77777777" w:rsidR="00915AF7" w:rsidRPr="00915AF7" w:rsidRDefault="00915AF7" w:rsidP="002E4699">
            <w:pPr>
              <w:pStyle w:val="ListParagraph"/>
              <w:numPr>
                <w:ilvl w:val="0"/>
                <w:numId w:val="9"/>
              </w:numPr>
              <w:rPr>
                <w:lang w:val="en-IN"/>
              </w:rPr>
            </w:pPr>
            <w:r w:rsidRPr="00915AF7">
              <w:rPr>
                <w:lang w:val="en-IN"/>
              </w:rPr>
              <w:lastRenderedPageBreak/>
              <w:t>Vendor Payments</w:t>
            </w:r>
          </w:p>
          <w:p w14:paraId="015D9F0A" w14:textId="77777777" w:rsidR="00495EFC" w:rsidRDefault="00495EFC" w:rsidP="00A914E2">
            <w:pPr>
              <w:rPr>
                <w:lang w:val="en-IN"/>
              </w:rPr>
            </w:pPr>
          </w:p>
        </w:tc>
      </w:tr>
    </w:tbl>
    <w:p w14:paraId="5DE3F401" w14:textId="77777777" w:rsidR="00A914E2" w:rsidRDefault="00A914E2" w:rsidP="00A914E2">
      <w:pPr>
        <w:rPr>
          <w:lang w:val="en-IN"/>
        </w:rPr>
      </w:pPr>
    </w:p>
    <w:p w14:paraId="0D14C2C7" w14:textId="77777777" w:rsidR="00EA4B75" w:rsidRPr="002E4699" w:rsidRDefault="00EA4B75" w:rsidP="002E4699">
      <w:pPr>
        <w:rPr>
          <w:b/>
          <w:bCs/>
          <w:lang w:val="en-IN"/>
        </w:rPr>
      </w:pPr>
      <w:r w:rsidRPr="002E4699">
        <w:rPr>
          <w:b/>
          <w:bCs/>
          <w:lang w:val="en-IN"/>
        </w:rPr>
        <w:t xml:space="preserve">Scenario: </w:t>
      </w:r>
    </w:p>
    <w:p w14:paraId="7080FBCB" w14:textId="77777777" w:rsidR="00EA4B75" w:rsidRDefault="00EA4B75" w:rsidP="00EA4B75">
      <w:pPr>
        <w:pStyle w:val="ListParagraph"/>
        <w:numPr>
          <w:ilvl w:val="0"/>
          <w:numId w:val="10"/>
        </w:numPr>
        <w:rPr>
          <w:lang w:val="en-IN"/>
        </w:rPr>
      </w:pPr>
      <w:r>
        <w:rPr>
          <w:lang w:val="en-IN"/>
        </w:rPr>
        <w:t>Scrap Sale : (They are not customer, but they can be managed as customer)</w:t>
      </w:r>
    </w:p>
    <w:p w14:paraId="1F48A118" w14:textId="77777777" w:rsidR="00A914E2" w:rsidRDefault="00EA4B75" w:rsidP="00A914E2">
      <w:pPr>
        <w:pStyle w:val="ListParagraph"/>
        <w:numPr>
          <w:ilvl w:val="0"/>
          <w:numId w:val="10"/>
        </w:numPr>
        <w:rPr>
          <w:lang w:val="en-IN"/>
        </w:rPr>
      </w:pPr>
      <w:r w:rsidRPr="00EA4B75">
        <w:rPr>
          <w:lang w:val="en-IN"/>
        </w:rPr>
        <w:t xml:space="preserve">Die Purchased from Rizvi and then we made payment. Then </w:t>
      </w:r>
      <w:r>
        <w:rPr>
          <w:lang w:val="en-IN"/>
        </w:rPr>
        <w:t xml:space="preserve">we returned die to </w:t>
      </w:r>
      <w:r w:rsidRPr="00EA4B75">
        <w:rPr>
          <w:lang w:val="en-IN"/>
        </w:rPr>
        <w:t>Rizvi</w:t>
      </w:r>
      <w:r>
        <w:rPr>
          <w:lang w:val="en-IN"/>
        </w:rPr>
        <w:t xml:space="preserve"> and he is making a payment:</w:t>
      </w:r>
    </w:p>
    <w:p w14:paraId="4058E36B" w14:textId="77777777" w:rsidR="00624705" w:rsidRPr="002E4699" w:rsidRDefault="00624705" w:rsidP="002E4699">
      <w:pPr>
        <w:pStyle w:val="ListParagraph"/>
        <w:rPr>
          <w:b/>
          <w:bCs/>
          <w:lang w:val="en-IN"/>
        </w:rPr>
      </w:pPr>
      <w:r w:rsidRPr="002E4699">
        <w:rPr>
          <w:b/>
          <w:bCs/>
          <w:lang w:val="en-IN"/>
        </w:rPr>
        <w:t xml:space="preserve">Solution: </w:t>
      </w:r>
      <w:r w:rsidR="001E5CE6" w:rsidRPr="002E4699">
        <w:rPr>
          <w:lang w:val="en-IN"/>
        </w:rPr>
        <w:t>Create Rizvi as customer</w:t>
      </w:r>
      <w:r w:rsidR="001E5CE6">
        <w:rPr>
          <w:lang w:val="en-IN"/>
        </w:rPr>
        <w:t xml:space="preserve"> and make a bill against him and payments.</w:t>
      </w:r>
    </w:p>
    <w:p w14:paraId="2D196793" w14:textId="77777777" w:rsidR="00624705" w:rsidRPr="00EA4B75" w:rsidRDefault="00624705" w:rsidP="002E4699">
      <w:pPr>
        <w:pStyle w:val="ListParagraph"/>
        <w:numPr>
          <w:ilvl w:val="0"/>
          <w:numId w:val="10"/>
        </w:numPr>
        <w:rPr>
          <w:lang w:val="en-IN"/>
        </w:rPr>
      </w:pPr>
    </w:p>
    <w:p w14:paraId="42A734DD" w14:textId="77777777" w:rsidR="00A914E2" w:rsidRDefault="00A914E2" w:rsidP="00A914E2">
      <w:pPr>
        <w:rPr>
          <w:lang w:val="en-IN"/>
        </w:rPr>
      </w:pPr>
    </w:p>
    <w:p w14:paraId="23A3E08C" w14:textId="77777777" w:rsidR="00D936CB" w:rsidRDefault="00D936CB" w:rsidP="00A914E2">
      <w:pPr>
        <w:rPr>
          <w:lang w:val="en-IN"/>
        </w:rPr>
      </w:pPr>
      <w:r>
        <w:rPr>
          <w:lang w:val="en-IN"/>
        </w:rPr>
        <w:t xml:space="preserve">Functions Available: </w:t>
      </w:r>
    </w:p>
    <w:p w14:paraId="60EA21AA" w14:textId="77777777" w:rsidR="00D936CB" w:rsidRPr="002E4699" w:rsidRDefault="00D936CB" w:rsidP="00A914E2">
      <w:pPr>
        <w:rPr>
          <w:b/>
          <w:bCs/>
          <w:lang w:val="en-IN"/>
        </w:rPr>
      </w:pPr>
      <w:r w:rsidRPr="002E4699">
        <w:rPr>
          <w:b/>
          <w:bCs/>
          <w:lang w:val="en-IN"/>
        </w:rPr>
        <w:t>Customer Balance Tracking</w:t>
      </w:r>
    </w:p>
    <w:p w14:paraId="111A698D" w14:textId="77777777" w:rsidR="00D936CB" w:rsidRDefault="00D936CB" w:rsidP="00A914E2">
      <w:pPr>
        <w:rPr>
          <w:lang w:val="en-IN"/>
        </w:rPr>
      </w:pPr>
      <w:r>
        <w:rPr>
          <w:lang w:val="en-IN"/>
        </w:rPr>
        <w:t xml:space="preserve">You can go to customer view and see the balance. + Balance refers that they have deposite of that amount with you. A negative balance refers that the customer </w:t>
      </w:r>
      <w:r w:rsidR="009825CD">
        <w:rPr>
          <w:lang w:val="en-IN"/>
        </w:rPr>
        <w:t>has to pay</w:t>
      </w:r>
      <w:r>
        <w:rPr>
          <w:lang w:val="en-IN"/>
        </w:rPr>
        <w:t xml:space="preserve"> that much </w:t>
      </w:r>
      <w:r w:rsidR="009825CD">
        <w:rPr>
          <w:lang w:val="en-IN"/>
        </w:rPr>
        <w:t xml:space="preserve">of </w:t>
      </w:r>
      <w:r>
        <w:rPr>
          <w:lang w:val="en-IN"/>
        </w:rPr>
        <w:t>amoun</w:t>
      </w:r>
      <w:r w:rsidR="009825CD">
        <w:rPr>
          <w:lang w:val="en-IN"/>
        </w:rPr>
        <w:t xml:space="preserve">t to you. </w:t>
      </w:r>
    </w:p>
    <w:p w14:paraId="3D500430" w14:textId="77777777" w:rsidR="00DC7FE0" w:rsidRPr="002E4699" w:rsidRDefault="00DC7FE0" w:rsidP="00A914E2">
      <w:pPr>
        <w:rPr>
          <w:b/>
          <w:bCs/>
          <w:lang w:val="en-IN"/>
        </w:rPr>
      </w:pPr>
      <w:r w:rsidRPr="002E4699">
        <w:rPr>
          <w:b/>
          <w:bCs/>
          <w:lang w:val="en-IN"/>
        </w:rPr>
        <w:t xml:space="preserve">Your Balance: </w:t>
      </w:r>
    </w:p>
    <w:p w14:paraId="0415D07D" w14:textId="77777777" w:rsidR="00D936CB" w:rsidRDefault="00637C4D" w:rsidP="00A914E2">
      <w:pPr>
        <w:rPr>
          <w:lang w:val="en-IN"/>
        </w:rPr>
      </w:pPr>
      <w:r>
        <w:rPr>
          <w:lang w:val="en-IN"/>
        </w:rPr>
        <w:t xml:space="preserve">Customer balance can be calculated  from Billing and Payment Received. </w:t>
      </w:r>
    </w:p>
    <w:p w14:paraId="53EBF67E" w14:textId="77777777" w:rsidR="00637C4D" w:rsidRDefault="00637C4D" w:rsidP="00A914E2">
      <w:pPr>
        <w:rPr>
          <w:lang w:val="en-IN"/>
        </w:rPr>
      </w:pPr>
      <w:r>
        <w:rPr>
          <w:lang w:val="en-IN"/>
        </w:rPr>
        <w:t xml:space="preserve">Individual balance can be calculated from Payment Received </w:t>
      </w:r>
    </w:p>
    <w:p w14:paraId="1E5C2AA0" w14:textId="77777777" w:rsidR="00402E3B" w:rsidRDefault="00402E3B" w:rsidP="00A914E2">
      <w:pPr>
        <w:rPr>
          <w:lang w:val="en-IN"/>
        </w:rPr>
      </w:pPr>
    </w:p>
    <w:p w14:paraId="50DBF059" w14:textId="77777777" w:rsidR="00402E3B" w:rsidRDefault="00402E3B" w:rsidP="002E4699">
      <w:pPr>
        <w:rPr>
          <w:lang w:val="en-IN"/>
        </w:rPr>
      </w:pPr>
    </w:p>
    <w:sectPr w:rsidR="00402E3B" w:rsidSect="002A6F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15C00"/>
    <w:multiLevelType w:val="hybridMultilevel"/>
    <w:tmpl w:val="81F88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1E04F3"/>
    <w:multiLevelType w:val="hybridMultilevel"/>
    <w:tmpl w:val="CE402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547A51"/>
    <w:multiLevelType w:val="hybridMultilevel"/>
    <w:tmpl w:val="74568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1A1E52"/>
    <w:multiLevelType w:val="hybridMultilevel"/>
    <w:tmpl w:val="5D3AD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8067EE"/>
    <w:multiLevelType w:val="hybridMultilevel"/>
    <w:tmpl w:val="B3242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5929D0"/>
    <w:multiLevelType w:val="hybridMultilevel"/>
    <w:tmpl w:val="AECEB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98529D"/>
    <w:multiLevelType w:val="hybridMultilevel"/>
    <w:tmpl w:val="497CA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D22459"/>
    <w:multiLevelType w:val="hybridMultilevel"/>
    <w:tmpl w:val="41EEB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D767BF"/>
    <w:multiLevelType w:val="hybridMultilevel"/>
    <w:tmpl w:val="782A7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C11657"/>
    <w:multiLevelType w:val="hybridMultilevel"/>
    <w:tmpl w:val="8FDEB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EB350E"/>
    <w:multiLevelType w:val="hybridMultilevel"/>
    <w:tmpl w:val="2C3A1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EA3734"/>
    <w:multiLevelType w:val="hybridMultilevel"/>
    <w:tmpl w:val="24C63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124CD1"/>
    <w:multiLevelType w:val="hybridMultilevel"/>
    <w:tmpl w:val="63F8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2"/>
  </w:num>
  <w:num w:numId="4">
    <w:abstractNumId w:val="5"/>
  </w:num>
  <w:num w:numId="5">
    <w:abstractNumId w:val="6"/>
  </w:num>
  <w:num w:numId="6">
    <w:abstractNumId w:val="11"/>
  </w:num>
  <w:num w:numId="7">
    <w:abstractNumId w:val="7"/>
  </w:num>
  <w:num w:numId="8">
    <w:abstractNumId w:val="9"/>
  </w:num>
  <w:num w:numId="9">
    <w:abstractNumId w:val="0"/>
  </w:num>
  <w:num w:numId="10">
    <w:abstractNumId w:val="4"/>
  </w:num>
  <w:num w:numId="11">
    <w:abstractNumId w:val="8"/>
  </w:num>
  <w:num w:numId="12">
    <w:abstractNumId w:val="3"/>
  </w:num>
  <w:num w:numId="1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yadav.idmworks@outlook.com">
    <w15:presenceInfo w15:providerId="Windows Live" w15:userId="f2f2890249420c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hideSpellingErrors/>
  <w:hideGrammaticalErrors/>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CyNDQC0maWZkYWJko6SsGpxcWZ+XkgBUbmtQCQFsykLQAAAA=="/>
  </w:docVars>
  <w:rsids>
    <w:rsidRoot w:val="00AE0F38"/>
    <w:rsid w:val="000020B2"/>
    <w:rsid w:val="00002A8E"/>
    <w:rsid w:val="000057AF"/>
    <w:rsid w:val="00007C40"/>
    <w:rsid w:val="00011877"/>
    <w:rsid w:val="00011BE2"/>
    <w:rsid w:val="00012333"/>
    <w:rsid w:val="00012984"/>
    <w:rsid w:val="00014F62"/>
    <w:rsid w:val="0001644B"/>
    <w:rsid w:val="00017BA3"/>
    <w:rsid w:val="0002247F"/>
    <w:rsid w:val="00024D3D"/>
    <w:rsid w:val="000320A7"/>
    <w:rsid w:val="00032948"/>
    <w:rsid w:val="00032AB5"/>
    <w:rsid w:val="00034C28"/>
    <w:rsid w:val="0003591C"/>
    <w:rsid w:val="00037754"/>
    <w:rsid w:val="0003791E"/>
    <w:rsid w:val="00037FD7"/>
    <w:rsid w:val="000424C2"/>
    <w:rsid w:val="0004319F"/>
    <w:rsid w:val="00044A82"/>
    <w:rsid w:val="0004702F"/>
    <w:rsid w:val="0004783E"/>
    <w:rsid w:val="00050907"/>
    <w:rsid w:val="00055246"/>
    <w:rsid w:val="0005719A"/>
    <w:rsid w:val="00062C15"/>
    <w:rsid w:val="00063176"/>
    <w:rsid w:val="000671B2"/>
    <w:rsid w:val="00067A7A"/>
    <w:rsid w:val="00070103"/>
    <w:rsid w:val="00070DC9"/>
    <w:rsid w:val="00071798"/>
    <w:rsid w:val="000724A6"/>
    <w:rsid w:val="0007278A"/>
    <w:rsid w:val="0007380F"/>
    <w:rsid w:val="000778DC"/>
    <w:rsid w:val="00077F68"/>
    <w:rsid w:val="00083140"/>
    <w:rsid w:val="00084C01"/>
    <w:rsid w:val="00085A02"/>
    <w:rsid w:val="0008603E"/>
    <w:rsid w:val="00090F37"/>
    <w:rsid w:val="00092A59"/>
    <w:rsid w:val="000953E4"/>
    <w:rsid w:val="0009576A"/>
    <w:rsid w:val="000978A9"/>
    <w:rsid w:val="000A0D1E"/>
    <w:rsid w:val="000A736F"/>
    <w:rsid w:val="000B18E9"/>
    <w:rsid w:val="000B5B6B"/>
    <w:rsid w:val="000B6F9C"/>
    <w:rsid w:val="000C09F8"/>
    <w:rsid w:val="000C10E7"/>
    <w:rsid w:val="000C2A87"/>
    <w:rsid w:val="000C41A4"/>
    <w:rsid w:val="000C5601"/>
    <w:rsid w:val="000C6DB8"/>
    <w:rsid w:val="000D085C"/>
    <w:rsid w:val="000D0F8F"/>
    <w:rsid w:val="000D7294"/>
    <w:rsid w:val="000E243C"/>
    <w:rsid w:val="000E364D"/>
    <w:rsid w:val="000E5D25"/>
    <w:rsid w:val="000E6DCD"/>
    <w:rsid w:val="000E757A"/>
    <w:rsid w:val="000F194E"/>
    <w:rsid w:val="000F2308"/>
    <w:rsid w:val="000F3860"/>
    <w:rsid w:val="000F4C15"/>
    <w:rsid w:val="000F637C"/>
    <w:rsid w:val="00106522"/>
    <w:rsid w:val="00110BC3"/>
    <w:rsid w:val="00110BD9"/>
    <w:rsid w:val="001116B3"/>
    <w:rsid w:val="00113BD6"/>
    <w:rsid w:val="00116249"/>
    <w:rsid w:val="00126FEA"/>
    <w:rsid w:val="00127984"/>
    <w:rsid w:val="00130D71"/>
    <w:rsid w:val="0013524B"/>
    <w:rsid w:val="00137408"/>
    <w:rsid w:val="00140780"/>
    <w:rsid w:val="00141BCC"/>
    <w:rsid w:val="001439F1"/>
    <w:rsid w:val="00146E08"/>
    <w:rsid w:val="00146E67"/>
    <w:rsid w:val="001558AE"/>
    <w:rsid w:val="00157176"/>
    <w:rsid w:val="00165314"/>
    <w:rsid w:val="001709E6"/>
    <w:rsid w:val="001711B3"/>
    <w:rsid w:val="00171254"/>
    <w:rsid w:val="00175AA1"/>
    <w:rsid w:val="001779FC"/>
    <w:rsid w:val="0018054D"/>
    <w:rsid w:val="00183801"/>
    <w:rsid w:val="00184A6B"/>
    <w:rsid w:val="001852EC"/>
    <w:rsid w:val="001861A5"/>
    <w:rsid w:val="00190BE9"/>
    <w:rsid w:val="001917C8"/>
    <w:rsid w:val="001919FC"/>
    <w:rsid w:val="001932DC"/>
    <w:rsid w:val="00193DA1"/>
    <w:rsid w:val="001942BD"/>
    <w:rsid w:val="00195565"/>
    <w:rsid w:val="001A02D9"/>
    <w:rsid w:val="001A448B"/>
    <w:rsid w:val="001A4649"/>
    <w:rsid w:val="001A49CE"/>
    <w:rsid w:val="001A5F59"/>
    <w:rsid w:val="001A7928"/>
    <w:rsid w:val="001B0431"/>
    <w:rsid w:val="001B09D3"/>
    <w:rsid w:val="001B156C"/>
    <w:rsid w:val="001B1B5F"/>
    <w:rsid w:val="001B39AC"/>
    <w:rsid w:val="001B5735"/>
    <w:rsid w:val="001C240C"/>
    <w:rsid w:val="001C3012"/>
    <w:rsid w:val="001C46BC"/>
    <w:rsid w:val="001C6C64"/>
    <w:rsid w:val="001D0038"/>
    <w:rsid w:val="001D1E23"/>
    <w:rsid w:val="001D2556"/>
    <w:rsid w:val="001D27E0"/>
    <w:rsid w:val="001D39BD"/>
    <w:rsid w:val="001D4692"/>
    <w:rsid w:val="001D5CC1"/>
    <w:rsid w:val="001E00F6"/>
    <w:rsid w:val="001E1A1B"/>
    <w:rsid w:val="001E207E"/>
    <w:rsid w:val="001E239C"/>
    <w:rsid w:val="001E24A9"/>
    <w:rsid w:val="001E306F"/>
    <w:rsid w:val="001E363E"/>
    <w:rsid w:val="001E3AFC"/>
    <w:rsid w:val="001E41C6"/>
    <w:rsid w:val="001E5389"/>
    <w:rsid w:val="001E53E7"/>
    <w:rsid w:val="001E5CE6"/>
    <w:rsid w:val="001F0FA8"/>
    <w:rsid w:val="001F20EC"/>
    <w:rsid w:val="001F2BBD"/>
    <w:rsid w:val="001F5A8F"/>
    <w:rsid w:val="002003C9"/>
    <w:rsid w:val="00201037"/>
    <w:rsid w:val="002022C3"/>
    <w:rsid w:val="00202668"/>
    <w:rsid w:val="00202D02"/>
    <w:rsid w:val="00203204"/>
    <w:rsid w:val="00203734"/>
    <w:rsid w:val="00213F0E"/>
    <w:rsid w:val="00216793"/>
    <w:rsid w:val="0022189A"/>
    <w:rsid w:val="002222C4"/>
    <w:rsid w:val="00222B49"/>
    <w:rsid w:val="00222E3E"/>
    <w:rsid w:val="00224107"/>
    <w:rsid w:val="00226E14"/>
    <w:rsid w:val="00227C59"/>
    <w:rsid w:val="002324C8"/>
    <w:rsid w:val="0023466D"/>
    <w:rsid w:val="00235709"/>
    <w:rsid w:val="00235B27"/>
    <w:rsid w:val="00237EB6"/>
    <w:rsid w:val="002430C1"/>
    <w:rsid w:val="00246BD7"/>
    <w:rsid w:val="0025189A"/>
    <w:rsid w:val="00252040"/>
    <w:rsid w:val="00253702"/>
    <w:rsid w:val="00254129"/>
    <w:rsid w:val="00255999"/>
    <w:rsid w:val="00256430"/>
    <w:rsid w:val="00262D5C"/>
    <w:rsid w:val="00263BE2"/>
    <w:rsid w:val="00264A10"/>
    <w:rsid w:val="00264EE0"/>
    <w:rsid w:val="0026623D"/>
    <w:rsid w:val="00271EE6"/>
    <w:rsid w:val="00272B8D"/>
    <w:rsid w:val="00272D3C"/>
    <w:rsid w:val="002759FD"/>
    <w:rsid w:val="00275D3E"/>
    <w:rsid w:val="00281519"/>
    <w:rsid w:val="00285738"/>
    <w:rsid w:val="00291302"/>
    <w:rsid w:val="0029282C"/>
    <w:rsid w:val="00292C02"/>
    <w:rsid w:val="00293C98"/>
    <w:rsid w:val="002956A0"/>
    <w:rsid w:val="002A2ADA"/>
    <w:rsid w:val="002A4477"/>
    <w:rsid w:val="002A46DC"/>
    <w:rsid w:val="002A5FFD"/>
    <w:rsid w:val="002A6969"/>
    <w:rsid w:val="002A6F93"/>
    <w:rsid w:val="002B08F1"/>
    <w:rsid w:val="002B2386"/>
    <w:rsid w:val="002B30A4"/>
    <w:rsid w:val="002B3805"/>
    <w:rsid w:val="002B46F0"/>
    <w:rsid w:val="002C27BB"/>
    <w:rsid w:val="002C7C3E"/>
    <w:rsid w:val="002C7D49"/>
    <w:rsid w:val="002C7DF8"/>
    <w:rsid w:val="002D203A"/>
    <w:rsid w:val="002D4C42"/>
    <w:rsid w:val="002D5DDA"/>
    <w:rsid w:val="002D76A6"/>
    <w:rsid w:val="002E037F"/>
    <w:rsid w:val="002E2764"/>
    <w:rsid w:val="002E2B41"/>
    <w:rsid w:val="002E4699"/>
    <w:rsid w:val="002E5787"/>
    <w:rsid w:val="002F07AB"/>
    <w:rsid w:val="002F0B2D"/>
    <w:rsid w:val="002F3945"/>
    <w:rsid w:val="002F45E0"/>
    <w:rsid w:val="00301FD4"/>
    <w:rsid w:val="00302B2A"/>
    <w:rsid w:val="0030491C"/>
    <w:rsid w:val="00307D7D"/>
    <w:rsid w:val="00311F0E"/>
    <w:rsid w:val="003159FB"/>
    <w:rsid w:val="00315FED"/>
    <w:rsid w:val="00316D63"/>
    <w:rsid w:val="0031715B"/>
    <w:rsid w:val="00321F90"/>
    <w:rsid w:val="00325980"/>
    <w:rsid w:val="00326335"/>
    <w:rsid w:val="00335027"/>
    <w:rsid w:val="00336093"/>
    <w:rsid w:val="003372B9"/>
    <w:rsid w:val="00344156"/>
    <w:rsid w:val="00345C4D"/>
    <w:rsid w:val="00345EDC"/>
    <w:rsid w:val="00347202"/>
    <w:rsid w:val="003501A3"/>
    <w:rsid w:val="00351D04"/>
    <w:rsid w:val="003532DF"/>
    <w:rsid w:val="00353A9F"/>
    <w:rsid w:val="00355739"/>
    <w:rsid w:val="003627C6"/>
    <w:rsid w:val="0037240C"/>
    <w:rsid w:val="00372BA2"/>
    <w:rsid w:val="003766EE"/>
    <w:rsid w:val="0037695E"/>
    <w:rsid w:val="0037711F"/>
    <w:rsid w:val="00383106"/>
    <w:rsid w:val="00384796"/>
    <w:rsid w:val="0038554E"/>
    <w:rsid w:val="00386776"/>
    <w:rsid w:val="003869DA"/>
    <w:rsid w:val="00386D1E"/>
    <w:rsid w:val="0038773D"/>
    <w:rsid w:val="00390453"/>
    <w:rsid w:val="003921E1"/>
    <w:rsid w:val="00397F48"/>
    <w:rsid w:val="003A2A2D"/>
    <w:rsid w:val="003B18BC"/>
    <w:rsid w:val="003B1CC1"/>
    <w:rsid w:val="003B381B"/>
    <w:rsid w:val="003B478C"/>
    <w:rsid w:val="003B4AEE"/>
    <w:rsid w:val="003B4EFE"/>
    <w:rsid w:val="003B5297"/>
    <w:rsid w:val="003B6FC0"/>
    <w:rsid w:val="003B757F"/>
    <w:rsid w:val="003B7593"/>
    <w:rsid w:val="003C0F28"/>
    <w:rsid w:val="003C23AD"/>
    <w:rsid w:val="003C49C3"/>
    <w:rsid w:val="003D36AB"/>
    <w:rsid w:val="003D453C"/>
    <w:rsid w:val="003D5515"/>
    <w:rsid w:val="003D6D06"/>
    <w:rsid w:val="003D7013"/>
    <w:rsid w:val="003E1450"/>
    <w:rsid w:val="003E35CA"/>
    <w:rsid w:val="003E691F"/>
    <w:rsid w:val="003E73F5"/>
    <w:rsid w:val="003F0A72"/>
    <w:rsid w:val="003F0CD6"/>
    <w:rsid w:val="003F299B"/>
    <w:rsid w:val="003F30E5"/>
    <w:rsid w:val="003F3E30"/>
    <w:rsid w:val="00400DCC"/>
    <w:rsid w:val="00402C74"/>
    <w:rsid w:val="00402E3B"/>
    <w:rsid w:val="004037BF"/>
    <w:rsid w:val="0040396C"/>
    <w:rsid w:val="00406804"/>
    <w:rsid w:val="004110AB"/>
    <w:rsid w:val="00415DBF"/>
    <w:rsid w:val="004166F4"/>
    <w:rsid w:val="00416BAA"/>
    <w:rsid w:val="0041753B"/>
    <w:rsid w:val="00420146"/>
    <w:rsid w:val="0042040E"/>
    <w:rsid w:val="00420DDB"/>
    <w:rsid w:val="004213F8"/>
    <w:rsid w:val="004233C9"/>
    <w:rsid w:val="00423C4E"/>
    <w:rsid w:val="004276E4"/>
    <w:rsid w:val="00430AA7"/>
    <w:rsid w:val="00433B59"/>
    <w:rsid w:val="0043457E"/>
    <w:rsid w:val="00434E3C"/>
    <w:rsid w:val="0043545F"/>
    <w:rsid w:val="00435B44"/>
    <w:rsid w:val="00436A31"/>
    <w:rsid w:val="00442AB4"/>
    <w:rsid w:val="004444A4"/>
    <w:rsid w:val="00444960"/>
    <w:rsid w:val="004450CC"/>
    <w:rsid w:val="00447D68"/>
    <w:rsid w:val="004500F2"/>
    <w:rsid w:val="00451109"/>
    <w:rsid w:val="004521AB"/>
    <w:rsid w:val="004533B2"/>
    <w:rsid w:val="00454495"/>
    <w:rsid w:val="0045691B"/>
    <w:rsid w:val="00457315"/>
    <w:rsid w:val="00457D1D"/>
    <w:rsid w:val="00461F9F"/>
    <w:rsid w:val="00461FBD"/>
    <w:rsid w:val="0046218F"/>
    <w:rsid w:val="004630A3"/>
    <w:rsid w:val="004632AA"/>
    <w:rsid w:val="004648BB"/>
    <w:rsid w:val="004704A9"/>
    <w:rsid w:val="0047109C"/>
    <w:rsid w:val="00473216"/>
    <w:rsid w:val="004732CC"/>
    <w:rsid w:val="004760A1"/>
    <w:rsid w:val="00477751"/>
    <w:rsid w:val="00477EF9"/>
    <w:rsid w:val="00480B6C"/>
    <w:rsid w:val="00481546"/>
    <w:rsid w:val="00483822"/>
    <w:rsid w:val="00483CD8"/>
    <w:rsid w:val="0048791E"/>
    <w:rsid w:val="00492741"/>
    <w:rsid w:val="00492776"/>
    <w:rsid w:val="00492F63"/>
    <w:rsid w:val="0049324F"/>
    <w:rsid w:val="00495EFC"/>
    <w:rsid w:val="004961A3"/>
    <w:rsid w:val="00496818"/>
    <w:rsid w:val="00496ED2"/>
    <w:rsid w:val="004973D1"/>
    <w:rsid w:val="004A1A24"/>
    <w:rsid w:val="004A44D8"/>
    <w:rsid w:val="004A4980"/>
    <w:rsid w:val="004A7369"/>
    <w:rsid w:val="004A7B71"/>
    <w:rsid w:val="004B1705"/>
    <w:rsid w:val="004B3D09"/>
    <w:rsid w:val="004B63EE"/>
    <w:rsid w:val="004B66B2"/>
    <w:rsid w:val="004C0CDC"/>
    <w:rsid w:val="004C0DAF"/>
    <w:rsid w:val="004C13B0"/>
    <w:rsid w:val="004C21A4"/>
    <w:rsid w:val="004C2279"/>
    <w:rsid w:val="004C281B"/>
    <w:rsid w:val="004C535C"/>
    <w:rsid w:val="004C6444"/>
    <w:rsid w:val="004C69A6"/>
    <w:rsid w:val="004D0C76"/>
    <w:rsid w:val="004D1E0D"/>
    <w:rsid w:val="004D1E77"/>
    <w:rsid w:val="004D293F"/>
    <w:rsid w:val="004D37B1"/>
    <w:rsid w:val="004D62FA"/>
    <w:rsid w:val="004E13BF"/>
    <w:rsid w:val="004E21B3"/>
    <w:rsid w:val="004E50DF"/>
    <w:rsid w:val="004E55F4"/>
    <w:rsid w:val="004E6096"/>
    <w:rsid w:val="004F128A"/>
    <w:rsid w:val="004F1D03"/>
    <w:rsid w:val="004F1FC0"/>
    <w:rsid w:val="004F4814"/>
    <w:rsid w:val="004F4F2B"/>
    <w:rsid w:val="004F5ADE"/>
    <w:rsid w:val="004F5AF9"/>
    <w:rsid w:val="00504901"/>
    <w:rsid w:val="00505D2D"/>
    <w:rsid w:val="005065CB"/>
    <w:rsid w:val="00511F7F"/>
    <w:rsid w:val="005124A4"/>
    <w:rsid w:val="00513916"/>
    <w:rsid w:val="0052243D"/>
    <w:rsid w:val="00524943"/>
    <w:rsid w:val="00524DD2"/>
    <w:rsid w:val="00525A6F"/>
    <w:rsid w:val="00525C13"/>
    <w:rsid w:val="00527087"/>
    <w:rsid w:val="00527528"/>
    <w:rsid w:val="00527BC4"/>
    <w:rsid w:val="00530FE0"/>
    <w:rsid w:val="00535AC3"/>
    <w:rsid w:val="00541D27"/>
    <w:rsid w:val="00541EAD"/>
    <w:rsid w:val="00544858"/>
    <w:rsid w:val="0054506A"/>
    <w:rsid w:val="005450FC"/>
    <w:rsid w:val="005468B7"/>
    <w:rsid w:val="00546F12"/>
    <w:rsid w:val="00551E6E"/>
    <w:rsid w:val="0055689D"/>
    <w:rsid w:val="005574E0"/>
    <w:rsid w:val="00563CF0"/>
    <w:rsid w:val="005643E4"/>
    <w:rsid w:val="00565483"/>
    <w:rsid w:val="0056553F"/>
    <w:rsid w:val="00566978"/>
    <w:rsid w:val="005700CC"/>
    <w:rsid w:val="005706E6"/>
    <w:rsid w:val="0057175E"/>
    <w:rsid w:val="00571A2D"/>
    <w:rsid w:val="00573AB8"/>
    <w:rsid w:val="00575EA3"/>
    <w:rsid w:val="00576FC5"/>
    <w:rsid w:val="0058294A"/>
    <w:rsid w:val="0058417E"/>
    <w:rsid w:val="005867BE"/>
    <w:rsid w:val="00587316"/>
    <w:rsid w:val="00590816"/>
    <w:rsid w:val="00591C8F"/>
    <w:rsid w:val="0059322B"/>
    <w:rsid w:val="005954D6"/>
    <w:rsid w:val="00595E91"/>
    <w:rsid w:val="005A0DB3"/>
    <w:rsid w:val="005A4F43"/>
    <w:rsid w:val="005B03F2"/>
    <w:rsid w:val="005B056D"/>
    <w:rsid w:val="005B0B76"/>
    <w:rsid w:val="005B15BC"/>
    <w:rsid w:val="005B1F61"/>
    <w:rsid w:val="005B2023"/>
    <w:rsid w:val="005B2130"/>
    <w:rsid w:val="005B4F37"/>
    <w:rsid w:val="005B7572"/>
    <w:rsid w:val="005C16C9"/>
    <w:rsid w:val="005C18DB"/>
    <w:rsid w:val="005C662C"/>
    <w:rsid w:val="005D16EB"/>
    <w:rsid w:val="005D1F82"/>
    <w:rsid w:val="005D2D1A"/>
    <w:rsid w:val="005D3913"/>
    <w:rsid w:val="005D508E"/>
    <w:rsid w:val="005D5F09"/>
    <w:rsid w:val="005E0C82"/>
    <w:rsid w:val="005E1338"/>
    <w:rsid w:val="005E2EFA"/>
    <w:rsid w:val="005E401A"/>
    <w:rsid w:val="005F03C8"/>
    <w:rsid w:val="005F2CB0"/>
    <w:rsid w:val="005F3A93"/>
    <w:rsid w:val="005F4DFE"/>
    <w:rsid w:val="005F641F"/>
    <w:rsid w:val="005F7A95"/>
    <w:rsid w:val="00601205"/>
    <w:rsid w:val="0060121B"/>
    <w:rsid w:val="00602DDE"/>
    <w:rsid w:val="00603980"/>
    <w:rsid w:val="00610F76"/>
    <w:rsid w:val="00611F2F"/>
    <w:rsid w:val="00612CFE"/>
    <w:rsid w:val="00612EC0"/>
    <w:rsid w:val="0061371B"/>
    <w:rsid w:val="0062048F"/>
    <w:rsid w:val="006208CA"/>
    <w:rsid w:val="006241FA"/>
    <w:rsid w:val="00624705"/>
    <w:rsid w:val="00624D39"/>
    <w:rsid w:val="006261DE"/>
    <w:rsid w:val="00627C1C"/>
    <w:rsid w:val="00631525"/>
    <w:rsid w:val="00631F80"/>
    <w:rsid w:val="00636B78"/>
    <w:rsid w:val="00637771"/>
    <w:rsid w:val="00637C4D"/>
    <w:rsid w:val="00640747"/>
    <w:rsid w:val="006412AA"/>
    <w:rsid w:val="0064283F"/>
    <w:rsid w:val="00642E59"/>
    <w:rsid w:val="006432B6"/>
    <w:rsid w:val="00643ABB"/>
    <w:rsid w:val="0064586E"/>
    <w:rsid w:val="00646E56"/>
    <w:rsid w:val="00646FAF"/>
    <w:rsid w:val="00655425"/>
    <w:rsid w:val="0065552C"/>
    <w:rsid w:val="006575D2"/>
    <w:rsid w:val="00657E79"/>
    <w:rsid w:val="00662E61"/>
    <w:rsid w:val="00665A69"/>
    <w:rsid w:val="00665EF7"/>
    <w:rsid w:val="00666912"/>
    <w:rsid w:val="006672C3"/>
    <w:rsid w:val="00667830"/>
    <w:rsid w:val="006700F9"/>
    <w:rsid w:val="006705F7"/>
    <w:rsid w:val="0067096A"/>
    <w:rsid w:val="00670E7C"/>
    <w:rsid w:val="006754B6"/>
    <w:rsid w:val="00675D25"/>
    <w:rsid w:val="00677379"/>
    <w:rsid w:val="006774A2"/>
    <w:rsid w:val="00682757"/>
    <w:rsid w:val="00682B83"/>
    <w:rsid w:val="00682C0E"/>
    <w:rsid w:val="0068430B"/>
    <w:rsid w:val="00686266"/>
    <w:rsid w:val="0068649A"/>
    <w:rsid w:val="00696D72"/>
    <w:rsid w:val="006A166C"/>
    <w:rsid w:val="006A1864"/>
    <w:rsid w:val="006A1D12"/>
    <w:rsid w:val="006A248C"/>
    <w:rsid w:val="006A365B"/>
    <w:rsid w:val="006A3910"/>
    <w:rsid w:val="006A3C98"/>
    <w:rsid w:val="006A4202"/>
    <w:rsid w:val="006A42F9"/>
    <w:rsid w:val="006A47C5"/>
    <w:rsid w:val="006A6633"/>
    <w:rsid w:val="006A6655"/>
    <w:rsid w:val="006B10CD"/>
    <w:rsid w:val="006B57CD"/>
    <w:rsid w:val="006B66C7"/>
    <w:rsid w:val="006B6AAA"/>
    <w:rsid w:val="006B763E"/>
    <w:rsid w:val="006C2154"/>
    <w:rsid w:val="006C224F"/>
    <w:rsid w:val="006C4E17"/>
    <w:rsid w:val="006C5198"/>
    <w:rsid w:val="006C52A1"/>
    <w:rsid w:val="006C693A"/>
    <w:rsid w:val="006C75E1"/>
    <w:rsid w:val="006E07E0"/>
    <w:rsid w:val="006E0F18"/>
    <w:rsid w:val="006E4E6B"/>
    <w:rsid w:val="006E7838"/>
    <w:rsid w:val="006F00C5"/>
    <w:rsid w:val="006F0E61"/>
    <w:rsid w:val="006F2195"/>
    <w:rsid w:val="006F42AE"/>
    <w:rsid w:val="006F6491"/>
    <w:rsid w:val="00700946"/>
    <w:rsid w:val="00702116"/>
    <w:rsid w:val="007053E1"/>
    <w:rsid w:val="007064DB"/>
    <w:rsid w:val="00707A2D"/>
    <w:rsid w:val="0071180A"/>
    <w:rsid w:val="00711A57"/>
    <w:rsid w:val="00712B97"/>
    <w:rsid w:val="00713E32"/>
    <w:rsid w:val="00715BCA"/>
    <w:rsid w:val="007166D4"/>
    <w:rsid w:val="00720BFE"/>
    <w:rsid w:val="00723848"/>
    <w:rsid w:val="00724C66"/>
    <w:rsid w:val="0072572F"/>
    <w:rsid w:val="00727096"/>
    <w:rsid w:val="00731242"/>
    <w:rsid w:val="00732AF3"/>
    <w:rsid w:val="007331DD"/>
    <w:rsid w:val="00733E04"/>
    <w:rsid w:val="00733F7C"/>
    <w:rsid w:val="007357B3"/>
    <w:rsid w:val="0073679B"/>
    <w:rsid w:val="00736BC0"/>
    <w:rsid w:val="00737CD4"/>
    <w:rsid w:val="0074153E"/>
    <w:rsid w:val="00741CBE"/>
    <w:rsid w:val="00741E1E"/>
    <w:rsid w:val="00744F06"/>
    <w:rsid w:val="0074611B"/>
    <w:rsid w:val="007470F8"/>
    <w:rsid w:val="00747E81"/>
    <w:rsid w:val="00761637"/>
    <w:rsid w:val="0076274B"/>
    <w:rsid w:val="00762A5C"/>
    <w:rsid w:val="007648AC"/>
    <w:rsid w:val="00765AB8"/>
    <w:rsid w:val="00770E0A"/>
    <w:rsid w:val="00771ACB"/>
    <w:rsid w:val="00772030"/>
    <w:rsid w:val="00773381"/>
    <w:rsid w:val="007744A6"/>
    <w:rsid w:val="007750F2"/>
    <w:rsid w:val="00775285"/>
    <w:rsid w:val="00782EFF"/>
    <w:rsid w:val="0078581A"/>
    <w:rsid w:val="00785F65"/>
    <w:rsid w:val="00792D8B"/>
    <w:rsid w:val="007944D1"/>
    <w:rsid w:val="00794A66"/>
    <w:rsid w:val="00796B29"/>
    <w:rsid w:val="00797DA0"/>
    <w:rsid w:val="007A1347"/>
    <w:rsid w:val="007A42B8"/>
    <w:rsid w:val="007A5AC8"/>
    <w:rsid w:val="007B060C"/>
    <w:rsid w:val="007B19B9"/>
    <w:rsid w:val="007B1F9A"/>
    <w:rsid w:val="007B226D"/>
    <w:rsid w:val="007B42E0"/>
    <w:rsid w:val="007C190D"/>
    <w:rsid w:val="007C4FDA"/>
    <w:rsid w:val="007C6343"/>
    <w:rsid w:val="007C6D19"/>
    <w:rsid w:val="007C6F08"/>
    <w:rsid w:val="007D0468"/>
    <w:rsid w:val="007D181D"/>
    <w:rsid w:val="007D1BC4"/>
    <w:rsid w:val="007D2EE6"/>
    <w:rsid w:val="007D44CC"/>
    <w:rsid w:val="007D7DD6"/>
    <w:rsid w:val="007E124C"/>
    <w:rsid w:val="007E30D1"/>
    <w:rsid w:val="007E5B7B"/>
    <w:rsid w:val="007E6E11"/>
    <w:rsid w:val="007E6E41"/>
    <w:rsid w:val="007E7598"/>
    <w:rsid w:val="007E7A85"/>
    <w:rsid w:val="007F0BBF"/>
    <w:rsid w:val="007F1056"/>
    <w:rsid w:val="007F1361"/>
    <w:rsid w:val="007F1DBD"/>
    <w:rsid w:val="007F3F8C"/>
    <w:rsid w:val="007F4FE0"/>
    <w:rsid w:val="00800472"/>
    <w:rsid w:val="00800EE8"/>
    <w:rsid w:val="008042A8"/>
    <w:rsid w:val="0080582C"/>
    <w:rsid w:val="00806EE7"/>
    <w:rsid w:val="008078F0"/>
    <w:rsid w:val="00807AEB"/>
    <w:rsid w:val="00812DAA"/>
    <w:rsid w:val="0081662E"/>
    <w:rsid w:val="008167C4"/>
    <w:rsid w:val="00816A73"/>
    <w:rsid w:val="00817CFC"/>
    <w:rsid w:val="00820D5F"/>
    <w:rsid w:val="00821976"/>
    <w:rsid w:val="00823442"/>
    <w:rsid w:val="0082371D"/>
    <w:rsid w:val="008244CC"/>
    <w:rsid w:val="00827DDC"/>
    <w:rsid w:val="00831C15"/>
    <w:rsid w:val="008322FE"/>
    <w:rsid w:val="00834AB8"/>
    <w:rsid w:val="00836DE7"/>
    <w:rsid w:val="008515EF"/>
    <w:rsid w:val="008536CB"/>
    <w:rsid w:val="00856939"/>
    <w:rsid w:val="00856FCC"/>
    <w:rsid w:val="00863D6C"/>
    <w:rsid w:val="00866B00"/>
    <w:rsid w:val="0086718E"/>
    <w:rsid w:val="00870251"/>
    <w:rsid w:val="0087156F"/>
    <w:rsid w:val="00871C5D"/>
    <w:rsid w:val="00875E43"/>
    <w:rsid w:val="00892898"/>
    <w:rsid w:val="0089348A"/>
    <w:rsid w:val="00894E28"/>
    <w:rsid w:val="00895DD9"/>
    <w:rsid w:val="008961ED"/>
    <w:rsid w:val="008A09CA"/>
    <w:rsid w:val="008A1F64"/>
    <w:rsid w:val="008A51F7"/>
    <w:rsid w:val="008A660B"/>
    <w:rsid w:val="008A704F"/>
    <w:rsid w:val="008A7661"/>
    <w:rsid w:val="008B001C"/>
    <w:rsid w:val="008B1A59"/>
    <w:rsid w:val="008B2A57"/>
    <w:rsid w:val="008B413A"/>
    <w:rsid w:val="008B4826"/>
    <w:rsid w:val="008B7132"/>
    <w:rsid w:val="008C2298"/>
    <w:rsid w:val="008D1C98"/>
    <w:rsid w:val="008D2177"/>
    <w:rsid w:val="008D56D9"/>
    <w:rsid w:val="008E06D2"/>
    <w:rsid w:val="008E1AE4"/>
    <w:rsid w:val="008E4A4F"/>
    <w:rsid w:val="008E4F99"/>
    <w:rsid w:val="008E5718"/>
    <w:rsid w:val="008E6210"/>
    <w:rsid w:val="008E6955"/>
    <w:rsid w:val="008F34E3"/>
    <w:rsid w:val="008F4ADB"/>
    <w:rsid w:val="008F770E"/>
    <w:rsid w:val="009008D5"/>
    <w:rsid w:val="00904703"/>
    <w:rsid w:val="0090571F"/>
    <w:rsid w:val="00910595"/>
    <w:rsid w:val="00910C85"/>
    <w:rsid w:val="0091178E"/>
    <w:rsid w:val="0091423C"/>
    <w:rsid w:val="00915AF7"/>
    <w:rsid w:val="00917C65"/>
    <w:rsid w:val="00920BB3"/>
    <w:rsid w:val="009218B5"/>
    <w:rsid w:val="00923157"/>
    <w:rsid w:val="00924FC5"/>
    <w:rsid w:val="009251E1"/>
    <w:rsid w:val="009309C3"/>
    <w:rsid w:val="00930B12"/>
    <w:rsid w:val="00932340"/>
    <w:rsid w:val="00934B0B"/>
    <w:rsid w:val="00934D8E"/>
    <w:rsid w:val="00935323"/>
    <w:rsid w:val="0093624A"/>
    <w:rsid w:val="00942974"/>
    <w:rsid w:val="009433A5"/>
    <w:rsid w:val="00946324"/>
    <w:rsid w:val="009504E7"/>
    <w:rsid w:val="00951602"/>
    <w:rsid w:val="0095229E"/>
    <w:rsid w:val="00960AF6"/>
    <w:rsid w:val="00962661"/>
    <w:rsid w:val="009626DE"/>
    <w:rsid w:val="009636EF"/>
    <w:rsid w:val="0096387C"/>
    <w:rsid w:val="00964E36"/>
    <w:rsid w:val="0096522C"/>
    <w:rsid w:val="00965502"/>
    <w:rsid w:val="00971409"/>
    <w:rsid w:val="00972C1D"/>
    <w:rsid w:val="00972DA0"/>
    <w:rsid w:val="009742C7"/>
    <w:rsid w:val="00974CE4"/>
    <w:rsid w:val="00976C14"/>
    <w:rsid w:val="009800F0"/>
    <w:rsid w:val="009825CD"/>
    <w:rsid w:val="00985A3F"/>
    <w:rsid w:val="00991554"/>
    <w:rsid w:val="009934B0"/>
    <w:rsid w:val="0099648C"/>
    <w:rsid w:val="009A0610"/>
    <w:rsid w:val="009A2A15"/>
    <w:rsid w:val="009A3988"/>
    <w:rsid w:val="009A5BB2"/>
    <w:rsid w:val="009A618B"/>
    <w:rsid w:val="009A7085"/>
    <w:rsid w:val="009A77B9"/>
    <w:rsid w:val="009B0CEA"/>
    <w:rsid w:val="009B282B"/>
    <w:rsid w:val="009B36BC"/>
    <w:rsid w:val="009B39DA"/>
    <w:rsid w:val="009B4725"/>
    <w:rsid w:val="009B574E"/>
    <w:rsid w:val="009B640B"/>
    <w:rsid w:val="009B7BF4"/>
    <w:rsid w:val="009C2C6D"/>
    <w:rsid w:val="009C3A0E"/>
    <w:rsid w:val="009C78F7"/>
    <w:rsid w:val="009D0D1E"/>
    <w:rsid w:val="009D25EC"/>
    <w:rsid w:val="009D34F9"/>
    <w:rsid w:val="009D42B8"/>
    <w:rsid w:val="009D567A"/>
    <w:rsid w:val="009D75C0"/>
    <w:rsid w:val="009E022C"/>
    <w:rsid w:val="009E037B"/>
    <w:rsid w:val="009E1F52"/>
    <w:rsid w:val="009E3B02"/>
    <w:rsid w:val="009F0D67"/>
    <w:rsid w:val="009F0E17"/>
    <w:rsid w:val="009F1C01"/>
    <w:rsid w:val="009F4416"/>
    <w:rsid w:val="009F544D"/>
    <w:rsid w:val="009F57A2"/>
    <w:rsid w:val="009F5AF7"/>
    <w:rsid w:val="009F657D"/>
    <w:rsid w:val="009F69B8"/>
    <w:rsid w:val="00A00C91"/>
    <w:rsid w:val="00A10DCF"/>
    <w:rsid w:val="00A11017"/>
    <w:rsid w:val="00A11E97"/>
    <w:rsid w:val="00A15C52"/>
    <w:rsid w:val="00A20467"/>
    <w:rsid w:val="00A2063E"/>
    <w:rsid w:val="00A22349"/>
    <w:rsid w:val="00A23D8E"/>
    <w:rsid w:val="00A26FA5"/>
    <w:rsid w:val="00A275EB"/>
    <w:rsid w:val="00A36445"/>
    <w:rsid w:val="00A3794A"/>
    <w:rsid w:val="00A4035E"/>
    <w:rsid w:val="00A40E29"/>
    <w:rsid w:val="00A41A3D"/>
    <w:rsid w:val="00A44061"/>
    <w:rsid w:val="00A5053E"/>
    <w:rsid w:val="00A51FC2"/>
    <w:rsid w:val="00A524C3"/>
    <w:rsid w:val="00A5307A"/>
    <w:rsid w:val="00A545A7"/>
    <w:rsid w:val="00A56CF8"/>
    <w:rsid w:val="00A5760D"/>
    <w:rsid w:val="00A60CE2"/>
    <w:rsid w:val="00A61B0F"/>
    <w:rsid w:val="00A62C28"/>
    <w:rsid w:val="00A63967"/>
    <w:rsid w:val="00A63A7C"/>
    <w:rsid w:val="00A668BB"/>
    <w:rsid w:val="00A6768B"/>
    <w:rsid w:val="00A7075D"/>
    <w:rsid w:val="00A711E3"/>
    <w:rsid w:val="00A71CED"/>
    <w:rsid w:val="00A71D89"/>
    <w:rsid w:val="00A72B13"/>
    <w:rsid w:val="00A73AB4"/>
    <w:rsid w:val="00A758CE"/>
    <w:rsid w:val="00A76389"/>
    <w:rsid w:val="00A813EF"/>
    <w:rsid w:val="00A820C8"/>
    <w:rsid w:val="00A837CA"/>
    <w:rsid w:val="00A837F1"/>
    <w:rsid w:val="00A83F4C"/>
    <w:rsid w:val="00A85B21"/>
    <w:rsid w:val="00A914E2"/>
    <w:rsid w:val="00A92246"/>
    <w:rsid w:val="00A93580"/>
    <w:rsid w:val="00A93BD6"/>
    <w:rsid w:val="00A95220"/>
    <w:rsid w:val="00A95C36"/>
    <w:rsid w:val="00A96FBC"/>
    <w:rsid w:val="00A96FE3"/>
    <w:rsid w:val="00AA0E22"/>
    <w:rsid w:val="00AA0FA0"/>
    <w:rsid w:val="00AA3548"/>
    <w:rsid w:val="00AA3B0F"/>
    <w:rsid w:val="00AA4FCE"/>
    <w:rsid w:val="00AA513F"/>
    <w:rsid w:val="00AA579F"/>
    <w:rsid w:val="00AA5F63"/>
    <w:rsid w:val="00AB1B46"/>
    <w:rsid w:val="00AB232B"/>
    <w:rsid w:val="00AB2BD4"/>
    <w:rsid w:val="00AC0F4C"/>
    <w:rsid w:val="00AC3073"/>
    <w:rsid w:val="00AC6C7C"/>
    <w:rsid w:val="00AC6F30"/>
    <w:rsid w:val="00AC7A06"/>
    <w:rsid w:val="00AC7EA5"/>
    <w:rsid w:val="00AD1B06"/>
    <w:rsid w:val="00AD25A8"/>
    <w:rsid w:val="00AD5189"/>
    <w:rsid w:val="00AE0302"/>
    <w:rsid w:val="00AE0F38"/>
    <w:rsid w:val="00AE1176"/>
    <w:rsid w:val="00AE14B1"/>
    <w:rsid w:val="00AE2217"/>
    <w:rsid w:val="00AE3A59"/>
    <w:rsid w:val="00AE42EF"/>
    <w:rsid w:val="00AE48F0"/>
    <w:rsid w:val="00AE7B95"/>
    <w:rsid w:val="00AE7E2F"/>
    <w:rsid w:val="00AF2564"/>
    <w:rsid w:val="00AF2CD2"/>
    <w:rsid w:val="00AF310A"/>
    <w:rsid w:val="00AF7527"/>
    <w:rsid w:val="00B002CF"/>
    <w:rsid w:val="00B00869"/>
    <w:rsid w:val="00B02B6B"/>
    <w:rsid w:val="00B0378C"/>
    <w:rsid w:val="00B03A2B"/>
    <w:rsid w:val="00B04DCD"/>
    <w:rsid w:val="00B0596E"/>
    <w:rsid w:val="00B06230"/>
    <w:rsid w:val="00B07133"/>
    <w:rsid w:val="00B1147D"/>
    <w:rsid w:val="00B12C07"/>
    <w:rsid w:val="00B14BA0"/>
    <w:rsid w:val="00B16599"/>
    <w:rsid w:val="00B27A53"/>
    <w:rsid w:val="00B31946"/>
    <w:rsid w:val="00B34D16"/>
    <w:rsid w:val="00B35659"/>
    <w:rsid w:val="00B35CA0"/>
    <w:rsid w:val="00B36F61"/>
    <w:rsid w:val="00B40C04"/>
    <w:rsid w:val="00B43573"/>
    <w:rsid w:val="00B46486"/>
    <w:rsid w:val="00B50036"/>
    <w:rsid w:val="00B5074A"/>
    <w:rsid w:val="00B52401"/>
    <w:rsid w:val="00B53EB7"/>
    <w:rsid w:val="00B55519"/>
    <w:rsid w:val="00B55FA6"/>
    <w:rsid w:val="00B564B7"/>
    <w:rsid w:val="00B60BDD"/>
    <w:rsid w:val="00B613B5"/>
    <w:rsid w:val="00B61CF5"/>
    <w:rsid w:val="00B67A79"/>
    <w:rsid w:val="00B71A90"/>
    <w:rsid w:val="00B75D75"/>
    <w:rsid w:val="00B777D9"/>
    <w:rsid w:val="00B81208"/>
    <w:rsid w:val="00B8443A"/>
    <w:rsid w:val="00B862A1"/>
    <w:rsid w:val="00B8761C"/>
    <w:rsid w:val="00B87AB3"/>
    <w:rsid w:val="00B87B6B"/>
    <w:rsid w:val="00B87D9B"/>
    <w:rsid w:val="00B93F0B"/>
    <w:rsid w:val="00B94634"/>
    <w:rsid w:val="00B97042"/>
    <w:rsid w:val="00BA09C6"/>
    <w:rsid w:val="00BA3A73"/>
    <w:rsid w:val="00BA5352"/>
    <w:rsid w:val="00BA63CD"/>
    <w:rsid w:val="00BB18DE"/>
    <w:rsid w:val="00BB2549"/>
    <w:rsid w:val="00BB59CE"/>
    <w:rsid w:val="00BB6790"/>
    <w:rsid w:val="00BC04DB"/>
    <w:rsid w:val="00BC0BD7"/>
    <w:rsid w:val="00BC385F"/>
    <w:rsid w:val="00BC470E"/>
    <w:rsid w:val="00BC4C0D"/>
    <w:rsid w:val="00BC6270"/>
    <w:rsid w:val="00BD30B2"/>
    <w:rsid w:val="00BD46EB"/>
    <w:rsid w:val="00BD6009"/>
    <w:rsid w:val="00BD642C"/>
    <w:rsid w:val="00BD69BC"/>
    <w:rsid w:val="00BE2512"/>
    <w:rsid w:val="00BE45E1"/>
    <w:rsid w:val="00BE5762"/>
    <w:rsid w:val="00BE7191"/>
    <w:rsid w:val="00BF0BA8"/>
    <w:rsid w:val="00BF137E"/>
    <w:rsid w:val="00BF15B0"/>
    <w:rsid w:val="00BF1BA4"/>
    <w:rsid w:val="00BF330F"/>
    <w:rsid w:val="00BF4D76"/>
    <w:rsid w:val="00BF6F3E"/>
    <w:rsid w:val="00C0055E"/>
    <w:rsid w:val="00C013A0"/>
    <w:rsid w:val="00C02F6D"/>
    <w:rsid w:val="00C049C3"/>
    <w:rsid w:val="00C04C7E"/>
    <w:rsid w:val="00C056E7"/>
    <w:rsid w:val="00C05DB4"/>
    <w:rsid w:val="00C128B6"/>
    <w:rsid w:val="00C12991"/>
    <w:rsid w:val="00C12CDE"/>
    <w:rsid w:val="00C134AF"/>
    <w:rsid w:val="00C13FA8"/>
    <w:rsid w:val="00C14124"/>
    <w:rsid w:val="00C16161"/>
    <w:rsid w:val="00C16F00"/>
    <w:rsid w:val="00C2234B"/>
    <w:rsid w:val="00C25696"/>
    <w:rsid w:val="00C26295"/>
    <w:rsid w:val="00C332E3"/>
    <w:rsid w:val="00C334E8"/>
    <w:rsid w:val="00C40929"/>
    <w:rsid w:val="00C41010"/>
    <w:rsid w:val="00C41316"/>
    <w:rsid w:val="00C41674"/>
    <w:rsid w:val="00C42622"/>
    <w:rsid w:val="00C43D61"/>
    <w:rsid w:val="00C456EE"/>
    <w:rsid w:val="00C46268"/>
    <w:rsid w:val="00C50A6F"/>
    <w:rsid w:val="00C50F5C"/>
    <w:rsid w:val="00C52594"/>
    <w:rsid w:val="00C557B8"/>
    <w:rsid w:val="00C60425"/>
    <w:rsid w:val="00C61C30"/>
    <w:rsid w:val="00C706EE"/>
    <w:rsid w:val="00C70BF8"/>
    <w:rsid w:val="00C74449"/>
    <w:rsid w:val="00C82D98"/>
    <w:rsid w:val="00C8628C"/>
    <w:rsid w:val="00C86A38"/>
    <w:rsid w:val="00C86CB3"/>
    <w:rsid w:val="00C87210"/>
    <w:rsid w:val="00C91618"/>
    <w:rsid w:val="00C92B63"/>
    <w:rsid w:val="00C94BAE"/>
    <w:rsid w:val="00C94C6B"/>
    <w:rsid w:val="00C96916"/>
    <w:rsid w:val="00C97C3E"/>
    <w:rsid w:val="00CA249B"/>
    <w:rsid w:val="00CA3D70"/>
    <w:rsid w:val="00CA4B94"/>
    <w:rsid w:val="00CA52A7"/>
    <w:rsid w:val="00CA5FF5"/>
    <w:rsid w:val="00CA6EAE"/>
    <w:rsid w:val="00CB325B"/>
    <w:rsid w:val="00CB5361"/>
    <w:rsid w:val="00CB55C8"/>
    <w:rsid w:val="00CB59AB"/>
    <w:rsid w:val="00CB64F1"/>
    <w:rsid w:val="00CC0D7B"/>
    <w:rsid w:val="00CC3939"/>
    <w:rsid w:val="00CC7C04"/>
    <w:rsid w:val="00CD0912"/>
    <w:rsid w:val="00CD16D9"/>
    <w:rsid w:val="00CD337A"/>
    <w:rsid w:val="00CD35F2"/>
    <w:rsid w:val="00CD5EC6"/>
    <w:rsid w:val="00CE062A"/>
    <w:rsid w:val="00CE6D50"/>
    <w:rsid w:val="00CE75B5"/>
    <w:rsid w:val="00CE75ED"/>
    <w:rsid w:val="00CE7716"/>
    <w:rsid w:val="00CF1DD8"/>
    <w:rsid w:val="00CF2944"/>
    <w:rsid w:val="00CF5183"/>
    <w:rsid w:val="00CF5C75"/>
    <w:rsid w:val="00CF5EB4"/>
    <w:rsid w:val="00CF6E94"/>
    <w:rsid w:val="00CF7EC9"/>
    <w:rsid w:val="00D0245D"/>
    <w:rsid w:val="00D04787"/>
    <w:rsid w:val="00D06D5F"/>
    <w:rsid w:val="00D07E8F"/>
    <w:rsid w:val="00D1280D"/>
    <w:rsid w:val="00D12C42"/>
    <w:rsid w:val="00D13CCD"/>
    <w:rsid w:val="00D14295"/>
    <w:rsid w:val="00D148E4"/>
    <w:rsid w:val="00D14B0E"/>
    <w:rsid w:val="00D14F19"/>
    <w:rsid w:val="00D208B1"/>
    <w:rsid w:val="00D219FA"/>
    <w:rsid w:val="00D222BD"/>
    <w:rsid w:val="00D22AE1"/>
    <w:rsid w:val="00D24E0E"/>
    <w:rsid w:val="00D264FD"/>
    <w:rsid w:val="00D278E5"/>
    <w:rsid w:val="00D37C61"/>
    <w:rsid w:val="00D37CE6"/>
    <w:rsid w:val="00D43EF9"/>
    <w:rsid w:val="00D447A1"/>
    <w:rsid w:val="00D44C5E"/>
    <w:rsid w:val="00D4586A"/>
    <w:rsid w:val="00D46CB5"/>
    <w:rsid w:val="00D50EA8"/>
    <w:rsid w:val="00D5170C"/>
    <w:rsid w:val="00D54553"/>
    <w:rsid w:val="00D5530E"/>
    <w:rsid w:val="00D55986"/>
    <w:rsid w:val="00D55D60"/>
    <w:rsid w:val="00D564D2"/>
    <w:rsid w:val="00D57352"/>
    <w:rsid w:val="00D575F8"/>
    <w:rsid w:val="00D578BE"/>
    <w:rsid w:val="00D617C7"/>
    <w:rsid w:val="00D62746"/>
    <w:rsid w:val="00D7413C"/>
    <w:rsid w:val="00D83D4B"/>
    <w:rsid w:val="00D8431B"/>
    <w:rsid w:val="00D92EF2"/>
    <w:rsid w:val="00D936CB"/>
    <w:rsid w:val="00D93E56"/>
    <w:rsid w:val="00D94F1A"/>
    <w:rsid w:val="00D95EAD"/>
    <w:rsid w:val="00D97D7A"/>
    <w:rsid w:val="00DA0C4D"/>
    <w:rsid w:val="00DA131C"/>
    <w:rsid w:val="00DA3659"/>
    <w:rsid w:val="00DB1067"/>
    <w:rsid w:val="00DB2533"/>
    <w:rsid w:val="00DB2A0D"/>
    <w:rsid w:val="00DB6E4F"/>
    <w:rsid w:val="00DC7FE0"/>
    <w:rsid w:val="00DD4039"/>
    <w:rsid w:val="00DD4AD4"/>
    <w:rsid w:val="00DD578D"/>
    <w:rsid w:val="00DE2B16"/>
    <w:rsid w:val="00DE2E00"/>
    <w:rsid w:val="00DE46B2"/>
    <w:rsid w:val="00DE5CC3"/>
    <w:rsid w:val="00DE5FDB"/>
    <w:rsid w:val="00DE7F23"/>
    <w:rsid w:val="00DF0408"/>
    <w:rsid w:val="00DF20B3"/>
    <w:rsid w:val="00DF4A48"/>
    <w:rsid w:val="00DF4CA2"/>
    <w:rsid w:val="00DF57A3"/>
    <w:rsid w:val="00DF7575"/>
    <w:rsid w:val="00DF77BA"/>
    <w:rsid w:val="00E01B3B"/>
    <w:rsid w:val="00E04842"/>
    <w:rsid w:val="00E0527A"/>
    <w:rsid w:val="00E07A71"/>
    <w:rsid w:val="00E10D31"/>
    <w:rsid w:val="00E11578"/>
    <w:rsid w:val="00E12C0D"/>
    <w:rsid w:val="00E1448D"/>
    <w:rsid w:val="00E15597"/>
    <w:rsid w:val="00E174BB"/>
    <w:rsid w:val="00E17A43"/>
    <w:rsid w:val="00E20E5E"/>
    <w:rsid w:val="00E21954"/>
    <w:rsid w:val="00E2199A"/>
    <w:rsid w:val="00E21B79"/>
    <w:rsid w:val="00E2282C"/>
    <w:rsid w:val="00E2337C"/>
    <w:rsid w:val="00E27725"/>
    <w:rsid w:val="00E278C6"/>
    <w:rsid w:val="00E32ED5"/>
    <w:rsid w:val="00E33DB5"/>
    <w:rsid w:val="00E37AB4"/>
    <w:rsid w:val="00E40307"/>
    <w:rsid w:val="00E40994"/>
    <w:rsid w:val="00E44152"/>
    <w:rsid w:val="00E472BA"/>
    <w:rsid w:val="00E51948"/>
    <w:rsid w:val="00E612D5"/>
    <w:rsid w:val="00E6131E"/>
    <w:rsid w:val="00E64BB7"/>
    <w:rsid w:val="00E64E9F"/>
    <w:rsid w:val="00E66204"/>
    <w:rsid w:val="00E663D3"/>
    <w:rsid w:val="00E66F3C"/>
    <w:rsid w:val="00E670B9"/>
    <w:rsid w:val="00E6792A"/>
    <w:rsid w:val="00E67A73"/>
    <w:rsid w:val="00E67BA9"/>
    <w:rsid w:val="00E67EF2"/>
    <w:rsid w:val="00E71AB6"/>
    <w:rsid w:val="00E71BAC"/>
    <w:rsid w:val="00E7204B"/>
    <w:rsid w:val="00E73E5C"/>
    <w:rsid w:val="00E75734"/>
    <w:rsid w:val="00E76D1C"/>
    <w:rsid w:val="00E76E74"/>
    <w:rsid w:val="00E80ADE"/>
    <w:rsid w:val="00E8158E"/>
    <w:rsid w:val="00E833FD"/>
    <w:rsid w:val="00E834E4"/>
    <w:rsid w:val="00E848DD"/>
    <w:rsid w:val="00E87677"/>
    <w:rsid w:val="00E9261E"/>
    <w:rsid w:val="00E94FA0"/>
    <w:rsid w:val="00E9632B"/>
    <w:rsid w:val="00E96756"/>
    <w:rsid w:val="00E96979"/>
    <w:rsid w:val="00E97748"/>
    <w:rsid w:val="00E9790C"/>
    <w:rsid w:val="00EA125E"/>
    <w:rsid w:val="00EA4B75"/>
    <w:rsid w:val="00EA4CEF"/>
    <w:rsid w:val="00EB130A"/>
    <w:rsid w:val="00EB18B1"/>
    <w:rsid w:val="00EB5461"/>
    <w:rsid w:val="00EB5B81"/>
    <w:rsid w:val="00EB7629"/>
    <w:rsid w:val="00EC150C"/>
    <w:rsid w:val="00EC2147"/>
    <w:rsid w:val="00EC44F0"/>
    <w:rsid w:val="00EC4FA8"/>
    <w:rsid w:val="00ED2DD2"/>
    <w:rsid w:val="00ED40EE"/>
    <w:rsid w:val="00ED4DEE"/>
    <w:rsid w:val="00EE0583"/>
    <w:rsid w:val="00EE1DBE"/>
    <w:rsid w:val="00EE5853"/>
    <w:rsid w:val="00EE6B7D"/>
    <w:rsid w:val="00EF0A8B"/>
    <w:rsid w:val="00EF123A"/>
    <w:rsid w:val="00EF3849"/>
    <w:rsid w:val="00EF3B09"/>
    <w:rsid w:val="00EF4D4E"/>
    <w:rsid w:val="00EF5D83"/>
    <w:rsid w:val="00EF6B40"/>
    <w:rsid w:val="00F03AA9"/>
    <w:rsid w:val="00F04298"/>
    <w:rsid w:val="00F0495E"/>
    <w:rsid w:val="00F10FEA"/>
    <w:rsid w:val="00F12ACE"/>
    <w:rsid w:val="00F12B28"/>
    <w:rsid w:val="00F12EEE"/>
    <w:rsid w:val="00F15C83"/>
    <w:rsid w:val="00F15ECD"/>
    <w:rsid w:val="00F16AED"/>
    <w:rsid w:val="00F17720"/>
    <w:rsid w:val="00F21D98"/>
    <w:rsid w:val="00F22CB1"/>
    <w:rsid w:val="00F24BED"/>
    <w:rsid w:val="00F26778"/>
    <w:rsid w:val="00F26E86"/>
    <w:rsid w:val="00F312AC"/>
    <w:rsid w:val="00F31FD8"/>
    <w:rsid w:val="00F32D27"/>
    <w:rsid w:val="00F3435C"/>
    <w:rsid w:val="00F40557"/>
    <w:rsid w:val="00F409B0"/>
    <w:rsid w:val="00F40BF7"/>
    <w:rsid w:val="00F41AA6"/>
    <w:rsid w:val="00F42E49"/>
    <w:rsid w:val="00F466A1"/>
    <w:rsid w:val="00F479D1"/>
    <w:rsid w:val="00F503B4"/>
    <w:rsid w:val="00F5413D"/>
    <w:rsid w:val="00F548DE"/>
    <w:rsid w:val="00F60A83"/>
    <w:rsid w:val="00F62858"/>
    <w:rsid w:val="00F6514C"/>
    <w:rsid w:val="00F656D8"/>
    <w:rsid w:val="00F67914"/>
    <w:rsid w:val="00F67EEB"/>
    <w:rsid w:val="00F71C96"/>
    <w:rsid w:val="00F753F0"/>
    <w:rsid w:val="00F754B0"/>
    <w:rsid w:val="00F76A63"/>
    <w:rsid w:val="00F806F8"/>
    <w:rsid w:val="00F80D21"/>
    <w:rsid w:val="00F816C7"/>
    <w:rsid w:val="00F82B00"/>
    <w:rsid w:val="00F8483F"/>
    <w:rsid w:val="00F8556D"/>
    <w:rsid w:val="00F86C4B"/>
    <w:rsid w:val="00F91593"/>
    <w:rsid w:val="00F9190A"/>
    <w:rsid w:val="00F94B25"/>
    <w:rsid w:val="00F95BBF"/>
    <w:rsid w:val="00F9637D"/>
    <w:rsid w:val="00F97E0A"/>
    <w:rsid w:val="00FA07F2"/>
    <w:rsid w:val="00FA17F9"/>
    <w:rsid w:val="00FA1C43"/>
    <w:rsid w:val="00FA21F5"/>
    <w:rsid w:val="00FA6D8D"/>
    <w:rsid w:val="00FB079A"/>
    <w:rsid w:val="00FB2EE2"/>
    <w:rsid w:val="00FB6016"/>
    <w:rsid w:val="00FB68EC"/>
    <w:rsid w:val="00FB69FF"/>
    <w:rsid w:val="00FB6DF0"/>
    <w:rsid w:val="00FC1B4B"/>
    <w:rsid w:val="00FC31D0"/>
    <w:rsid w:val="00FC4224"/>
    <w:rsid w:val="00FC432E"/>
    <w:rsid w:val="00FC4BFB"/>
    <w:rsid w:val="00FC680C"/>
    <w:rsid w:val="00FC68A7"/>
    <w:rsid w:val="00FD2E96"/>
    <w:rsid w:val="00FD42CB"/>
    <w:rsid w:val="00FD7DC7"/>
    <w:rsid w:val="00FE0706"/>
    <w:rsid w:val="00FE2D70"/>
    <w:rsid w:val="00FE6319"/>
    <w:rsid w:val="00FF0334"/>
    <w:rsid w:val="00FF5C12"/>
    <w:rsid w:val="00FF7493"/>
  </w:rsids>
  <m:mathPr>
    <m:mathFont m:val="Cambria Math"/>
    <m:brkBin m:val="before"/>
    <m:brkBinSub m:val="--"/>
    <m:smallFrac m:val="0"/>
    <m:dispDef/>
    <m:lMargin m:val="0"/>
    <m:rMargin m:val="0"/>
    <m:defJc m:val="centerGroup"/>
    <m:wrapIndent m:val="1440"/>
    <m:intLim m:val="subSup"/>
    <m:naryLim m:val="undOvr"/>
  </m:mathPr>
  <w:themeFontLang w:val="en-IN"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87BA5"/>
  <w15:chartTrackingRefBased/>
  <w15:docId w15:val="{6685DB7D-E276-4E06-97C8-27D650BAE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38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56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F0E"/>
    <w:pPr>
      <w:ind w:left="720"/>
      <w:contextualSpacing/>
    </w:pPr>
  </w:style>
  <w:style w:type="character" w:customStyle="1" w:styleId="Heading1Char">
    <w:name w:val="Heading 1 Char"/>
    <w:basedOn w:val="DefaultParagraphFont"/>
    <w:link w:val="Heading1"/>
    <w:uiPriority w:val="9"/>
    <w:rsid w:val="0048382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932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322B"/>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3E69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691F"/>
    <w:rPr>
      <w:rFonts w:ascii="Segoe UI" w:hAnsi="Segoe UI" w:cs="Segoe UI"/>
      <w:sz w:val="18"/>
      <w:szCs w:val="18"/>
    </w:rPr>
  </w:style>
  <w:style w:type="table" w:styleId="TableGrid">
    <w:name w:val="Table Grid"/>
    <w:basedOn w:val="TableNormal"/>
    <w:uiPriority w:val="39"/>
    <w:rsid w:val="00495E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6718E"/>
    <w:rPr>
      <w:sz w:val="16"/>
      <w:szCs w:val="16"/>
    </w:rPr>
  </w:style>
  <w:style w:type="paragraph" w:styleId="CommentText">
    <w:name w:val="annotation text"/>
    <w:basedOn w:val="Normal"/>
    <w:link w:val="CommentTextChar"/>
    <w:uiPriority w:val="99"/>
    <w:semiHidden/>
    <w:unhideWhenUsed/>
    <w:rsid w:val="0086718E"/>
    <w:pPr>
      <w:spacing w:line="240" w:lineRule="auto"/>
    </w:pPr>
    <w:rPr>
      <w:sz w:val="20"/>
      <w:szCs w:val="20"/>
    </w:rPr>
  </w:style>
  <w:style w:type="character" w:customStyle="1" w:styleId="CommentTextChar">
    <w:name w:val="Comment Text Char"/>
    <w:basedOn w:val="DefaultParagraphFont"/>
    <w:link w:val="CommentText"/>
    <w:uiPriority w:val="99"/>
    <w:semiHidden/>
    <w:rsid w:val="0086718E"/>
    <w:rPr>
      <w:sz w:val="20"/>
      <w:szCs w:val="20"/>
    </w:rPr>
  </w:style>
  <w:style w:type="paragraph" w:styleId="CommentSubject">
    <w:name w:val="annotation subject"/>
    <w:basedOn w:val="CommentText"/>
    <w:next w:val="CommentText"/>
    <w:link w:val="CommentSubjectChar"/>
    <w:uiPriority w:val="99"/>
    <w:semiHidden/>
    <w:unhideWhenUsed/>
    <w:rsid w:val="0086718E"/>
    <w:rPr>
      <w:b/>
      <w:bCs/>
    </w:rPr>
  </w:style>
  <w:style w:type="character" w:customStyle="1" w:styleId="CommentSubjectChar">
    <w:name w:val="Comment Subject Char"/>
    <w:basedOn w:val="CommentTextChar"/>
    <w:link w:val="CommentSubject"/>
    <w:uiPriority w:val="99"/>
    <w:semiHidden/>
    <w:rsid w:val="0086718E"/>
    <w:rPr>
      <w:b/>
      <w:bCs/>
      <w:sz w:val="20"/>
      <w:szCs w:val="20"/>
    </w:rPr>
  </w:style>
  <w:style w:type="character" w:customStyle="1" w:styleId="Heading2Char">
    <w:name w:val="Heading 2 Char"/>
    <w:basedOn w:val="DefaultParagraphFont"/>
    <w:link w:val="Heading2"/>
    <w:uiPriority w:val="9"/>
    <w:rsid w:val="00B3565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3C49C3"/>
    <w:rPr>
      <w:color w:val="0000FF"/>
      <w:u w:val="single"/>
    </w:rPr>
  </w:style>
  <w:style w:type="character" w:styleId="FollowedHyperlink">
    <w:name w:val="FollowedHyperlink"/>
    <w:basedOn w:val="DefaultParagraphFont"/>
    <w:uiPriority w:val="99"/>
    <w:semiHidden/>
    <w:unhideWhenUsed/>
    <w:rsid w:val="006F2195"/>
    <w:rPr>
      <w:color w:val="954F72" w:themeColor="followedHyperlink"/>
      <w:u w:val="single"/>
    </w:rPr>
  </w:style>
  <w:style w:type="paragraph" w:styleId="NoSpacing">
    <w:name w:val="No Spacing"/>
    <w:uiPriority w:val="1"/>
    <w:qFormat/>
    <w:rsid w:val="002E469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mysql.com/doc/refman/5.7/en/create-table-generated-columns.html" TargetMode="External"/><Relationship Id="rId5" Type="http://schemas.openxmlformats.org/officeDocument/2006/relationships/hyperlink" Target="https://dev.mysql.com/doc/refman/5.7/en/create-table-generated-columns.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3720</TotalTime>
  <Pages>29</Pages>
  <Words>6110</Words>
  <Characters>34828</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Nitesh Yadav</dc:creator>
  <cp:keywords/>
  <dc:description/>
  <cp:lastModifiedBy>nyadav.idmworks@outlook.com</cp:lastModifiedBy>
  <cp:revision>420</cp:revision>
  <dcterms:created xsi:type="dcterms:W3CDTF">2020-04-12T14:13:00Z</dcterms:created>
  <dcterms:modified xsi:type="dcterms:W3CDTF">2020-04-30T12:37:00Z</dcterms:modified>
</cp:coreProperties>
</file>